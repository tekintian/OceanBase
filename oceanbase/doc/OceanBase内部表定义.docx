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93" w:rsidRDefault="00122393" w:rsidP="00122393">
      <w:pPr>
        <w:jc w:val="center"/>
        <w:rPr>
          <w:b/>
          <w:sz w:val="44"/>
          <w:szCs w:val="44"/>
        </w:rPr>
      </w:pPr>
      <w:proofErr w:type="spellStart"/>
      <w:r w:rsidRPr="00122393">
        <w:rPr>
          <w:rFonts w:hint="eastAsia"/>
          <w:b/>
          <w:sz w:val="44"/>
          <w:szCs w:val="44"/>
        </w:rPr>
        <w:t>OceanBase</w:t>
      </w:r>
      <w:proofErr w:type="spellEnd"/>
      <w:r w:rsidR="00F574ED">
        <w:rPr>
          <w:rFonts w:hint="eastAsia"/>
          <w:b/>
          <w:sz w:val="44"/>
          <w:szCs w:val="44"/>
        </w:rPr>
        <w:t>内部表定义</w:t>
      </w:r>
    </w:p>
    <w:p w:rsidR="00122393" w:rsidRPr="00C163B6" w:rsidRDefault="00122393" w:rsidP="00122393">
      <w:pPr>
        <w:jc w:val="center"/>
        <w:rPr>
          <w:b/>
          <w:sz w:val="44"/>
          <w:szCs w:val="44"/>
        </w:rPr>
      </w:pPr>
    </w:p>
    <w:tbl>
      <w:tblPr>
        <w:tblW w:w="8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48"/>
        <w:gridCol w:w="709"/>
        <w:gridCol w:w="3930"/>
        <w:gridCol w:w="1276"/>
        <w:gridCol w:w="870"/>
      </w:tblGrid>
      <w:tr w:rsidR="00122393" w:rsidRPr="00373939" w:rsidTr="00FE177B">
        <w:trPr>
          <w:trHeight w:val="56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122393" w:rsidRPr="00373939" w:rsidTr="00FE177B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rPr>
                <w:b/>
              </w:rPr>
            </w:pPr>
            <w:r w:rsidRPr="00897167">
              <w:rPr>
                <w:rFonts w:hint="eastAsia"/>
                <w:b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新建文档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454D97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</w:t>
            </w:r>
            <w:r w:rsidR="00454D97">
              <w:rPr>
                <w:rFonts w:ascii="宋体" w:hAnsi="宋体" w:hint="eastAsia"/>
                <w:bCs/>
                <w:color w:val="0000FF"/>
              </w:rPr>
              <w:t>1</w:t>
            </w:r>
            <w:r>
              <w:rPr>
                <w:rFonts w:ascii="宋体" w:hAnsi="宋体" w:hint="eastAsia"/>
                <w:bCs/>
                <w:color w:val="0000FF"/>
              </w:rPr>
              <w:t>-</w:t>
            </w:r>
            <w:r w:rsidR="00F675DC">
              <w:rPr>
                <w:rFonts w:ascii="宋体" w:hAnsi="宋体" w:hint="eastAsia"/>
                <w:bCs/>
                <w:color w:val="0000FF"/>
              </w:rPr>
              <w:t>1</w:t>
            </w:r>
            <w:r w:rsidR="00454D97">
              <w:rPr>
                <w:rFonts w:ascii="宋体" w:hAnsi="宋体" w:hint="eastAsia"/>
                <w:bCs/>
                <w:color w:val="0000FF"/>
              </w:rPr>
              <w:t>1</w:t>
            </w:r>
            <w:r>
              <w:rPr>
                <w:rFonts w:ascii="宋体" w:hAnsi="宋体" w:hint="eastAsia"/>
                <w:bCs/>
                <w:color w:val="0000FF"/>
              </w:rPr>
              <w:t>-</w:t>
            </w:r>
            <w:r w:rsidR="00454D97">
              <w:rPr>
                <w:rFonts w:ascii="宋体" w:hAnsi="宋体" w:hint="eastAsia"/>
                <w:bCs/>
                <w:color w:val="0000FF"/>
              </w:rPr>
              <w:t>11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454D97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正</w:t>
            </w:r>
            <w:proofErr w:type="gramStart"/>
            <w:r>
              <w:rPr>
                <w:rFonts w:ascii="宋体" w:hAnsi="宋体" w:hint="eastAsia"/>
                <w:bCs/>
                <w:color w:val="0000FF"/>
              </w:rPr>
              <w:t>祥</w:t>
            </w:r>
            <w:proofErr w:type="gramEnd"/>
          </w:p>
        </w:tc>
      </w:tr>
      <w:tr w:rsidR="00122393" w:rsidRPr="00373939" w:rsidTr="00FE177B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D22FCB" w:rsidP="008E1996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D22FCB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D22FCB" w:rsidP="00D22FCB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增加内部表分类描述，增加新的内部表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D22FCB" w:rsidRDefault="00D22FCB" w:rsidP="00CA6FF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2011-11-21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D22FCB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剑鸣</w:t>
            </w:r>
          </w:p>
        </w:tc>
      </w:tr>
      <w:tr w:rsidR="00122393" w:rsidRPr="00373939" w:rsidTr="00FE177B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B54FD6" w:rsidP="008E1996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B54FD6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B54FD6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修改内部表描述，增加join关系，增加__</w:t>
            </w:r>
            <w:proofErr w:type="spellStart"/>
            <w:r>
              <w:rPr>
                <w:rFonts w:ascii="宋体" w:hAnsi="宋体" w:hint="eastAsia"/>
                <w:bCs/>
                <w:color w:val="0000FF"/>
              </w:rPr>
              <w:t>all_join_info</w:t>
            </w:r>
            <w:proofErr w:type="spellEnd"/>
            <w:r w:rsidR="00432C83">
              <w:rPr>
                <w:rFonts w:ascii="宋体" w:hAnsi="宋体" w:hint="eastAsia"/>
                <w:bCs/>
                <w:color w:val="0000FF"/>
              </w:rPr>
              <w:t>、__</w:t>
            </w:r>
            <w:proofErr w:type="spellStart"/>
            <w:r w:rsidR="00432C83">
              <w:rPr>
                <w:rFonts w:ascii="宋体" w:hAnsi="宋体" w:hint="eastAsia"/>
                <w:bCs/>
                <w:color w:val="0000FF"/>
              </w:rPr>
              <w:t>all_data_type</w:t>
            </w:r>
            <w:proofErr w:type="spellEnd"/>
            <w:r w:rsidR="00432C83">
              <w:rPr>
                <w:rFonts w:ascii="宋体" w:hAnsi="宋体" w:hint="eastAsia"/>
                <w:bCs/>
                <w:color w:val="0000FF"/>
              </w:rPr>
              <w:t>、__</w:t>
            </w:r>
            <w:proofErr w:type="spellStart"/>
            <w:r w:rsidR="00432C83">
              <w:rPr>
                <w:rFonts w:ascii="宋体" w:hAnsi="宋体" w:hint="eastAsia"/>
                <w:bCs/>
                <w:color w:val="0000FF"/>
              </w:rPr>
              <w:t>all_server</w:t>
            </w:r>
            <w:proofErr w:type="spellEnd"/>
            <w:r w:rsidR="00432C83">
              <w:rPr>
                <w:rFonts w:ascii="宋体" w:hAnsi="宋体" w:hint="eastAsia"/>
                <w:bCs/>
                <w:color w:val="0000FF"/>
              </w:rPr>
              <w:t>等</w:t>
            </w:r>
            <w:r>
              <w:rPr>
                <w:rFonts w:ascii="宋体" w:hAnsi="宋体" w:hint="eastAsia"/>
                <w:bCs/>
                <w:color w:val="0000FF"/>
              </w:rPr>
              <w:t>内部表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FE177B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2011-11-24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FC2582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正</w:t>
            </w:r>
            <w:proofErr w:type="gramStart"/>
            <w:r>
              <w:rPr>
                <w:rFonts w:ascii="宋体" w:hAnsi="宋体" w:hint="eastAsia"/>
                <w:bCs/>
                <w:color w:val="0000FF"/>
              </w:rPr>
              <w:t>祥</w:t>
            </w:r>
            <w:proofErr w:type="gramEnd"/>
          </w:p>
        </w:tc>
      </w:tr>
      <w:tr w:rsidR="00122393" w:rsidRPr="00373939" w:rsidTr="00FE177B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2039D9" w:rsidP="008E1996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2039D9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0.31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2039D9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增加__</w:t>
            </w:r>
            <w:proofErr w:type="spellStart"/>
            <w:r>
              <w:rPr>
                <w:rFonts w:ascii="宋体" w:hAnsi="宋体" w:hint="eastAsia"/>
                <w:bCs/>
                <w:color w:val="0000FF"/>
              </w:rPr>
              <w:t>all_cluster</w:t>
            </w:r>
            <w:proofErr w:type="spellEnd"/>
            <w:r>
              <w:rPr>
                <w:rFonts w:ascii="宋体" w:hAnsi="宋体" w:hint="eastAsia"/>
                <w:bCs/>
                <w:color w:val="0000FF"/>
              </w:rPr>
              <w:t>，用服务器IP+PORT代替服务器名称即ID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F96B69" w:rsidRDefault="00F325D6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2011-11-25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F325D6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正</w:t>
            </w:r>
            <w:proofErr w:type="gramStart"/>
            <w:r>
              <w:rPr>
                <w:rFonts w:ascii="宋体" w:hAnsi="宋体" w:hint="eastAsia"/>
                <w:bCs/>
                <w:color w:val="0000FF"/>
              </w:rPr>
              <w:t>祥</w:t>
            </w:r>
            <w:proofErr w:type="gramEnd"/>
          </w:p>
        </w:tc>
      </w:tr>
      <w:tr w:rsidR="00122393" w:rsidRPr="00373939" w:rsidTr="00FE177B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635685" w:rsidP="008E1996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635685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635685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增加__</w:t>
            </w:r>
            <w:proofErr w:type="spellStart"/>
            <w:r>
              <w:rPr>
                <w:rFonts w:ascii="宋体" w:hAnsi="宋体" w:hint="eastAsia"/>
                <w:bCs/>
                <w:color w:val="0000FF"/>
              </w:rPr>
              <w:t>all_all_index</w:t>
            </w:r>
            <w:proofErr w:type="spellEnd"/>
            <w:r>
              <w:rPr>
                <w:rFonts w:ascii="宋体" w:hAnsi="宋体" w:hint="eastAsia"/>
                <w:bCs/>
                <w:color w:val="0000FF"/>
              </w:rPr>
              <w:t>，</w:t>
            </w:r>
            <w:r w:rsidR="00ED1F83">
              <w:rPr>
                <w:rFonts w:ascii="宋体" w:hAnsi="宋体" w:hint="eastAsia"/>
                <w:bCs/>
                <w:color w:val="0000FF"/>
              </w:rPr>
              <w:t>一级元数据</w:t>
            </w:r>
            <w:proofErr w:type="gramStart"/>
            <w:r w:rsidR="00ED1F83">
              <w:rPr>
                <w:rFonts w:ascii="宋体" w:hAnsi="宋体" w:hint="eastAsia"/>
                <w:bCs/>
                <w:color w:val="0000FF"/>
              </w:rPr>
              <w:t>表总是</w:t>
            </w:r>
            <w:proofErr w:type="gramEnd"/>
            <w:r w:rsidR="00ED1F83">
              <w:rPr>
                <w:rFonts w:ascii="宋体" w:hAnsi="宋体" w:hint="eastAsia"/>
                <w:bCs/>
                <w:color w:val="0000FF"/>
              </w:rPr>
              <w:t>指向二级元数据表，</w:t>
            </w:r>
            <w:r>
              <w:rPr>
                <w:rFonts w:ascii="宋体" w:hAnsi="宋体" w:hint="eastAsia"/>
                <w:bCs/>
                <w:color w:val="0000FF"/>
              </w:rPr>
              <w:t>IPv4与IPv6分开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F96B69" w:rsidRDefault="00635685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2011-11-30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635685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正</w:t>
            </w:r>
            <w:proofErr w:type="gramStart"/>
            <w:r>
              <w:rPr>
                <w:rFonts w:ascii="宋体" w:hAnsi="宋体" w:hint="eastAsia"/>
                <w:bCs/>
                <w:color w:val="0000FF"/>
              </w:rPr>
              <w:t>祥</w:t>
            </w:r>
            <w:proofErr w:type="gramEnd"/>
          </w:p>
        </w:tc>
      </w:tr>
      <w:tr w:rsidR="00122393" w:rsidRPr="00373939" w:rsidTr="00FE177B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AE00CD" w:rsidP="008E1996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AE00CD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FA34C8" w:rsidP="00FA34C8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增加</w:t>
            </w:r>
            <w:r w:rsidR="00AE00CD">
              <w:rPr>
                <w:rFonts w:ascii="宋体" w:hAnsi="宋体" w:hint="eastAsia"/>
                <w:bCs/>
                <w:color w:val="0000FF"/>
              </w:rPr>
              <w:t>__</w:t>
            </w:r>
            <w:proofErr w:type="spellStart"/>
            <w:r w:rsidR="00AE00CD">
              <w:rPr>
                <w:rFonts w:ascii="宋体" w:hAnsi="宋体" w:hint="eastAsia"/>
                <w:bCs/>
                <w:color w:val="0000FF"/>
              </w:rPr>
              <w:t>first_tablet_entry</w:t>
            </w:r>
            <w:proofErr w:type="spellEnd"/>
            <w:r>
              <w:rPr>
                <w:rFonts w:ascii="宋体" w:hAnsi="宋体" w:hint="eastAsia"/>
                <w:bCs/>
                <w:color w:val="0000FF"/>
              </w:rPr>
              <w:t>和元数据表，去掉了</w:t>
            </w:r>
            <w:r w:rsidR="00C217CF" w:rsidRPr="00C217CF">
              <w:rPr>
                <w:rFonts w:ascii="宋体" w:hAnsi="宋体" w:hint="eastAsia"/>
                <w:bCs/>
                <w:color w:val="0000FF"/>
              </w:rPr>
              <w:t>__</w:t>
            </w:r>
            <w:proofErr w:type="spellStart"/>
            <w:r w:rsidR="00C217CF" w:rsidRPr="00C217CF">
              <w:rPr>
                <w:rFonts w:ascii="宋体" w:hAnsi="宋体" w:hint="eastAsia"/>
                <w:bCs/>
                <w:color w:val="0000FF"/>
              </w:rPr>
              <w:t>primary_tablet</w:t>
            </w:r>
            <w:proofErr w:type="spellEnd"/>
            <w:r w:rsidR="00C217CF" w:rsidRPr="00C217CF">
              <w:rPr>
                <w:rFonts w:ascii="宋体" w:hAnsi="宋体" w:hint="eastAsia"/>
                <w:bCs/>
                <w:color w:val="0000FF"/>
              </w:rPr>
              <w:t>_ meta和__</w:t>
            </w:r>
            <w:proofErr w:type="spellStart"/>
            <w:r w:rsidR="00C217CF" w:rsidRPr="00C217CF">
              <w:rPr>
                <w:rFonts w:ascii="宋体" w:hAnsi="宋体" w:hint="eastAsia"/>
                <w:bCs/>
                <w:color w:val="0000FF"/>
              </w:rPr>
              <w:t>secondary_tablet</w:t>
            </w:r>
            <w:proofErr w:type="spellEnd"/>
            <w:r w:rsidR="00C217CF" w:rsidRPr="00C217CF">
              <w:rPr>
                <w:rFonts w:ascii="宋体" w:hAnsi="宋体" w:hint="eastAsia"/>
                <w:bCs/>
                <w:color w:val="0000FF"/>
              </w:rPr>
              <w:t>_ meta</w:t>
            </w:r>
            <w:r w:rsidR="00C217CF">
              <w:rPr>
                <w:rFonts w:ascii="宋体" w:hAnsi="宋体" w:hint="eastAsia"/>
                <w:bCs/>
                <w:color w:val="0000FF"/>
              </w:rPr>
              <w:t>，__</w:t>
            </w:r>
            <w:proofErr w:type="spellStart"/>
            <w:r w:rsidR="00C217CF">
              <w:rPr>
                <w:rFonts w:ascii="宋体" w:hAnsi="宋体" w:hint="eastAsia"/>
                <w:bCs/>
                <w:color w:val="0000FF"/>
              </w:rPr>
              <w:t>all_all_table</w:t>
            </w:r>
            <w:proofErr w:type="spellEnd"/>
            <w:r w:rsidR="00C217CF">
              <w:rPr>
                <w:rFonts w:ascii="宋体" w:hAnsi="宋体" w:hint="eastAsia"/>
                <w:bCs/>
                <w:color w:val="0000FF"/>
              </w:rPr>
              <w:t>变成视图(暂不实现)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506867" w:rsidRDefault="003E36D2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2011-12-1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3E36D2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正</w:t>
            </w:r>
            <w:proofErr w:type="gramStart"/>
            <w:r>
              <w:rPr>
                <w:rFonts w:ascii="宋体" w:hAnsi="宋体" w:hint="eastAsia"/>
                <w:bCs/>
                <w:color w:val="0000FF"/>
              </w:rPr>
              <w:t>祥</w:t>
            </w:r>
            <w:proofErr w:type="gramEnd"/>
          </w:p>
        </w:tc>
      </w:tr>
      <w:tr w:rsidR="00E35262" w:rsidRPr="00373939" w:rsidTr="00FE177B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262" w:rsidRDefault="00E35262" w:rsidP="008E1996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262" w:rsidRDefault="00E35262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262" w:rsidRDefault="00E35262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262" w:rsidRDefault="00E35262" w:rsidP="00FA34C8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__</w:t>
            </w:r>
            <w:proofErr w:type="spellStart"/>
            <w:r>
              <w:rPr>
                <w:rFonts w:ascii="宋体" w:hAnsi="宋体" w:hint="eastAsia"/>
                <w:bCs/>
                <w:color w:val="0000FF"/>
              </w:rPr>
              <w:t>first_tablet_entry</w:t>
            </w:r>
            <w:proofErr w:type="spellEnd"/>
            <w:r>
              <w:rPr>
                <w:rFonts w:ascii="宋体" w:hAnsi="宋体" w:hint="eastAsia"/>
                <w:bCs/>
                <w:color w:val="0000FF"/>
              </w:rPr>
              <w:t>的replica增加条目 __</w:t>
            </w:r>
            <w:proofErr w:type="spellStart"/>
            <w:r>
              <w:rPr>
                <w:rFonts w:ascii="宋体" w:hAnsi="宋体" w:hint="eastAsia"/>
                <w:bCs/>
                <w:color w:val="0000FF"/>
              </w:rPr>
              <w:t>all_sys_stat</w:t>
            </w:r>
            <w:proofErr w:type="spellEnd"/>
            <w:r>
              <w:rPr>
                <w:rFonts w:ascii="宋体" w:hAnsi="宋体" w:hint="eastAsia"/>
                <w:bCs/>
                <w:color w:val="0000FF"/>
              </w:rPr>
              <w:t>增加</w:t>
            </w:r>
            <w:proofErr w:type="spellStart"/>
            <w:r>
              <w:rPr>
                <w:rFonts w:ascii="宋体" w:hAnsi="宋体" w:hint="eastAsia"/>
                <w:bCs/>
                <w:color w:val="0000FF"/>
              </w:rPr>
              <w:t>table_id</w:t>
            </w:r>
            <w:proofErr w:type="spellEnd"/>
            <w:r>
              <w:rPr>
                <w:rFonts w:ascii="宋体" w:hAnsi="宋体" w:hint="eastAsia"/>
                <w:bCs/>
                <w:color w:val="0000FF"/>
              </w:rPr>
              <w:t>列和value1, value2列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262" w:rsidRDefault="00E35262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2012-4-18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262" w:rsidRDefault="00E35262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剑鸣</w:t>
            </w:r>
          </w:p>
        </w:tc>
      </w:tr>
      <w:tr w:rsidR="00C73CE7" w:rsidRPr="00373939" w:rsidTr="00FE177B">
        <w:trPr>
          <w:trHeight w:val="70"/>
          <w:jc w:val="center"/>
          <w:ins w:id="0" w:author="Zhifeng Yang" w:date="2012-04-24T17:53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E7" w:rsidRDefault="00C73CE7" w:rsidP="008E1996">
            <w:pPr>
              <w:rPr>
                <w:ins w:id="1" w:author="Zhifeng Yang" w:date="2012-04-24T17:53:00Z"/>
                <w:rFonts w:hint="eastAsia"/>
                <w:b/>
              </w:rPr>
            </w:pPr>
            <w:ins w:id="2" w:author="Zhifeng Yang" w:date="2012-04-24T17:53:00Z">
              <w:r>
                <w:rPr>
                  <w:rFonts w:hint="eastAsia"/>
                  <w:b/>
                </w:rPr>
                <w:t>8</w:t>
              </w:r>
            </w:ins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E7" w:rsidRDefault="00C73CE7" w:rsidP="008E1996">
            <w:pPr>
              <w:rPr>
                <w:ins w:id="3" w:author="Zhifeng Yang" w:date="2012-04-24T17:53:00Z"/>
                <w:rFonts w:ascii="宋体" w:hAnsi="宋体" w:hint="eastAsia"/>
                <w:bCs/>
                <w:color w:val="0000FF"/>
              </w:rPr>
            </w:pPr>
            <w:ins w:id="4" w:author="Zhifeng Yang" w:date="2012-04-24T17:53:00Z">
              <w:r>
                <w:rPr>
                  <w:rFonts w:ascii="宋体" w:hAnsi="宋体" w:hint="eastAsia"/>
                  <w:bCs/>
                  <w:color w:val="0000FF"/>
                </w:rPr>
                <w:t>0.35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E7" w:rsidRDefault="00C73CE7" w:rsidP="008E1996">
            <w:pPr>
              <w:rPr>
                <w:ins w:id="5" w:author="Zhifeng Yang" w:date="2012-04-24T17:53:00Z"/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E7" w:rsidRDefault="00C73CE7" w:rsidP="00FA34C8">
            <w:pPr>
              <w:rPr>
                <w:ins w:id="6" w:author="Zhifeng Yang" w:date="2012-04-24T17:53:00Z"/>
                <w:rFonts w:ascii="宋体" w:hAnsi="宋体" w:hint="eastAsia"/>
                <w:bCs/>
                <w:color w:val="0000FF"/>
              </w:rPr>
            </w:pPr>
            <w:ins w:id="7" w:author="Zhifeng Yang" w:date="2012-04-24T17:53:00Z">
              <w:r>
                <w:rPr>
                  <w:rFonts w:ascii="宋体" w:hAnsi="宋体" w:hint="eastAsia"/>
                  <w:bCs/>
                  <w:color w:val="0000FF"/>
                </w:rPr>
                <w:t>__</w:t>
              </w:r>
              <w:proofErr w:type="spellStart"/>
              <w:r>
                <w:rPr>
                  <w:rFonts w:ascii="宋体" w:hAnsi="宋体" w:hint="eastAsia"/>
                  <w:bCs/>
                  <w:color w:val="0000FF"/>
                </w:rPr>
                <w:t>first_tablet_entry</w:t>
              </w:r>
            </w:ins>
            <w:proofErr w:type="spellEnd"/>
            <w:ins w:id="8" w:author="Zhifeng Yang" w:date="2012-04-24T17:54:00Z">
              <w:r>
                <w:rPr>
                  <w:rFonts w:ascii="宋体" w:hAnsi="宋体" w:hint="eastAsia"/>
                  <w:bCs/>
                  <w:color w:val="0000FF"/>
                </w:rPr>
                <w:t>增加列</w:t>
              </w:r>
              <w:proofErr w:type="spellStart"/>
              <w:r>
                <w:rPr>
                  <w:rFonts w:ascii="宋体" w:hAnsi="宋体" w:hint="eastAsia"/>
                  <w:bCs/>
                  <w:color w:val="0000FF"/>
                </w:rPr>
                <w:t>tablet_</w:t>
              </w:r>
            </w:ins>
            <w:ins w:id="9" w:author="Zhifeng Yang" w:date="2012-04-24T17:55:00Z">
              <w:r w:rsidR="0048714B">
                <w:rPr>
                  <w:rFonts w:ascii="宋体" w:hAnsi="宋体" w:hint="eastAsia"/>
                  <w:bCs/>
                  <w:color w:val="0000FF"/>
                </w:rPr>
                <w:t>max_</w:t>
              </w:r>
            </w:ins>
            <w:ins w:id="10" w:author="Zhifeng Yang" w:date="2012-04-24T17:54:00Z">
              <w:r>
                <w:rPr>
                  <w:rFonts w:ascii="宋体" w:hAnsi="宋体" w:hint="eastAsia"/>
                  <w:bCs/>
                  <w:color w:val="0000FF"/>
                </w:rPr>
                <w:t>size</w:t>
              </w:r>
              <w:proofErr w:type="spellEnd"/>
              <w:r>
                <w:rPr>
                  <w:rFonts w:ascii="宋体" w:hAnsi="宋体" w:hint="eastAsia"/>
                  <w:bCs/>
                  <w:color w:val="0000FF"/>
                </w:rPr>
                <w:t>和</w:t>
              </w:r>
              <w:proofErr w:type="spellStart"/>
              <w:r>
                <w:rPr>
                  <w:rFonts w:ascii="宋体" w:hAnsi="宋体" w:hint="eastAsia"/>
                  <w:bCs/>
                  <w:color w:val="0000FF"/>
                </w:rPr>
                <w:t>create_mem_version</w:t>
              </w:r>
            </w:ins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E7" w:rsidRPr="00C73CE7" w:rsidRDefault="00C73CE7" w:rsidP="008E1996">
            <w:pPr>
              <w:rPr>
                <w:ins w:id="11" w:author="Zhifeng Yang" w:date="2012-04-24T17:53:00Z"/>
                <w:rFonts w:ascii="宋体" w:hAnsi="宋体" w:hint="eastAsia"/>
                <w:bCs/>
                <w:color w:val="0000FF"/>
              </w:rPr>
            </w:pPr>
            <w:ins w:id="12" w:author="Zhifeng Yang" w:date="2012-04-24T17:54:00Z">
              <w:r>
                <w:rPr>
                  <w:rFonts w:ascii="宋体" w:hAnsi="宋体" w:hint="eastAsia"/>
                  <w:bCs/>
                  <w:color w:val="0000FF"/>
                </w:rPr>
                <w:t>2012-4-24</w:t>
              </w:r>
            </w:ins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E7" w:rsidRDefault="00C73CE7" w:rsidP="008E1996">
            <w:pPr>
              <w:rPr>
                <w:ins w:id="13" w:author="Zhifeng Yang" w:date="2012-04-24T17:53:00Z"/>
                <w:rFonts w:ascii="宋体" w:hAnsi="宋体" w:hint="eastAsia"/>
                <w:bCs/>
                <w:color w:val="0000FF"/>
              </w:rPr>
            </w:pPr>
            <w:proofErr w:type="gramStart"/>
            <w:ins w:id="14" w:author="Zhifeng Yang" w:date="2012-04-24T17:54:00Z">
              <w:r>
                <w:rPr>
                  <w:rFonts w:ascii="宋体" w:hAnsi="宋体" w:hint="eastAsia"/>
                  <w:bCs/>
                  <w:color w:val="0000FF"/>
                </w:rPr>
                <w:t>竹翁</w:t>
              </w:r>
            </w:ins>
            <w:proofErr w:type="gramEnd"/>
          </w:p>
        </w:tc>
      </w:tr>
    </w:tbl>
    <w:p w:rsidR="00122393" w:rsidRDefault="00122393" w:rsidP="00122393">
      <w:pPr>
        <w:widowControl/>
        <w:jc w:val="left"/>
        <w:rPr>
          <w:b/>
          <w:bCs/>
        </w:rPr>
      </w:pPr>
    </w:p>
    <w:p w:rsidR="00E27157" w:rsidRDefault="00122393">
      <w:pPr>
        <w:pStyle w:val="10"/>
        <w:tabs>
          <w:tab w:val="left" w:pos="420"/>
          <w:tab w:val="right" w:leader="dot" w:pos="10456"/>
        </w:tabs>
        <w:rPr>
          <w:ins w:id="15" w:author="Zhifeng Yang" w:date="2012-04-24T17:56:00Z"/>
          <w:noProof/>
        </w:rPr>
      </w:pPr>
      <w:r>
        <w:rPr>
          <w:b/>
          <w:bCs/>
        </w:rPr>
        <w:br w:type="page"/>
      </w:r>
      <w:r w:rsidR="00164906">
        <w:rPr>
          <w:b/>
          <w:bCs/>
        </w:rPr>
        <w:lastRenderedPageBreak/>
        <w:fldChar w:fldCharType="begin"/>
      </w:r>
      <w:r w:rsidR="00A2248B">
        <w:rPr>
          <w:b/>
          <w:bCs/>
        </w:rPr>
        <w:instrText xml:space="preserve"> TOC \o "1-3" \h \z \u </w:instrText>
      </w:r>
      <w:r w:rsidR="00164906">
        <w:rPr>
          <w:b/>
          <w:bCs/>
        </w:rPr>
        <w:fldChar w:fldCharType="separate"/>
      </w:r>
      <w:ins w:id="16" w:author="Zhifeng Yang" w:date="2012-04-24T17:56:00Z">
        <w:r w:rsidR="00E27157" w:rsidRPr="0018742B">
          <w:rPr>
            <w:rStyle w:val="a5"/>
            <w:noProof/>
          </w:rPr>
          <w:fldChar w:fldCharType="begin"/>
        </w:r>
        <w:r w:rsidR="00E27157" w:rsidRPr="0018742B">
          <w:rPr>
            <w:rStyle w:val="a5"/>
            <w:noProof/>
          </w:rPr>
          <w:instrText xml:space="preserve"> </w:instrText>
        </w:r>
        <w:r w:rsidR="00E27157">
          <w:rPr>
            <w:noProof/>
          </w:rPr>
          <w:instrText>HYPERLINK \l "_Toc323053510"</w:instrText>
        </w:r>
        <w:r w:rsidR="00E27157" w:rsidRPr="0018742B">
          <w:rPr>
            <w:rStyle w:val="a5"/>
            <w:noProof/>
          </w:rPr>
          <w:instrText xml:space="preserve"> </w:instrText>
        </w:r>
        <w:r w:rsidR="00E27157" w:rsidRPr="0018742B">
          <w:rPr>
            <w:rStyle w:val="a5"/>
            <w:noProof/>
          </w:rPr>
        </w:r>
        <w:r w:rsidR="00E27157" w:rsidRPr="0018742B">
          <w:rPr>
            <w:rStyle w:val="a5"/>
            <w:noProof/>
          </w:rPr>
          <w:fldChar w:fldCharType="separate"/>
        </w:r>
        <w:r w:rsidR="00E27157" w:rsidRPr="0018742B">
          <w:rPr>
            <w:rStyle w:val="a5"/>
            <w:noProof/>
            <w:kern w:val="0"/>
          </w:rPr>
          <w:t>1</w:t>
        </w:r>
        <w:r w:rsidR="00E27157">
          <w:rPr>
            <w:noProof/>
          </w:rPr>
          <w:tab/>
        </w:r>
        <w:r w:rsidR="00E27157" w:rsidRPr="0018742B">
          <w:rPr>
            <w:rStyle w:val="a5"/>
            <w:noProof/>
            <w:kern w:val="0"/>
          </w:rPr>
          <w:t>OceanBase</w:t>
        </w:r>
        <w:r w:rsidR="00E27157" w:rsidRPr="0018742B">
          <w:rPr>
            <w:rStyle w:val="a5"/>
            <w:rFonts w:hint="eastAsia"/>
            <w:noProof/>
            <w:kern w:val="0"/>
          </w:rPr>
          <w:t>内部表简介</w:t>
        </w:r>
        <w:r w:rsidR="00E27157">
          <w:rPr>
            <w:noProof/>
            <w:webHidden/>
          </w:rPr>
          <w:tab/>
        </w:r>
        <w:r w:rsidR="00E27157">
          <w:rPr>
            <w:noProof/>
            <w:webHidden/>
          </w:rPr>
          <w:fldChar w:fldCharType="begin"/>
        </w:r>
        <w:r w:rsidR="00E27157">
          <w:rPr>
            <w:noProof/>
            <w:webHidden/>
          </w:rPr>
          <w:instrText xml:space="preserve"> PAGEREF _Toc323053510 \h </w:instrText>
        </w:r>
        <w:r w:rsidR="00E27157">
          <w:rPr>
            <w:noProof/>
            <w:webHidden/>
          </w:rPr>
        </w:r>
      </w:ins>
      <w:r w:rsidR="00E27157">
        <w:rPr>
          <w:noProof/>
          <w:webHidden/>
        </w:rPr>
        <w:fldChar w:fldCharType="separate"/>
      </w:r>
      <w:ins w:id="17" w:author="Zhifeng Yang" w:date="2012-04-24T17:56:00Z">
        <w:r w:rsidR="00E27157">
          <w:rPr>
            <w:noProof/>
            <w:webHidden/>
          </w:rPr>
          <w:t>3</w:t>
        </w:r>
        <w:r w:rsidR="00E27157">
          <w:rPr>
            <w:noProof/>
            <w:webHidden/>
          </w:rPr>
          <w:fldChar w:fldCharType="end"/>
        </w:r>
        <w:r w:rsidR="00E27157" w:rsidRPr="0018742B">
          <w:rPr>
            <w:rStyle w:val="a5"/>
            <w:noProof/>
          </w:rPr>
          <w:fldChar w:fldCharType="end"/>
        </w:r>
      </w:ins>
    </w:p>
    <w:p w:rsidR="00E27157" w:rsidRDefault="00E27157">
      <w:pPr>
        <w:pStyle w:val="10"/>
        <w:tabs>
          <w:tab w:val="left" w:pos="420"/>
          <w:tab w:val="right" w:leader="dot" w:pos="10456"/>
        </w:tabs>
        <w:rPr>
          <w:ins w:id="18" w:author="Zhifeng Yang" w:date="2012-04-24T17:56:00Z"/>
          <w:noProof/>
        </w:rPr>
      </w:pPr>
      <w:ins w:id="19" w:author="Zhifeng Yang" w:date="2012-04-24T17:56:00Z">
        <w:r w:rsidRPr="0018742B">
          <w:rPr>
            <w:rStyle w:val="a5"/>
            <w:noProof/>
          </w:rPr>
          <w:fldChar w:fldCharType="begin"/>
        </w:r>
        <w:r w:rsidRPr="0018742B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"_Toc323053511"</w:instrText>
        </w:r>
        <w:r w:rsidRPr="0018742B">
          <w:rPr>
            <w:rStyle w:val="a5"/>
            <w:noProof/>
          </w:rPr>
          <w:instrText xml:space="preserve"> </w:instrText>
        </w:r>
        <w:r w:rsidRPr="0018742B">
          <w:rPr>
            <w:rStyle w:val="a5"/>
            <w:noProof/>
          </w:rPr>
        </w:r>
        <w:r w:rsidRPr="0018742B">
          <w:rPr>
            <w:rStyle w:val="a5"/>
            <w:noProof/>
          </w:rPr>
          <w:fldChar w:fldCharType="separate"/>
        </w:r>
        <w:r w:rsidRPr="0018742B">
          <w:rPr>
            <w:rStyle w:val="a5"/>
            <w:noProof/>
          </w:rPr>
          <w:t>2</w:t>
        </w:r>
        <w:r>
          <w:rPr>
            <w:noProof/>
          </w:rPr>
          <w:tab/>
        </w:r>
        <w:r w:rsidRPr="0018742B">
          <w:rPr>
            <w:rStyle w:val="a5"/>
            <w:rFonts w:hint="eastAsia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_Toc323053511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" w:author="Zhifeng Yang" w:date="2012-04-24T17:56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18742B">
          <w:rPr>
            <w:rStyle w:val="a5"/>
            <w:noProof/>
          </w:rPr>
          <w:fldChar w:fldCharType="end"/>
        </w:r>
      </w:ins>
    </w:p>
    <w:p w:rsidR="00E27157" w:rsidRDefault="00E27157">
      <w:pPr>
        <w:pStyle w:val="10"/>
        <w:tabs>
          <w:tab w:val="left" w:pos="420"/>
          <w:tab w:val="right" w:leader="dot" w:pos="10456"/>
        </w:tabs>
        <w:rPr>
          <w:ins w:id="21" w:author="Zhifeng Yang" w:date="2012-04-24T17:56:00Z"/>
          <w:noProof/>
        </w:rPr>
      </w:pPr>
      <w:ins w:id="22" w:author="Zhifeng Yang" w:date="2012-04-24T17:56:00Z">
        <w:r w:rsidRPr="0018742B">
          <w:rPr>
            <w:rStyle w:val="a5"/>
            <w:noProof/>
          </w:rPr>
          <w:fldChar w:fldCharType="begin"/>
        </w:r>
        <w:r w:rsidRPr="0018742B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"_Toc323053512"</w:instrText>
        </w:r>
        <w:r w:rsidRPr="0018742B">
          <w:rPr>
            <w:rStyle w:val="a5"/>
            <w:noProof/>
          </w:rPr>
          <w:instrText xml:space="preserve"> </w:instrText>
        </w:r>
        <w:r w:rsidRPr="0018742B">
          <w:rPr>
            <w:rStyle w:val="a5"/>
            <w:noProof/>
          </w:rPr>
        </w:r>
        <w:r w:rsidRPr="0018742B">
          <w:rPr>
            <w:rStyle w:val="a5"/>
            <w:noProof/>
          </w:rPr>
          <w:fldChar w:fldCharType="separate"/>
        </w:r>
        <w:r w:rsidRPr="0018742B">
          <w:rPr>
            <w:rStyle w:val="a5"/>
            <w:noProof/>
          </w:rPr>
          <w:t>3</w:t>
        </w:r>
        <w:r>
          <w:rPr>
            <w:noProof/>
          </w:rPr>
          <w:tab/>
        </w:r>
        <w:r w:rsidRPr="0018742B">
          <w:rPr>
            <w:rStyle w:val="a5"/>
            <w:noProof/>
          </w:rPr>
          <w:t>OceanBase</w:t>
        </w:r>
        <w:r w:rsidRPr="0018742B">
          <w:rPr>
            <w:rStyle w:val="a5"/>
            <w:rFonts w:hint="eastAsia"/>
            <w:noProof/>
          </w:rPr>
          <w:t>内部表定义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_Toc323053512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" w:author="Zhifeng Yang" w:date="2012-04-24T17:56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18742B">
          <w:rPr>
            <w:rStyle w:val="a5"/>
            <w:noProof/>
          </w:rPr>
          <w:fldChar w:fldCharType="end"/>
        </w:r>
      </w:ins>
    </w:p>
    <w:p w:rsidR="00E27157" w:rsidRDefault="00E27157">
      <w:pPr>
        <w:pStyle w:val="20"/>
        <w:tabs>
          <w:tab w:val="left" w:pos="1050"/>
          <w:tab w:val="right" w:leader="dot" w:pos="10456"/>
        </w:tabs>
        <w:rPr>
          <w:ins w:id="24" w:author="Zhifeng Yang" w:date="2012-04-24T17:56:00Z"/>
          <w:noProof/>
        </w:rPr>
      </w:pPr>
      <w:ins w:id="25" w:author="Zhifeng Yang" w:date="2012-04-24T17:56:00Z">
        <w:r w:rsidRPr="0018742B">
          <w:rPr>
            <w:rStyle w:val="a5"/>
            <w:noProof/>
          </w:rPr>
          <w:fldChar w:fldCharType="begin"/>
        </w:r>
        <w:r w:rsidRPr="0018742B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"_Toc323053513"</w:instrText>
        </w:r>
        <w:r w:rsidRPr="0018742B">
          <w:rPr>
            <w:rStyle w:val="a5"/>
            <w:noProof/>
          </w:rPr>
          <w:instrText xml:space="preserve"> </w:instrText>
        </w:r>
        <w:r w:rsidRPr="0018742B">
          <w:rPr>
            <w:rStyle w:val="a5"/>
            <w:noProof/>
          </w:rPr>
        </w:r>
        <w:r w:rsidRPr="0018742B">
          <w:rPr>
            <w:rStyle w:val="a5"/>
            <w:noProof/>
          </w:rPr>
          <w:fldChar w:fldCharType="separate"/>
        </w:r>
        <w:r w:rsidRPr="0018742B">
          <w:rPr>
            <w:rStyle w:val="a5"/>
            <w:noProof/>
          </w:rPr>
          <w:t>3.1</w:t>
        </w:r>
        <w:r>
          <w:rPr>
            <w:noProof/>
          </w:rPr>
          <w:tab/>
        </w:r>
        <w:r w:rsidRPr="0018742B">
          <w:rPr>
            <w:rStyle w:val="a5"/>
            <w:noProof/>
          </w:rPr>
          <w:t>__first_tablet_entry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_Toc323053513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Zhifeng Yang" w:date="2012-04-24T17:5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18742B">
          <w:rPr>
            <w:rStyle w:val="a5"/>
            <w:noProof/>
          </w:rPr>
          <w:fldChar w:fldCharType="end"/>
        </w:r>
      </w:ins>
    </w:p>
    <w:p w:rsidR="00E27157" w:rsidRDefault="00E27157">
      <w:pPr>
        <w:pStyle w:val="20"/>
        <w:tabs>
          <w:tab w:val="left" w:pos="1050"/>
          <w:tab w:val="right" w:leader="dot" w:pos="10456"/>
        </w:tabs>
        <w:rPr>
          <w:ins w:id="27" w:author="Zhifeng Yang" w:date="2012-04-24T17:56:00Z"/>
          <w:noProof/>
        </w:rPr>
      </w:pPr>
      <w:ins w:id="28" w:author="Zhifeng Yang" w:date="2012-04-24T17:56:00Z">
        <w:r w:rsidRPr="0018742B">
          <w:rPr>
            <w:rStyle w:val="a5"/>
            <w:noProof/>
          </w:rPr>
          <w:fldChar w:fldCharType="begin"/>
        </w:r>
        <w:r w:rsidRPr="0018742B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"_Toc323053514"</w:instrText>
        </w:r>
        <w:r w:rsidRPr="0018742B">
          <w:rPr>
            <w:rStyle w:val="a5"/>
            <w:noProof/>
          </w:rPr>
          <w:instrText xml:space="preserve"> </w:instrText>
        </w:r>
        <w:r w:rsidRPr="0018742B">
          <w:rPr>
            <w:rStyle w:val="a5"/>
            <w:noProof/>
          </w:rPr>
        </w:r>
        <w:r w:rsidRPr="0018742B">
          <w:rPr>
            <w:rStyle w:val="a5"/>
            <w:noProof/>
          </w:rPr>
          <w:fldChar w:fldCharType="separate"/>
        </w:r>
        <w:r w:rsidRPr="0018742B">
          <w:rPr>
            <w:rStyle w:val="a5"/>
            <w:noProof/>
          </w:rPr>
          <w:t>3.2</w:t>
        </w:r>
        <w:r>
          <w:rPr>
            <w:noProof/>
          </w:rPr>
          <w:tab/>
        </w:r>
        <w:r w:rsidRPr="0018742B">
          <w:rPr>
            <w:rStyle w:val="a5"/>
            <w:noProof/>
          </w:rPr>
          <w:t>tablet</w:t>
        </w:r>
        <w:r w:rsidRPr="0018742B">
          <w:rPr>
            <w:rStyle w:val="a5"/>
            <w:rFonts w:hint="eastAsia"/>
            <w:noProof/>
          </w:rPr>
          <w:t>元数据表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_Toc323053514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Zhifeng Yang" w:date="2012-04-24T17:5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18742B">
          <w:rPr>
            <w:rStyle w:val="a5"/>
            <w:noProof/>
          </w:rPr>
          <w:fldChar w:fldCharType="end"/>
        </w:r>
      </w:ins>
    </w:p>
    <w:p w:rsidR="00E27157" w:rsidRDefault="00E27157">
      <w:pPr>
        <w:pStyle w:val="20"/>
        <w:tabs>
          <w:tab w:val="left" w:pos="1050"/>
          <w:tab w:val="right" w:leader="dot" w:pos="10456"/>
        </w:tabs>
        <w:rPr>
          <w:ins w:id="30" w:author="Zhifeng Yang" w:date="2012-04-24T17:56:00Z"/>
          <w:noProof/>
        </w:rPr>
      </w:pPr>
      <w:ins w:id="31" w:author="Zhifeng Yang" w:date="2012-04-24T17:56:00Z">
        <w:r w:rsidRPr="0018742B">
          <w:rPr>
            <w:rStyle w:val="a5"/>
            <w:noProof/>
          </w:rPr>
          <w:fldChar w:fldCharType="begin"/>
        </w:r>
        <w:r w:rsidRPr="0018742B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"_Toc323053515"</w:instrText>
        </w:r>
        <w:r w:rsidRPr="0018742B">
          <w:rPr>
            <w:rStyle w:val="a5"/>
            <w:noProof/>
          </w:rPr>
          <w:instrText xml:space="preserve"> </w:instrText>
        </w:r>
        <w:r w:rsidRPr="0018742B">
          <w:rPr>
            <w:rStyle w:val="a5"/>
            <w:noProof/>
          </w:rPr>
        </w:r>
        <w:r w:rsidRPr="0018742B">
          <w:rPr>
            <w:rStyle w:val="a5"/>
            <w:noProof/>
          </w:rPr>
          <w:fldChar w:fldCharType="separate"/>
        </w:r>
        <w:r w:rsidRPr="0018742B">
          <w:rPr>
            <w:rStyle w:val="a5"/>
            <w:noProof/>
          </w:rPr>
          <w:t>3.3</w:t>
        </w:r>
        <w:r>
          <w:rPr>
            <w:noProof/>
          </w:rPr>
          <w:tab/>
        </w:r>
        <w:r w:rsidRPr="0018742B">
          <w:rPr>
            <w:rStyle w:val="a5"/>
            <w:noProof/>
          </w:rPr>
          <w:t>__all_all_table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_Toc323053515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Zhifeng Yang" w:date="2012-04-24T17:5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18742B">
          <w:rPr>
            <w:rStyle w:val="a5"/>
            <w:noProof/>
          </w:rPr>
          <w:fldChar w:fldCharType="end"/>
        </w:r>
      </w:ins>
    </w:p>
    <w:p w:rsidR="00E27157" w:rsidRDefault="00E27157">
      <w:pPr>
        <w:pStyle w:val="20"/>
        <w:tabs>
          <w:tab w:val="left" w:pos="1050"/>
          <w:tab w:val="right" w:leader="dot" w:pos="10456"/>
        </w:tabs>
        <w:rPr>
          <w:ins w:id="33" w:author="Zhifeng Yang" w:date="2012-04-24T17:56:00Z"/>
          <w:noProof/>
        </w:rPr>
      </w:pPr>
      <w:ins w:id="34" w:author="Zhifeng Yang" w:date="2012-04-24T17:56:00Z">
        <w:r w:rsidRPr="0018742B">
          <w:rPr>
            <w:rStyle w:val="a5"/>
            <w:noProof/>
          </w:rPr>
          <w:fldChar w:fldCharType="begin"/>
        </w:r>
        <w:r w:rsidRPr="0018742B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"_Toc323053516"</w:instrText>
        </w:r>
        <w:r w:rsidRPr="0018742B">
          <w:rPr>
            <w:rStyle w:val="a5"/>
            <w:noProof/>
          </w:rPr>
          <w:instrText xml:space="preserve"> </w:instrText>
        </w:r>
        <w:r w:rsidRPr="0018742B">
          <w:rPr>
            <w:rStyle w:val="a5"/>
            <w:noProof/>
          </w:rPr>
        </w:r>
        <w:r w:rsidRPr="0018742B">
          <w:rPr>
            <w:rStyle w:val="a5"/>
            <w:noProof/>
          </w:rPr>
          <w:fldChar w:fldCharType="separate"/>
        </w:r>
        <w:r w:rsidRPr="0018742B">
          <w:rPr>
            <w:rStyle w:val="a5"/>
            <w:noProof/>
          </w:rPr>
          <w:t>3.4</w:t>
        </w:r>
        <w:r>
          <w:rPr>
            <w:noProof/>
          </w:rPr>
          <w:tab/>
        </w:r>
        <w:r w:rsidRPr="0018742B">
          <w:rPr>
            <w:rStyle w:val="a5"/>
            <w:noProof/>
          </w:rPr>
          <w:t>__all_all_index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_Toc323053516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Zhifeng Yang" w:date="2012-04-24T17:5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18742B">
          <w:rPr>
            <w:rStyle w:val="a5"/>
            <w:noProof/>
          </w:rPr>
          <w:fldChar w:fldCharType="end"/>
        </w:r>
      </w:ins>
    </w:p>
    <w:p w:rsidR="00E27157" w:rsidRDefault="00E27157">
      <w:pPr>
        <w:pStyle w:val="20"/>
        <w:tabs>
          <w:tab w:val="left" w:pos="1050"/>
          <w:tab w:val="right" w:leader="dot" w:pos="10456"/>
        </w:tabs>
        <w:rPr>
          <w:ins w:id="36" w:author="Zhifeng Yang" w:date="2012-04-24T17:56:00Z"/>
          <w:noProof/>
        </w:rPr>
      </w:pPr>
      <w:ins w:id="37" w:author="Zhifeng Yang" w:date="2012-04-24T17:56:00Z">
        <w:r w:rsidRPr="0018742B">
          <w:rPr>
            <w:rStyle w:val="a5"/>
            <w:noProof/>
          </w:rPr>
          <w:fldChar w:fldCharType="begin"/>
        </w:r>
        <w:r w:rsidRPr="0018742B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"_Toc323053517"</w:instrText>
        </w:r>
        <w:r w:rsidRPr="0018742B">
          <w:rPr>
            <w:rStyle w:val="a5"/>
            <w:noProof/>
          </w:rPr>
          <w:instrText xml:space="preserve"> </w:instrText>
        </w:r>
        <w:r w:rsidRPr="0018742B">
          <w:rPr>
            <w:rStyle w:val="a5"/>
            <w:noProof/>
          </w:rPr>
        </w:r>
        <w:r w:rsidRPr="0018742B">
          <w:rPr>
            <w:rStyle w:val="a5"/>
            <w:noProof/>
          </w:rPr>
          <w:fldChar w:fldCharType="separate"/>
        </w:r>
        <w:r w:rsidRPr="0018742B">
          <w:rPr>
            <w:rStyle w:val="a5"/>
            <w:noProof/>
          </w:rPr>
          <w:t>3.5</w:t>
        </w:r>
        <w:r>
          <w:rPr>
            <w:noProof/>
          </w:rPr>
          <w:tab/>
        </w:r>
        <w:r w:rsidRPr="0018742B">
          <w:rPr>
            <w:rStyle w:val="a5"/>
            <w:noProof/>
          </w:rPr>
          <w:t>__all_all_column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_Toc323053517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Zhifeng Yang" w:date="2012-04-24T17:5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18742B">
          <w:rPr>
            <w:rStyle w:val="a5"/>
            <w:noProof/>
          </w:rPr>
          <w:fldChar w:fldCharType="end"/>
        </w:r>
      </w:ins>
    </w:p>
    <w:p w:rsidR="00E27157" w:rsidRDefault="00E27157">
      <w:pPr>
        <w:pStyle w:val="20"/>
        <w:tabs>
          <w:tab w:val="left" w:pos="1050"/>
          <w:tab w:val="right" w:leader="dot" w:pos="10456"/>
        </w:tabs>
        <w:rPr>
          <w:ins w:id="39" w:author="Zhifeng Yang" w:date="2012-04-24T17:56:00Z"/>
          <w:noProof/>
        </w:rPr>
      </w:pPr>
      <w:ins w:id="40" w:author="Zhifeng Yang" w:date="2012-04-24T17:56:00Z">
        <w:r w:rsidRPr="0018742B">
          <w:rPr>
            <w:rStyle w:val="a5"/>
            <w:noProof/>
          </w:rPr>
          <w:fldChar w:fldCharType="begin"/>
        </w:r>
        <w:r w:rsidRPr="0018742B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"_Toc323053518"</w:instrText>
        </w:r>
        <w:r w:rsidRPr="0018742B">
          <w:rPr>
            <w:rStyle w:val="a5"/>
            <w:noProof/>
          </w:rPr>
          <w:instrText xml:space="preserve"> </w:instrText>
        </w:r>
        <w:r w:rsidRPr="0018742B">
          <w:rPr>
            <w:rStyle w:val="a5"/>
            <w:noProof/>
          </w:rPr>
        </w:r>
        <w:r w:rsidRPr="0018742B">
          <w:rPr>
            <w:rStyle w:val="a5"/>
            <w:noProof/>
          </w:rPr>
          <w:fldChar w:fldCharType="separate"/>
        </w:r>
        <w:r w:rsidRPr="0018742B">
          <w:rPr>
            <w:rStyle w:val="a5"/>
            <w:noProof/>
          </w:rPr>
          <w:t>3.6</w:t>
        </w:r>
        <w:r>
          <w:rPr>
            <w:noProof/>
          </w:rPr>
          <w:tab/>
        </w:r>
        <w:r w:rsidRPr="0018742B">
          <w:rPr>
            <w:rStyle w:val="a5"/>
            <w:noProof/>
          </w:rPr>
          <w:t>__all_join_info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_Toc323053518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Zhifeng Yang" w:date="2012-04-24T17:5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18742B">
          <w:rPr>
            <w:rStyle w:val="a5"/>
            <w:noProof/>
          </w:rPr>
          <w:fldChar w:fldCharType="end"/>
        </w:r>
      </w:ins>
    </w:p>
    <w:p w:rsidR="00E27157" w:rsidRDefault="00E27157">
      <w:pPr>
        <w:pStyle w:val="20"/>
        <w:tabs>
          <w:tab w:val="left" w:pos="1050"/>
          <w:tab w:val="right" w:leader="dot" w:pos="10456"/>
        </w:tabs>
        <w:rPr>
          <w:ins w:id="42" w:author="Zhifeng Yang" w:date="2012-04-24T17:56:00Z"/>
          <w:noProof/>
        </w:rPr>
      </w:pPr>
      <w:ins w:id="43" w:author="Zhifeng Yang" w:date="2012-04-24T17:56:00Z">
        <w:r w:rsidRPr="0018742B">
          <w:rPr>
            <w:rStyle w:val="a5"/>
            <w:noProof/>
          </w:rPr>
          <w:fldChar w:fldCharType="begin"/>
        </w:r>
        <w:r w:rsidRPr="0018742B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"_Toc323053519"</w:instrText>
        </w:r>
        <w:r w:rsidRPr="0018742B">
          <w:rPr>
            <w:rStyle w:val="a5"/>
            <w:noProof/>
          </w:rPr>
          <w:instrText xml:space="preserve"> </w:instrText>
        </w:r>
        <w:r w:rsidRPr="0018742B">
          <w:rPr>
            <w:rStyle w:val="a5"/>
            <w:noProof/>
          </w:rPr>
        </w:r>
        <w:r w:rsidRPr="0018742B">
          <w:rPr>
            <w:rStyle w:val="a5"/>
            <w:noProof/>
          </w:rPr>
          <w:fldChar w:fldCharType="separate"/>
        </w:r>
        <w:r w:rsidRPr="0018742B">
          <w:rPr>
            <w:rStyle w:val="a5"/>
            <w:noProof/>
          </w:rPr>
          <w:t>3.7</w:t>
        </w:r>
        <w:r>
          <w:rPr>
            <w:noProof/>
          </w:rPr>
          <w:tab/>
        </w:r>
        <w:r w:rsidRPr="0018742B">
          <w:rPr>
            <w:rStyle w:val="a5"/>
            <w:noProof/>
          </w:rPr>
          <w:t>__all_data_type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_Toc323053519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Zhifeng Yang" w:date="2012-04-24T17:5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18742B">
          <w:rPr>
            <w:rStyle w:val="a5"/>
            <w:noProof/>
          </w:rPr>
          <w:fldChar w:fldCharType="end"/>
        </w:r>
      </w:ins>
    </w:p>
    <w:p w:rsidR="00E27157" w:rsidRDefault="00E27157">
      <w:pPr>
        <w:pStyle w:val="20"/>
        <w:tabs>
          <w:tab w:val="left" w:pos="1050"/>
          <w:tab w:val="right" w:leader="dot" w:pos="10456"/>
        </w:tabs>
        <w:rPr>
          <w:ins w:id="45" w:author="Zhifeng Yang" w:date="2012-04-24T17:56:00Z"/>
          <w:noProof/>
        </w:rPr>
      </w:pPr>
      <w:ins w:id="46" w:author="Zhifeng Yang" w:date="2012-04-24T17:56:00Z">
        <w:r w:rsidRPr="0018742B">
          <w:rPr>
            <w:rStyle w:val="a5"/>
            <w:noProof/>
          </w:rPr>
          <w:fldChar w:fldCharType="begin"/>
        </w:r>
        <w:r w:rsidRPr="0018742B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"_Toc323053520"</w:instrText>
        </w:r>
        <w:r w:rsidRPr="0018742B">
          <w:rPr>
            <w:rStyle w:val="a5"/>
            <w:noProof/>
          </w:rPr>
          <w:instrText xml:space="preserve"> </w:instrText>
        </w:r>
        <w:r w:rsidRPr="0018742B">
          <w:rPr>
            <w:rStyle w:val="a5"/>
            <w:noProof/>
          </w:rPr>
        </w:r>
        <w:r w:rsidRPr="0018742B">
          <w:rPr>
            <w:rStyle w:val="a5"/>
            <w:noProof/>
          </w:rPr>
          <w:fldChar w:fldCharType="separate"/>
        </w:r>
        <w:r w:rsidRPr="0018742B">
          <w:rPr>
            <w:rStyle w:val="a5"/>
            <w:noProof/>
          </w:rPr>
          <w:t>3.8</w:t>
        </w:r>
        <w:r>
          <w:rPr>
            <w:noProof/>
          </w:rPr>
          <w:tab/>
        </w:r>
        <w:r w:rsidRPr="0018742B">
          <w:rPr>
            <w:rStyle w:val="a5"/>
            <w:noProof/>
          </w:rPr>
          <w:t>__all_sys_param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_Toc323053520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Zhifeng Yang" w:date="2012-04-24T17:5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18742B">
          <w:rPr>
            <w:rStyle w:val="a5"/>
            <w:noProof/>
          </w:rPr>
          <w:fldChar w:fldCharType="end"/>
        </w:r>
      </w:ins>
    </w:p>
    <w:p w:rsidR="00E27157" w:rsidRDefault="00E27157">
      <w:pPr>
        <w:pStyle w:val="20"/>
        <w:tabs>
          <w:tab w:val="left" w:pos="1050"/>
          <w:tab w:val="right" w:leader="dot" w:pos="10456"/>
        </w:tabs>
        <w:rPr>
          <w:ins w:id="48" w:author="Zhifeng Yang" w:date="2012-04-24T17:56:00Z"/>
          <w:noProof/>
        </w:rPr>
      </w:pPr>
      <w:ins w:id="49" w:author="Zhifeng Yang" w:date="2012-04-24T17:56:00Z">
        <w:r w:rsidRPr="0018742B">
          <w:rPr>
            <w:rStyle w:val="a5"/>
            <w:noProof/>
          </w:rPr>
          <w:fldChar w:fldCharType="begin"/>
        </w:r>
        <w:r w:rsidRPr="0018742B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"_Toc323053521"</w:instrText>
        </w:r>
        <w:r w:rsidRPr="0018742B">
          <w:rPr>
            <w:rStyle w:val="a5"/>
            <w:noProof/>
          </w:rPr>
          <w:instrText xml:space="preserve"> </w:instrText>
        </w:r>
        <w:r w:rsidRPr="0018742B">
          <w:rPr>
            <w:rStyle w:val="a5"/>
            <w:noProof/>
          </w:rPr>
        </w:r>
        <w:r w:rsidRPr="0018742B">
          <w:rPr>
            <w:rStyle w:val="a5"/>
            <w:noProof/>
          </w:rPr>
          <w:fldChar w:fldCharType="separate"/>
        </w:r>
        <w:r w:rsidRPr="0018742B">
          <w:rPr>
            <w:rStyle w:val="a5"/>
            <w:noProof/>
          </w:rPr>
          <w:t>3.9</w:t>
        </w:r>
        <w:r>
          <w:rPr>
            <w:noProof/>
          </w:rPr>
          <w:tab/>
        </w:r>
        <w:r w:rsidRPr="0018742B">
          <w:rPr>
            <w:rStyle w:val="a5"/>
            <w:noProof/>
          </w:rPr>
          <w:t>__all_sys_stat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_Toc323053521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Zhifeng Yang" w:date="2012-04-24T17:5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18742B">
          <w:rPr>
            <w:rStyle w:val="a5"/>
            <w:noProof/>
          </w:rPr>
          <w:fldChar w:fldCharType="end"/>
        </w:r>
      </w:ins>
    </w:p>
    <w:p w:rsidR="00E27157" w:rsidRDefault="00E27157">
      <w:pPr>
        <w:pStyle w:val="20"/>
        <w:tabs>
          <w:tab w:val="left" w:pos="1050"/>
          <w:tab w:val="right" w:leader="dot" w:pos="10456"/>
        </w:tabs>
        <w:rPr>
          <w:ins w:id="51" w:author="Zhifeng Yang" w:date="2012-04-24T17:56:00Z"/>
          <w:noProof/>
        </w:rPr>
      </w:pPr>
      <w:ins w:id="52" w:author="Zhifeng Yang" w:date="2012-04-24T17:56:00Z">
        <w:r w:rsidRPr="0018742B">
          <w:rPr>
            <w:rStyle w:val="a5"/>
            <w:noProof/>
          </w:rPr>
          <w:fldChar w:fldCharType="begin"/>
        </w:r>
        <w:r w:rsidRPr="0018742B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"_Toc323053522"</w:instrText>
        </w:r>
        <w:r w:rsidRPr="0018742B">
          <w:rPr>
            <w:rStyle w:val="a5"/>
            <w:noProof/>
          </w:rPr>
          <w:instrText xml:space="preserve"> </w:instrText>
        </w:r>
        <w:r w:rsidRPr="0018742B">
          <w:rPr>
            <w:rStyle w:val="a5"/>
            <w:noProof/>
          </w:rPr>
        </w:r>
        <w:r w:rsidRPr="0018742B">
          <w:rPr>
            <w:rStyle w:val="a5"/>
            <w:noProof/>
          </w:rPr>
          <w:fldChar w:fldCharType="separate"/>
        </w:r>
        <w:r w:rsidRPr="0018742B">
          <w:rPr>
            <w:rStyle w:val="a5"/>
            <w:noProof/>
          </w:rPr>
          <w:t>3.10</w:t>
        </w:r>
        <w:r>
          <w:rPr>
            <w:noProof/>
          </w:rPr>
          <w:tab/>
        </w:r>
        <w:r w:rsidRPr="0018742B">
          <w:rPr>
            <w:rStyle w:val="a5"/>
            <w:noProof/>
          </w:rPr>
          <w:t>__all_cluster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_Toc323053522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" w:author="Zhifeng Yang" w:date="2012-04-24T17:56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18742B">
          <w:rPr>
            <w:rStyle w:val="a5"/>
            <w:noProof/>
          </w:rPr>
          <w:fldChar w:fldCharType="end"/>
        </w:r>
      </w:ins>
    </w:p>
    <w:p w:rsidR="00E27157" w:rsidRDefault="00E27157">
      <w:pPr>
        <w:pStyle w:val="20"/>
        <w:tabs>
          <w:tab w:val="left" w:pos="1050"/>
          <w:tab w:val="right" w:leader="dot" w:pos="10456"/>
        </w:tabs>
        <w:rPr>
          <w:ins w:id="54" w:author="Zhifeng Yang" w:date="2012-04-24T17:56:00Z"/>
          <w:noProof/>
        </w:rPr>
      </w:pPr>
      <w:ins w:id="55" w:author="Zhifeng Yang" w:date="2012-04-24T17:56:00Z">
        <w:r w:rsidRPr="0018742B">
          <w:rPr>
            <w:rStyle w:val="a5"/>
            <w:noProof/>
          </w:rPr>
          <w:fldChar w:fldCharType="begin"/>
        </w:r>
        <w:r w:rsidRPr="0018742B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"_Toc323053523"</w:instrText>
        </w:r>
        <w:r w:rsidRPr="0018742B">
          <w:rPr>
            <w:rStyle w:val="a5"/>
            <w:noProof/>
          </w:rPr>
          <w:instrText xml:space="preserve"> </w:instrText>
        </w:r>
        <w:r w:rsidRPr="0018742B">
          <w:rPr>
            <w:rStyle w:val="a5"/>
            <w:noProof/>
          </w:rPr>
        </w:r>
        <w:r w:rsidRPr="0018742B">
          <w:rPr>
            <w:rStyle w:val="a5"/>
            <w:noProof/>
          </w:rPr>
          <w:fldChar w:fldCharType="separate"/>
        </w:r>
        <w:r w:rsidRPr="0018742B">
          <w:rPr>
            <w:rStyle w:val="a5"/>
            <w:noProof/>
          </w:rPr>
          <w:t>3.11</w:t>
        </w:r>
        <w:r>
          <w:rPr>
            <w:noProof/>
          </w:rPr>
          <w:tab/>
        </w:r>
        <w:r w:rsidRPr="0018742B">
          <w:rPr>
            <w:rStyle w:val="a5"/>
            <w:noProof/>
          </w:rPr>
          <w:t>__all_server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_Toc323053523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Zhifeng Yang" w:date="2012-04-24T17:56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18742B">
          <w:rPr>
            <w:rStyle w:val="a5"/>
            <w:noProof/>
          </w:rPr>
          <w:fldChar w:fldCharType="end"/>
        </w:r>
      </w:ins>
    </w:p>
    <w:p w:rsidR="00E27157" w:rsidDel="00E27157" w:rsidRDefault="00E27157">
      <w:pPr>
        <w:widowControl/>
        <w:jc w:val="left"/>
        <w:rPr>
          <w:del w:id="57" w:author="Zhifeng Yang" w:date="2012-04-24T17:56:00Z"/>
          <w:noProof/>
        </w:rPr>
      </w:pPr>
    </w:p>
    <w:p w:rsidR="00E853E0" w:rsidDel="00E27157" w:rsidRDefault="00E853E0">
      <w:pPr>
        <w:widowControl/>
        <w:jc w:val="left"/>
        <w:rPr>
          <w:del w:id="58" w:author="Zhifeng Yang" w:date="2012-04-24T17:56:00Z"/>
          <w:noProof/>
        </w:rPr>
      </w:pPr>
    </w:p>
    <w:p w:rsidR="00E853E0" w:rsidDel="00E27157" w:rsidRDefault="00E853E0">
      <w:pPr>
        <w:pStyle w:val="10"/>
        <w:tabs>
          <w:tab w:val="left" w:pos="420"/>
          <w:tab w:val="right" w:leader="dot" w:pos="10456"/>
        </w:tabs>
        <w:rPr>
          <w:del w:id="59" w:author="Zhifeng Yang" w:date="2012-04-24T17:56:00Z"/>
          <w:noProof/>
        </w:rPr>
      </w:pPr>
      <w:del w:id="60" w:author="Zhifeng Yang" w:date="2012-04-24T17:56:00Z">
        <w:r w:rsidRPr="00E27157" w:rsidDel="00E27157">
          <w:rPr>
            <w:noProof/>
            <w:kern w:val="0"/>
            <w:rPrChange w:id="61" w:author="Zhifeng Yang" w:date="2012-04-24T17:56:00Z">
              <w:rPr>
                <w:rStyle w:val="a5"/>
                <w:noProof/>
                <w:kern w:val="0"/>
              </w:rPr>
            </w:rPrChange>
          </w:rPr>
          <w:delText>1</w:delText>
        </w:r>
        <w:r w:rsidDel="00E27157">
          <w:rPr>
            <w:noProof/>
          </w:rPr>
          <w:tab/>
        </w:r>
        <w:r w:rsidRPr="00E27157" w:rsidDel="00E27157">
          <w:rPr>
            <w:noProof/>
            <w:kern w:val="0"/>
            <w:rPrChange w:id="62" w:author="Zhifeng Yang" w:date="2012-04-24T17:56:00Z">
              <w:rPr>
                <w:rStyle w:val="a5"/>
                <w:noProof/>
                <w:kern w:val="0"/>
              </w:rPr>
            </w:rPrChange>
          </w:rPr>
          <w:delText>OceanBase</w:delText>
        </w:r>
        <w:r w:rsidRPr="00E27157" w:rsidDel="00E27157">
          <w:rPr>
            <w:rFonts w:hint="eastAsia"/>
            <w:noProof/>
            <w:kern w:val="0"/>
            <w:rPrChange w:id="63" w:author="Zhifeng Yang" w:date="2012-04-24T17:56:00Z">
              <w:rPr>
                <w:rStyle w:val="a5"/>
                <w:rFonts w:hint="eastAsia"/>
                <w:noProof/>
                <w:kern w:val="0"/>
              </w:rPr>
            </w:rPrChange>
          </w:rPr>
          <w:delText>内部表简介</w:delText>
        </w:r>
        <w:r w:rsidDel="00E27157">
          <w:rPr>
            <w:noProof/>
            <w:webHidden/>
          </w:rPr>
          <w:tab/>
          <w:delText>3</w:delText>
        </w:r>
      </w:del>
    </w:p>
    <w:p w:rsidR="00E853E0" w:rsidDel="00E27157" w:rsidRDefault="00E853E0">
      <w:pPr>
        <w:pStyle w:val="10"/>
        <w:tabs>
          <w:tab w:val="left" w:pos="420"/>
          <w:tab w:val="right" w:leader="dot" w:pos="10456"/>
        </w:tabs>
        <w:rPr>
          <w:del w:id="64" w:author="Zhifeng Yang" w:date="2012-04-24T17:56:00Z"/>
          <w:noProof/>
        </w:rPr>
      </w:pPr>
      <w:del w:id="65" w:author="Zhifeng Yang" w:date="2012-04-24T17:56:00Z">
        <w:r w:rsidRPr="00E27157" w:rsidDel="00E27157">
          <w:rPr>
            <w:noProof/>
            <w:rPrChange w:id="66" w:author="Zhifeng Yang" w:date="2012-04-24T17:56:00Z">
              <w:rPr>
                <w:rStyle w:val="a5"/>
                <w:noProof/>
              </w:rPr>
            </w:rPrChange>
          </w:rPr>
          <w:delText>2</w:delText>
        </w:r>
        <w:r w:rsidDel="00E27157">
          <w:rPr>
            <w:noProof/>
          </w:rPr>
          <w:tab/>
        </w:r>
        <w:r w:rsidRPr="00E27157" w:rsidDel="00E27157">
          <w:rPr>
            <w:rFonts w:hint="eastAsia"/>
            <w:noProof/>
            <w:rPrChange w:id="67" w:author="Zhifeng Yang" w:date="2012-04-24T17:56:00Z">
              <w:rPr>
                <w:rStyle w:val="a5"/>
                <w:rFonts w:hint="eastAsia"/>
                <w:noProof/>
              </w:rPr>
            </w:rPrChange>
          </w:rPr>
          <w:delText>名词解释</w:delText>
        </w:r>
        <w:r w:rsidDel="00E27157">
          <w:rPr>
            <w:noProof/>
            <w:webHidden/>
          </w:rPr>
          <w:tab/>
          <w:delText>3</w:delText>
        </w:r>
      </w:del>
    </w:p>
    <w:p w:rsidR="00E853E0" w:rsidDel="00E27157" w:rsidRDefault="00E853E0">
      <w:pPr>
        <w:pStyle w:val="10"/>
        <w:tabs>
          <w:tab w:val="left" w:pos="420"/>
          <w:tab w:val="right" w:leader="dot" w:pos="10456"/>
        </w:tabs>
        <w:rPr>
          <w:del w:id="68" w:author="Zhifeng Yang" w:date="2012-04-24T17:56:00Z"/>
          <w:noProof/>
        </w:rPr>
      </w:pPr>
      <w:del w:id="69" w:author="Zhifeng Yang" w:date="2012-04-24T17:56:00Z">
        <w:r w:rsidRPr="00E27157" w:rsidDel="00E27157">
          <w:rPr>
            <w:noProof/>
            <w:rPrChange w:id="70" w:author="Zhifeng Yang" w:date="2012-04-24T17:56:00Z">
              <w:rPr>
                <w:rStyle w:val="a5"/>
                <w:noProof/>
              </w:rPr>
            </w:rPrChange>
          </w:rPr>
          <w:delText>3</w:delText>
        </w:r>
        <w:r w:rsidDel="00E27157">
          <w:rPr>
            <w:noProof/>
          </w:rPr>
          <w:tab/>
        </w:r>
        <w:r w:rsidRPr="00E27157" w:rsidDel="00E27157">
          <w:rPr>
            <w:noProof/>
            <w:rPrChange w:id="71" w:author="Zhifeng Yang" w:date="2012-04-24T17:56:00Z">
              <w:rPr>
                <w:rStyle w:val="a5"/>
                <w:noProof/>
              </w:rPr>
            </w:rPrChange>
          </w:rPr>
          <w:delText>OceanBase</w:delText>
        </w:r>
        <w:r w:rsidRPr="00E27157" w:rsidDel="00E27157">
          <w:rPr>
            <w:rFonts w:hint="eastAsia"/>
            <w:noProof/>
            <w:rPrChange w:id="72" w:author="Zhifeng Yang" w:date="2012-04-24T17:56:00Z">
              <w:rPr>
                <w:rStyle w:val="a5"/>
                <w:rFonts w:hint="eastAsia"/>
                <w:noProof/>
              </w:rPr>
            </w:rPrChange>
          </w:rPr>
          <w:delText>内部表定义</w:delText>
        </w:r>
        <w:r w:rsidDel="00E27157">
          <w:rPr>
            <w:noProof/>
            <w:webHidden/>
          </w:rPr>
          <w:tab/>
          <w:delText>3</w:delText>
        </w:r>
      </w:del>
    </w:p>
    <w:p w:rsidR="00E853E0" w:rsidDel="00E27157" w:rsidRDefault="00E853E0">
      <w:pPr>
        <w:pStyle w:val="20"/>
        <w:tabs>
          <w:tab w:val="left" w:pos="1050"/>
          <w:tab w:val="right" w:leader="dot" w:pos="10456"/>
        </w:tabs>
        <w:rPr>
          <w:del w:id="73" w:author="Zhifeng Yang" w:date="2012-04-24T17:56:00Z"/>
          <w:noProof/>
        </w:rPr>
      </w:pPr>
      <w:del w:id="74" w:author="Zhifeng Yang" w:date="2012-04-24T17:56:00Z">
        <w:r w:rsidRPr="00E27157" w:rsidDel="00E27157">
          <w:rPr>
            <w:noProof/>
            <w:rPrChange w:id="75" w:author="Zhifeng Yang" w:date="2012-04-24T17:56:00Z">
              <w:rPr>
                <w:rStyle w:val="a5"/>
                <w:noProof/>
              </w:rPr>
            </w:rPrChange>
          </w:rPr>
          <w:delText>3.1</w:delText>
        </w:r>
        <w:r w:rsidDel="00E27157">
          <w:rPr>
            <w:noProof/>
          </w:rPr>
          <w:tab/>
        </w:r>
        <w:r w:rsidRPr="00E27157" w:rsidDel="00E27157">
          <w:rPr>
            <w:noProof/>
            <w:rPrChange w:id="76" w:author="Zhifeng Yang" w:date="2012-04-24T17:56:00Z">
              <w:rPr>
                <w:rStyle w:val="a5"/>
                <w:noProof/>
              </w:rPr>
            </w:rPrChange>
          </w:rPr>
          <w:delText>__first_tablet_entry</w:delText>
        </w:r>
        <w:r w:rsidDel="00E27157">
          <w:rPr>
            <w:noProof/>
            <w:webHidden/>
          </w:rPr>
          <w:tab/>
          <w:delText>4</w:delText>
        </w:r>
      </w:del>
    </w:p>
    <w:p w:rsidR="00E853E0" w:rsidDel="00E27157" w:rsidRDefault="00E853E0">
      <w:pPr>
        <w:pStyle w:val="20"/>
        <w:tabs>
          <w:tab w:val="left" w:pos="1050"/>
          <w:tab w:val="right" w:leader="dot" w:pos="10456"/>
        </w:tabs>
        <w:rPr>
          <w:del w:id="77" w:author="Zhifeng Yang" w:date="2012-04-24T17:56:00Z"/>
          <w:noProof/>
        </w:rPr>
      </w:pPr>
      <w:del w:id="78" w:author="Zhifeng Yang" w:date="2012-04-24T17:56:00Z">
        <w:r w:rsidRPr="00E27157" w:rsidDel="00E27157">
          <w:rPr>
            <w:noProof/>
            <w:rPrChange w:id="79" w:author="Zhifeng Yang" w:date="2012-04-24T17:56:00Z">
              <w:rPr>
                <w:rStyle w:val="a5"/>
                <w:noProof/>
              </w:rPr>
            </w:rPrChange>
          </w:rPr>
          <w:delText>3.2</w:delText>
        </w:r>
        <w:r w:rsidDel="00E27157">
          <w:rPr>
            <w:noProof/>
          </w:rPr>
          <w:tab/>
        </w:r>
        <w:r w:rsidRPr="00E27157" w:rsidDel="00E27157">
          <w:rPr>
            <w:noProof/>
            <w:rPrChange w:id="80" w:author="Zhifeng Yang" w:date="2012-04-24T17:56:00Z">
              <w:rPr>
                <w:rStyle w:val="a5"/>
                <w:noProof/>
              </w:rPr>
            </w:rPrChange>
          </w:rPr>
          <w:delText>tablet</w:delText>
        </w:r>
        <w:r w:rsidRPr="00E27157" w:rsidDel="00E27157">
          <w:rPr>
            <w:rFonts w:hint="eastAsia"/>
            <w:noProof/>
            <w:rPrChange w:id="81" w:author="Zhifeng Yang" w:date="2012-04-24T17:56:00Z">
              <w:rPr>
                <w:rStyle w:val="a5"/>
                <w:rFonts w:hint="eastAsia"/>
                <w:noProof/>
              </w:rPr>
            </w:rPrChange>
          </w:rPr>
          <w:delText>元数据表</w:delText>
        </w:r>
        <w:r w:rsidDel="00E27157">
          <w:rPr>
            <w:noProof/>
            <w:webHidden/>
          </w:rPr>
          <w:tab/>
          <w:delText>5</w:delText>
        </w:r>
      </w:del>
    </w:p>
    <w:p w:rsidR="00E853E0" w:rsidDel="00E27157" w:rsidRDefault="00E853E0">
      <w:pPr>
        <w:pStyle w:val="20"/>
        <w:tabs>
          <w:tab w:val="left" w:pos="1050"/>
          <w:tab w:val="right" w:leader="dot" w:pos="10456"/>
        </w:tabs>
        <w:rPr>
          <w:del w:id="82" w:author="Zhifeng Yang" w:date="2012-04-24T17:56:00Z"/>
          <w:noProof/>
        </w:rPr>
      </w:pPr>
      <w:del w:id="83" w:author="Zhifeng Yang" w:date="2012-04-24T17:56:00Z">
        <w:r w:rsidRPr="00E27157" w:rsidDel="00E27157">
          <w:rPr>
            <w:noProof/>
            <w:rPrChange w:id="84" w:author="Zhifeng Yang" w:date="2012-04-24T17:56:00Z">
              <w:rPr>
                <w:rStyle w:val="a5"/>
                <w:noProof/>
              </w:rPr>
            </w:rPrChange>
          </w:rPr>
          <w:delText>3.3</w:delText>
        </w:r>
        <w:r w:rsidDel="00E27157">
          <w:rPr>
            <w:noProof/>
          </w:rPr>
          <w:tab/>
        </w:r>
        <w:r w:rsidRPr="00E27157" w:rsidDel="00E27157">
          <w:rPr>
            <w:noProof/>
            <w:rPrChange w:id="85" w:author="Zhifeng Yang" w:date="2012-04-24T17:56:00Z">
              <w:rPr>
                <w:rStyle w:val="a5"/>
                <w:noProof/>
              </w:rPr>
            </w:rPrChange>
          </w:rPr>
          <w:delText>__all_all_table</w:delText>
        </w:r>
        <w:r w:rsidDel="00E27157">
          <w:rPr>
            <w:noProof/>
            <w:webHidden/>
          </w:rPr>
          <w:tab/>
          <w:delText>5</w:delText>
        </w:r>
      </w:del>
    </w:p>
    <w:p w:rsidR="00E853E0" w:rsidDel="00E27157" w:rsidRDefault="00E853E0">
      <w:pPr>
        <w:pStyle w:val="20"/>
        <w:tabs>
          <w:tab w:val="left" w:pos="1050"/>
          <w:tab w:val="right" w:leader="dot" w:pos="10456"/>
        </w:tabs>
        <w:rPr>
          <w:del w:id="86" w:author="Zhifeng Yang" w:date="2012-04-24T17:56:00Z"/>
          <w:noProof/>
        </w:rPr>
      </w:pPr>
      <w:del w:id="87" w:author="Zhifeng Yang" w:date="2012-04-24T17:56:00Z">
        <w:r w:rsidRPr="00E27157" w:rsidDel="00E27157">
          <w:rPr>
            <w:noProof/>
            <w:rPrChange w:id="88" w:author="Zhifeng Yang" w:date="2012-04-24T17:56:00Z">
              <w:rPr>
                <w:rStyle w:val="a5"/>
                <w:noProof/>
              </w:rPr>
            </w:rPrChange>
          </w:rPr>
          <w:delText>3.4</w:delText>
        </w:r>
        <w:r w:rsidDel="00E27157">
          <w:rPr>
            <w:noProof/>
          </w:rPr>
          <w:tab/>
        </w:r>
        <w:r w:rsidRPr="00E27157" w:rsidDel="00E27157">
          <w:rPr>
            <w:noProof/>
            <w:rPrChange w:id="89" w:author="Zhifeng Yang" w:date="2012-04-24T17:56:00Z">
              <w:rPr>
                <w:rStyle w:val="a5"/>
                <w:noProof/>
              </w:rPr>
            </w:rPrChange>
          </w:rPr>
          <w:delText>__all_all_index</w:delText>
        </w:r>
        <w:r w:rsidDel="00E27157">
          <w:rPr>
            <w:noProof/>
            <w:webHidden/>
          </w:rPr>
          <w:tab/>
          <w:delText>5</w:delText>
        </w:r>
      </w:del>
    </w:p>
    <w:p w:rsidR="00E853E0" w:rsidDel="00E27157" w:rsidRDefault="00E853E0">
      <w:pPr>
        <w:pStyle w:val="20"/>
        <w:tabs>
          <w:tab w:val="left" w:pos="1050"/>
          <w:tab w:val="right" w:leader="dot" w:pos="10456"/>
        </w:tabs>
        <w:rPr>
          <w:del w:id="90" w:author="Zhifeng Yang" w:date="2012-04-24T17:56:00Z"/>
          <w:noProof/>
        </w:rPr>
      </w:pPr>
      <w:del w:id="91" w:author="Zhifeng Yang" w:date="2012-04-24T17:56:00Z">
        <w:r w:rsidRPr="00E27157" w:rsidDel="00E27157">
          <w:rPr>
            <w:noProof/>
            <w:rPrChange w:id="92" w:author="Zhifeng Yang" w:date="2012-04-24T17:56:00Z">
              <w:rPr>
                <w:rStyle w:val="a5"/>
                <w:noProof/>
              </w:rPr>
            </w:rPrChange>
          </w:rPr>
          <w:delText>3.5</w:delText>
        </w:r>
        <w:r w:rsidDel="00E27157">
          <w:rPr>
            <w:noProof/>
          </w:rPr>
          <w:tab/>
        </w:r>
        <w:r w:rsidRPr="00E27157" w:rsidDel="00E27157">
          <w:rPr>
            <w:noProof/>
            <w:rPrChange w:id="93" w:author="Zhifeng Yang" w:date="2012-04-24T17:56:00Z">
              <w:rPr>
                <w:rStyle w:val="a5"/>
                <w:noProof/>
              </w:rPr>
            </w:rPrChange>
          </w:rPr>
          <w:delText>__all_all_column</w:delText>
        </w:r>
        <w:r w:rsidDel="00E27157">
          <w:rPr>
            <w:noProof/>
            <w:webHidden/>
          </w:rPr>
          <w:tab/>
          <w:delText>6</w:delText>
        </w:r>
      </w:del>
    </w:p>
    <w:p w:rsidR="00E853E0" w:rsidDel="00E27157" w:rsidRDefault="00E853E0">
      <w:pPr>
        <w:pStyle w:val="20"/>
        <w:tabs>
          <w:tab w:val="left" w:pos="1050"/>
          <w:tab w:val="right" w:leader="dot" w:pos="10456"/>
        </w:tabs>
        <w:rPr>
          <w:del w:id="94" w:author="Zhifeng Yang" w:date="2012-04-24T17:56:00Z"/>
          <w:noProof/>
        </w:rPr>
      </w:pPr>
      <w:del w:id="95" w:author="Zhifeng Yang" w:date="2012-04-24T17:56:00Z">
        <w:r w:rsidRPr="00E27157" w:rsidDel="00E27157">
          <w:rPr>
            <w:noProof/>
            <w:rPrChange w:id="96" w:author="Zhifeng Yang" w:date="2012-04-24T17:56:00Z">
              <w:rPr>
                <w:rStyle w:val="a5"/>
                <w:noProof/>
              </w:rPr>
            </w:rPrChange>
          </w:rPr>
          <w:delText>3.6</w:delText>
        </w:r>
        <w:r w:rsidDel="00E27157">
          <w:rPr>
            <w:noProof/>
          </w:rPr>
          <w:tab/>
        </w:r>
        <w:r w:rsidRPr="00E27157" w:rsidDel="00E27157">
          <w:rPr>
            <w:noProof/>
            <w:rPrChange w:id="97" w:author="Zhifeng Yang" w:date="2012-04-24T17:56:00Z">
              <w:rPr>
                <w:rStyle w:val="a5"/>
                <w:noProof/>
              </w:rPr>
            </w:rPrChange>
          </w:rPr>
          <w:delText>__all_join_info</w:delText>
        </w:r>
        <w:r w:rsidDel="00E27157">
          <w:rPr>
            <w:noProof/>
            <w:webHidden/>
          </w:rPr>
          <w:tab/>
          <w:delText>6</w:delText>
        </w:r>
      </w:del>
    </w:p>
    <w:p w:rsidR="00E853E0" w:rsidDel="00E27157" w:rsidRDefault="00E853E0">
      <w:pPr>
        <w:pStyle w:val="20"/>
        <w:tabs>
          <w:tab w:val="left" w:pos="1050"/>
          <w:tab w:val="right" w:leader="dot" w:pos="10456"/>
        </w:tabs>
        <w:rPr>
          <w:del w:id="98" w:author="Zhifeng Yang" w:date="2012-04-24T17:56:00Z"/>
          <w:noProof/>
        </w:rPr>
      </w:pPr>
      <w:del w:id="99" w:author="Zhifeng Yang" w:date="2012-04-24T17:56:00Z">
        <w:r w:rsidRPr="00E27157" w:rsidDel="00E27157">
          <w:rPr>
            <w:noProof/>
            <w:rPrChange w:id="100" w:author="Zhifeng Yang" w:date="2012-04-24T17:56:00Z">
              <w:rPr>
                <w:rStyle w:val="a5"/>
                <w:noProof/>
              </w:rPr>
            </w:rPrChange>
          </w:rPr>
          <w:delText>3.7</w:delText>
        </w:r>
        <w:r w:rsidDel="00E27157">
          <w:rPr>
            <w:noProof/>
          </w:rPr>
          <w:tab/>
        </w:r>
        <w:r w:rsidRPr="00E27157" w:rsidDel="00E27157">
          <w:rPr>
            <w:noProof/>
            <w:rPrChange w:id="101" w:author="Zhifeng Yang" w:date="2012-04-24T17:56:00Z">
              <w:rPr>
                <w:rStyle w:val="a5"/>
                <w:noProof/>
              </w:rPr>
            </w:rPrChange>
          </w:rPr>
          <w:delText>__all_data_type</w:delText>
        </w:r>
        <w:r w:rsidDel="00E27157">
          <w:rPr>
            <w:noProof/>
            <w:webHidden/>
          </w:rPr>
          <w:tab/>
          <w:delText>7</w:delText>
        </w:r>
      </w:del>
    </w:p>
    <w:p w:rsidR="00E853E0" w:rsidDel="00E27157" w:rsidRDefault="00E853E0">
      <w:pPr>
        <w:pStyle w:val="20"/>
        <w:tabs>
          <w:tab w:val="left" w:pos="1050"/>
          <w:tab w:val="right" w:leader="dot" w:pos="10456"/>
        </w:tabs>
        <w:rPr>
          <w:del w:id="102" w:author="Zhifeng Yang" w:date="2012-04-24T17:56:00Z"/>
          <w:noProof/>
        </w:rPr>
      </w:pPr>
      <w:del w:id="103" w:author="Zhifeng Yang" w:date="2012-04-24T17:56:00Z">
        <w:r w:rsidRPr="00E27157" w:rsidDel="00E27157">
          <w:rPr>
            <w:noProof/>
            <w:rPrChange w:id="104" w:author="Zhifeng Yang" w:date="2012-04-24T17:56:00Z">
              <w:rPr>
                <w:rStyle w:val="a5"/>
                <w:noProof/>
              </w:rPr>
            </w:rPrChange>
          </w:rPr>
          <w:delText>3.8</w:delText>
        </w:r>
        <w:r w:rsidDel="00E27157">
          <w:rPr>
            <w:noProof/>
          </w:rPr>
          <w:tab/>
        </w:r>
        <w:r w:rsidRPr="00E27157" w:rsidDel="00E27157">
          <w:rPr>
            <w:noProof/>
            <w:rPrChange w:id="105" w:author="Zhifeng Yang" w:date="2012-04-24T17:56:00Z">
              <w:rPr>
                <w:rStyle w:val="a5"/>
                <w:noProof/>
              </w:rPr>
            </w:rPrChange>
          </w:rPr>
          <w:delText>__all_sys_param</w:delText>
        </w:r>
        <w:r w:rsidDel="00E27157">
          <w:rPr>
            <w:noProof/>
            <w:webHidden/>
          </w:rPr>
          <w:tab/>
          <w:delText>7</w:delText>
        </w:r>
      </w:del>
    </w:p>
    <w:p w:rsidR="00E853E0" w:rsidDel="00E27157" w:rsidRDefault="00E853E0">
      <w:pPr>
        <w:pStyle w:val="20"/>
        <w:tabs>
          <w:tab w:val="left" w:pos="1050"/>
          <w:tab w:val="right" w:leader="dot" w:pos="10456"/>
        </w:tabs>
        <w:rPr>
          <w:del w:id="106" w:author="Zhifeng Yang" w:date="2012-04-24T17:56:00Z"/>
          <w:noProof/>
        </w:rPr>
      </w:pPr>
      <w:del w:id="107" w:author="Zhifeng Yang" w:date="2012-04-24T17:56:00Z">
        <w:r w:rsidRPr="00E27157" w:rsidDel="00E27157">
          <w:rPr>
            <w:noProof/>
            <w:rPrChange w:id="108" w:author="Zhifeng Yang" w:date="2012-04-24T17:56:00Z">
              <w:rPr>
                <w:rStyle w:val="a5"/>
                <w:noProof/>
              </w:rPr>
            </w:rPrChange>
          </w:rPr>
          <w:delText>3.9</w:delText>
        </w:r>
        <w:r w:rsidDel="00E27157">
          <w:rPr>
            <w:noProof/>
          </w:rPr>
          <w:tab/>
        </w:r>
        <w:r w:rsidRPr="00E27157" w:rsidDel="00E27157">
          <w:rPr>
            <w:noProof/>
            <w:rPrChange w:id="109" w:author="Zhifeng Yang" w:date="2012-04-24T17:56:00Z">
              <w:rPr>
                <w:rStyle w:val="a5"/>
                <w:noProof/>
              </w:rPr>
            </w:rPrChange>
          </w:rPr>
          <w:delText>__all_sys_stat</w:delText>
        </w:r>
        <w:r w:rsidDel="00E27157">
          <w:rPr>
            <w:noProof/>
            <w:webHidden/>
          </w:rPr>
          <w:tab/>
          <w:delText>8</w:delText>
        </w:r>
      </w:del>
    </w:p>
    <w:p w:rsidR="00E853E0" w:rsidDel="00E27157" w:rsidRDefault="00E853E0">
      <w:pPr>
        <w:pStyle w:val="20"/>
        <w:tabs>
          <w:tab w:val="left" w:pos="1050"/>
          <w:tab w:val="right" w:leader="dot" w:pos="10456"/>
        </w:tabs>
        <w:rPr>
          <w:del w:id="110" w:author="Zhifeng Yang" w:date="2012-04-24T17:56:00Z"/>
          <w:noProof/>
        </w:rPr>
      </w:pPr>
      <w:del w:id="111" w:author="Zhifeng Yang" w:date="2012-04-24T17:56:00Z">
        <w:r w:rsidRPr="00E27157" w:rsidDel="00E27157">
          <w:rPr>
            <w:noProof/>
            <w:rPrChange w:id="112" w:author="Zhifeng Yang" w:date="2012-04-24T17:56:00Z">
              <w:rPr>
                <w:rStyle w:val="a5"/>
                <w:noProof/>
              </w:rPr>
            </w:rPrChange>
          </w:rPr>
          <w:delText>3.10</w:delText>
        </w:r>
        <w:r w:rsidDel="00E27157">
          <w:rPr>
            <w:noProof/>
          </w:rPr>
          <w:tab/>
        </w:r>
        <w:r w:rsidRPr="00E27157" w:rsidDel="00E27157">
          <w:rPr>
            <w:noProof/>
            <w:rPrChange w:id="113" w:author="Zhifeng Yang" w:date="2012-04-24T17:56:00Z">
              <w:rPr>
                <w:rStyle w:val="a5"/>
                <w:noProof/>
              </w:rPr>
            </w:rPrChange>
          </w:rPr>
          <w:delText>__all_cluster</w:delText>
        </w:r>
        <w:r w:rsidDel="00E27157">
          <w:rPr>
            <w:noProof/>
            <w:webHidden/>
          </w:rPr>
          <w:tab/>
          <w:delText>9</w:delText>
        </w:r>
      </w:del>
    </w:p>
    <w:p w:rsidR="00E853E0" w:rsidDel="00E27157" w:rsidRDefault="00E853E0">
      <w:pPr>
        <w:pStyle w:val="20"/>
        <w:tabs>
          <w:tab w:val="left" w:pos="1050"/>
          <w:tab w:val="right" w:leader="dot" w:pos="10456"/>
        </w:tabs>
        <w:rPr>
          <w:del w:id="114" w:author="Zhifeng Yang" w:date="2012-04-24T17:56:00Z"/>
          <w:noProof/>
        </w:rPr>
      </w:pPr>
      <w:del w:id="115" w:author="Zhifeng Yang" w:date="2012-04-24T17:56:00Z">
        <w:r w:rsidRPr="00E27157" w:rsidDel="00E27157">
          <w:rPr>
            <w:noProof/>
            <w:rPrChange w:id="116" w:author="Zhifeng Yang" w:date="2012-04-24T17:56:00Z">
              <w:rPr>
                <w:rStyle w:val="a5"/>
                <w:noProof/>
              </w:rPr>
            </w:rPrChange>
          </w:rPr>
          <w:delText>3.11</w:delText>
        </w:r>
        <w:r w:rsidDel="00E27157">
          <w:rPr>
            <w:noProof/>
          </w:rPr>
          <w:tab/>
        </w:r>
        <w:r w:rsidRPr="00E27157" w:rsidDel="00E27157">
          <w:rPr>
            <w:noProof/>
            <w:rPrChange w:id="117" w:author="Zhifeng Yang" w:date="2012-04-24T17:56:00Z">
              <w:rPr>
                <w:rStyle w:val="a5"/>
                <w:noProof/>
              </w:rPr>
            </w:rPrChange>
          </w:rPr>
          <w:delText>__all_server</w:delText>
        </w:r>
        <w:r w:rsidDel="00E27157">
          <w:rPr>
            <w:noProof/>
            <w:webHidden/>
          </w:rPr>
          <w:tab/>
          <w:delText>9</w:delText>
        </w:r>
      </w:del>
    </w:p>
    <w:p w:rsidR="00122393" w:rsidRDefault="00164906">
      <w:pPr>
        <w:widowControl/>
        <w:jc w:val="left"/>
        <w:rPr>
          <w:b/>
          <w:bCs/>
        </w:rPr>
      </w:pPr>
      <w:r>
        <w:rPr>
          <w:b/>
          <w:bCs/>
        </w:rPr>
        <w:fldChar w:fldCharType="end"/>
      </w:r>
    </w:p>
    <w:p w:rsidR="00A2248B" w:rsidRDefault="00A2248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1C44E6" w:rsidRPr="001F369D" w:rsidRDefault="001F369D" w:rsidP="001C44E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F369D">
        <w:rPr>
          <w:rFonts w:ascii="Courier New" w:hAnsi="Courier New" w:cs="Courier New" w:hint="eastAsia"/>
          <w:color w:val="000000"/>
          <w:kern w:val="0"/>
          <w:szCs w:val="21"/>
        </w:rPr>
        <w:lastRenderedPageBreak/>
        <w:t>本文档</w:t>
      </w:r>
      <w:proofErr w:type="gramStart"/>
      <w:r w:rsidR="00971332">
        <w:rPr>
          <w:rFonts w:ascii="Courier New" w:hAnsi="Courier New" w:cs="Courier New" w:hint="eastAsia"/>
          <w:color w:val="000000"/>
          <w:kern w:val="0"/>
          <w:szCs w:val="21"/>
        </w:rPr>
        <w:t>对淘宝</w:t>
      </w:r>
      <w:proofErr w:type="spellStart"/>
      <w:proofErr w:type="gramEnd"/>
      <w:r w:rsidR="00971332">
        <w:rPr>
          <w:rFonts w:ascii="Courier New" w:hAnsi="Courier New" w:cs="Courier New" w:hint="eastAsia"/>
          <w:color w:val="000000"/>
          <w:kern w:val="0"/>
          <w:szCs w:val="21"/>
        </w:rPr>
        <w:t>OceanBase</w:t>
      </w:r>
      <w:proofErr w:type="spellEnd"/>
      <w:r w:rsidR="00971332">
        <w:rPr>
          <w:rFonts w:ascii="Courier New" w:hAnsi="Courier New" w:cs="Courier New" w:hint="eastAsia"/>
          <w:color w:val="000000"/>
          <w:kern w:val="0"/>
          <w:szCs w:val="21"/>
        </w:rPr>
        <w:t>(</w:t>
      </w:r>
      <w:r w:rsidR="0097133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hyperlink r:id="rId8" w:history="1">
        <w:r w:rsidR="00971332" w:rsidRPr="00EC1755">
          <w:rPr>
            <w:rStyle w:val="a5"/>
            <w:rFonts w:ascii="Courier New" w:hAnsi="Courier New" w:cs="Courier New" w:hint="eastAsia"/>
            <w:kern w:val="0"/>
            <w:szCs w:val="21"/>
          </w:rPr>
          <w:t>http://oceanbase.taobao.org</w:t>
        </w:r>
      </w:hyperlink>
      <w:r w:rsidR="00971332">
        <w:rPr>
          <w:rFonts w:ascii="Courier New" w:hAnsi="Courier New" w:cs="Courier New" w:hint="eastAsia"/>
          <w:color w:val="000000"/>
          <w:kern w:val="0"/>
          <w:szCs w:val="21"/>
        </w:rPr>
        <w:t xml:space="preserve"> )</w:t>
      </w:r>
      <w:r w:rsidR="00971332">
        <w:rPr>
          <w:rFonts w:ascii="Courier New" w:hAnsi="Courier New" w:cs="Courier New" w:hint="eastAsia"/>
          <w:color w:val="000000"/>
          <w:kern w:val="0"/>
          <w:szCs w:val="21"/>
        </w:rPr>
        <w:t>开源数据库的内部表及约定进行了定义和说明</w:t>
      </w:r>
      <w:r w:rsidRPr="001F369D">
        <w:rPr>
          <w:rFonts w:ascii="Courier New" w:hAnsi="Courier New" w:cs="Courier New" w:hint="eastAsia"/>
          <w:color w:val="000000"/>
          <w:kern w:val="0"/>
          <w:szCs w:val="21"/>
        </w:rPr>
        <w:t>。</w:t>
      </w:r>
    </w:p>
    <w:p w:rsidR="001F369D" w:rsidRPr="009739FE" w:rsidRDefault="001F369D" w:rsidP="001C44E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:rsidR="001F369D" w:rsidRDefault="001F369D" w:rsidP="001F369D">
      <w:pPr>
        <w:pStyle w:val="1"/>
        <w:rPr>
          <w:kern w:val="0"/>
        </w:rPr>
      </w:pPr>
      <w:bookmarkStart w:id="118" w:name="_Toc323053510"/>
      <w:proofErr w:type="spellStart"/>
      <w:r>
        <w:rPr>
          <w:rFonts w:hint="eastAsia"/>
          <w:kern w:val="0"/>
        </w:rPr>
        <w:t>OceanBase</w:t>
      </w:r>
      <w:proofErr w:type="spellEnd"/>
      <w:r w:rsidR="003F3C19">
        <w:rPr>
          <w:rFonts w:hint="eastAsia"/>
          <w:kern w:val="0"/>
        </w:rPr>
        <w:t>内部表</w:t>
      </w:r>
      <w:r w:rsidR="00314E4A">
        <w:rPr>
          <w:rFonts w:hint="eastAsia"/>
          <w:kern w:val="0"/>
        </w:rPr>
        <w:t>简介</w:t>
      </w:r>
      <w:bookmarkEnd w:id="118"/>
    </w:p>
    <w:p w:rsidR="00233A24" w:rsidRDefault="00DA6E0E" w:rsidP="009A670E">
      <w:r>
        <w:rPr>
          <w:rFonts w:hint="eastAsia"/>
        </w:rPr>
        <w:t>作为一个数据库系统，</w:t>
      </w:r>
      <w:proofErr w:type="spellStart"/>
      <w:r w:rsidR="00233A24">
        <w:rPr>
          <w:rFonts w:hint="eastAsia"/>
        </w:rPr>
        <w:t>OceanBase</w:t>
      </w:r>
      <w:proofErr w:type="spellEnd"/>
      <w:r w:rsidR="009A670E">
        <w:rPr>
          <w:rFonts w:hint="eastAsia"/>
        </w:rPr>
        <w:t>需要</w:t>
      </w:r>
      <w:r w:rsidR="0008495B">
        <w:rPr>
          <w:rFonts w:hint="eastAsia"/>
        </w:rPr>
        <w:t>允许</w:t>
      </w:r>
      <w:r w:rsidR="009A670E">
        <w:rPr>
          <w:rFonts w:hint="eastAsia"/>
        </w:rPr>
        <w:t>数据库应用人员和管理人员</w:t>
      </w:r>
      <w:r w:rsidR="009A670E">
        <w:rPr>
          <w:rFonts w:hint="eastAsia"/>
        </w:rPr>
        <w:t>(DBA)</w:t>
      </w:r>
      <w:r w:rsidR="009A670E">
        <w:rPr>
          <w:rFonts w:hint="eastAsia"/>
        </w:rPr>
        <w:t>获取和管理系统的表结构、获取和设置各种功能和性能参数、查看各种内部运行状态等等，这些都通过各种内部表实现。</w:t>
      </w:r>
    </w:p>
    <w:p w:rsidR="00233A24" w:rsidRPr="0008495B" w:rsidRDefault="00233A24" w:rsidP="00233A24"/>
    <w:p w:rsidR="00233A24" w:rsidRDefault="004D3083" w:rsidP="00233A24">
      <w:r>
        <w:rPr>
          <w:rFonts w:hint="eastAsia"/>
        </w:rPr>
        <w:t>本文对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的内部表进行了定义和说明。</w:t>
      </w:r>
    </w:p>
    <w:p w:rsidR="00233A24" w:rsidRDefault="00233A24" w:rsidP="00233A24"/>
    <w:p w:rsidR="00F02FBD" w:rsidRDefault="00F02FBD" w:rsidP="00233A24">
      <w:r>
        <w:rPr>
          <w:rFonts w:hint="eastAsia"/>
        </w:rPr>
        <w:t>为了区别用户定义的表，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的内部表的名称都以下划线“</w:t>
      </w:r>
      <w:r>
        <w:rPr>
          <w:rFonts w:hint="eastAsia"/>
        </w:rPr>
        <w:t>_</w:t>
      </w:r>
      <w:r>
        <w:rPr>
          <w:rFonts w:hint="eastAsia"/>
        </w:rPr>
        <w:t>”开头，目前只使用了两个下划线</w:t>
      </w:r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__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开头的名字，其他名字留待日后定义。</w:t>
      </w:r>
    </w:p>
    <w:p w:rsidR="00F02FBD" w:rsidRDefault="00F02FBD" w:rsidP="00233A24"/>
    <w:p w:rsidR="00891491" w:rsidRDefault="00891491" w:rsidP="00891491">
      <w:pPr>
        <w:pStyle w:val="1"/>
      </w:pPr>
      <w:bookmarkStart w:id="119" w:name="_Toc323053511"/>
      <w:r>
        <w:rPr>
          <w:rFonts w:hint="eastAsia"/>
        </w:rPr>
        <w:t>名词解释</w:t>
      </w:r>
      <w:bookmarkEnd w:id="119"/>
    </w:p>
    <w:p w:rsidR="00451EAC" w:rsidRDefault="00451EAC" w:rsidP="00451EAC">
      <w:r w:rsidRPr="00CD1CFA">
        <w:rPr>
          <w:rFonts w:hint="eastAsia"/>
          <w:b/>
        </w:rPr>
        <w:t>Update Server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的增量更新子系统，记录用户的修改，通常由一主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备或一主多备构成；</w:t>
      </w:r>
    </w:p>
    <w:p w:rsidR="00451EAC" w:rsidRDefault="00451EAC" w:rsidP="00451EAC">
      <w:proofErr w:type="spellStart"/>
      <w:r w:rsidRPr="00CD1CFA">
        <w:rPr>
          <w:rFonts w:hint="eastAsia"/>
          <w:b/>
        </w:rPr>
        <w:t>ChunkServer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的基线数据存储子系统，由多台机器构成，基线数据</w:t>
      </w:r>
      <w:r w:rsidR="0034132A">
        <w:rPr>
          <w:rFonts w:hint="eastAsia"/>
        </w:rPr>
        <w:t>通常保存</w:t>
      </w:r>
      <w:r w:rsidR="0034132A">
        <w:rPr>
          <w:rFonts w:hint="eastAsia"/>
        </w:rPr>
        <w:t>2~3</w:t>
      </w:r>
      <w:r w:rsidR="0034132A">
        <w:rPr>
          <w:rFonts w:hint="eastAsia"/>
        </w:rPr>
        <w:t>副本并且保存在不同的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上；</w:t>
      </w:r>
    </w:p>
    <w:p w:rsidR="00C503AC" w:rsidRDefault="00C503AC" w:rsidP="00C503AC">
      <w:proofErr w:type="spellStart"/>
      <w:r w:rsidRPr="00CD1CFA">
        <w:rPr>
          <w:rFonts w:hint="eastAsia"/>
          <w:b/>
        </w:rPr>
        <w:t>MergeServer</w:t>
      </w:r>
      <w:proofErr w:type="spellEnd"/>
      <w:r w:rsidR="008F009C">
        <w:rPr>
          <w:rFonts w:hint="eastAsia"/>
        </w:rPr>
        <w:t>：</w:t>
      </w:r>
      <w:proofErr w:type="spellStart"/>
      <w:r w:rsidR="008F009C">
        <w:rPr>
          <w:rFonts w:hint="eastAsia"/>
        </w:rPr>
        <w:t>OceanBase</w:t>
      </w:r>
      <w:proofErr w:type="spellEnd"/>
      <w:r w:rsidR="008F009C">
        <w:rPr>
          <w:rFonts w:hint="eastAsia"/>
        </w:rPr>
        <w:t>的用户接口子系统，接收用户的查询请求，并从对应</w:t>
      </w:r>
      <w:proofErr w:type="spellStart"/>
      <w:r w:rsidR="008F009C">
        <w:rPr>
          <w:rFonts w:hint="eastAsia"/>
        </w:rPr>
        <w:t>ChunkServer</w:t>
      </w:r>
      <w:proofErr w:type="spellEnd"/>
      <w:r w:rsidR="008F009C">
        <w:rPr>
          <w:rFonts w:hint="eastAsia"/>
        </w:rPr>
        <w:t>上获得基线数据以及从</w:t>
      </w:r>
      <w:proofErr w:type="spellStart"/>
      <w:r w:rsidR="008F009C">
        <w:rPr>
          <w:rFonts w:hint="eastAsia"/>
        </w:rPr>
        <w:t>UpdateServer</w:t>
      </w:r>
      <w:proofErr w:type="spellEnd"/>
      <w:r w:rsidR="008F009C">
        <w:rPr>
          <w:rFonts w:hint="eastAsia"/>
        </w:rPr>
        <w:t>上获得更新的增量，然后融合二者后返回用户</w:t>
      </w:r>
      <w:r>
        <w:rPr>
          <w:rFonts w:hint="eastAsia"/>
        </w:rPr>
        <w:t>；</w:t>
      </w:r>
    </w:p>
    <w:p w:rsidR="00C503AC" w:rsidRDefault="00C503AC" w:rsidP="00C503AC">
      <w:proofErr w:type="spellStart"/>
      <w:r w:rsidRPr="00CD1CFA">
        <w:rPr>
          <w:rFonts w:hint="eastAsia"/>
          <w:b/>
        </w:rPr>
        <w:t>RootServer</w:t>
      </w:r>
      <w:proofErr w:type="spellEnd"/>
      <w:r w:rsidR="00451EAC">
        <w:rPr>
          <w:rFonts w:hint="eastAsia"/>
        </w:rPr>
        <w:t>：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的管理服务器，用于管理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MergeServer</w:t>
      </w:r>
      <w:proofErr w:type="spellEnd"/>
      <w:r>
        <w:rPr>
          <w:rFonts w:hint="eastAsia"/>
        </w:rPr>
        <w:t>等</w:t>
      </w:r>
    </w:p>
    <w:p w:rsidR="00E965A2" w:rsidRDefault="002C2D25" w:rsidP="002C2D25">
      <w:r w:rsidRPr="00CD1CFA">
        <w:rPr>
          <w:rFonts w:hint="eastAsia"/>
          <w:b/>
        </w:rPr>
        <w:t>表</w:t>
      </w:r>
      <w:r>
        <w:rPr>
          <w:rFonts w:hint="eastAsia"/>
        </w:rPr>
        <w:t>：一个表由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和任意行组成，通常，其中的</w:t>
      </w:r>
      <w:r w:rsidR="00E05AB0">
        <w:rPr>
          <w:rFonts w:hint="eastAsia"/>
        </w:rPr>
        <w:t>部分</w:t>
      </w:r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主键</w:t>
      </w:r>
      <w:r>
        <w:rPr>
          <w:rFonts w:hint="eastAsia"/>
        </w:rPr>
        <w:t>(row key)</w:t>
      </w:r>
      <w:r>
        <w:rPr>
          <w:rFonts w:hint="eastAsia"/>
        </w:rPr>
        <w:t>，整个表按主键顺序存储</w:t>
      </w:r>
      <w:r w:rsidR="00E965A2">
        <w:rPr>
          <w:rFonts w:hint="eastAsia"/>
        </w:rPr>
        <w:t>；</w:t>
      </w:r>
    </w:p>
    <w:p w:rsidR="002C2D25" w:rsidRDefault="00E965A2" w:rsidP="002C2D25">
      <w:r>
        <w:rPr>
          <w:rFonts w:hint="eastAsia"/>
        </w:rPr>
        <w:t>Tablet</w:t>
      </w:r>
      <w:r>
        <w:rPr>
          <w:rFonts w:hint="eastAsia"/>
        </w:rPr>
        <w:t>：表</w:t>
      </w:r>
      <w:r w:rsidR="00775CD0">
        <w:rPr>
          <w:rFonts w:hint="eastAsia"/>
        </w:rPr>
        <w:t>以行为单位</w:t>
      </w:r>
      <w:r w:rsidR="002C2D25">
        <w:rPr>
          <w:rFonts w:hint="eastAsia"/>
        </w:rPr>
        <w:t>划分为若干</w:t>
      </w:r>
      <w:r w:rsidR="002A1D5C">
        <w:rPr>
          <w:rFonts w:hint="eastAsia"/>
        </w:rPr>
        <w:t>个连续的条带，每个条带</w:t>
      </w:r>
      <w:r w:rsidR="002C2D25">
        <w:rPr>
          <w:rFonts w:hint="eastAsia"/>
        </w:rPr>
        <w:t>称为一个</w:t>
      </w:r>
      <w:r w:rsidR="002C2D25">
        <w:rPr>
          <w:rFonts w:hint="eastAsia"/>
        </w:rPr>
        <w:t>tablet</w:t>
      </w:r>
      <w:r>
        <w:rPr>
          <w:rFonts w:hint="eastAsia"/>
        </w:rPr>
        <w:t>。</w:t>
      </w:r>
      <w:r w:rsidR="009C26E7">
        <w:rPr>
          <w:rFonts w:hint="eastAsia"/>
        </w:rPr>
        <w:t>每个</w:t>
      </w:r>
      <w:r w:rsidR="009C26E7">
        <w:rPr>
          <w:rFonts w:hint="eastAsia"/>
        </w:rPr>
        <w:t>tablet</w:t>
      </w:r>
      <w:r w:rsidR="009C26E7">
        <w:rPr>
          <w:rFonts w:hint="eastAsia"/>
        </w:rPr>
        <w:t>有一个</w:t>
      </w:r>
      <w:r w:rsidR="009C26E7">
        <w:rPr>
          <w:rFonts w:hint="eastAsia"/>
        </w:rPr>
        <w:t>begin row key(</w:t>
      </w:r>
      <w:r w:rsidR="009C26E7">
        <w:rPr>
          <w:rFonts w:hint="eastAsia"/>
        </w:rPr>
        <w:t>该</w:t>
      </w:r>
      <w:r w:rsidR="009C26E7">
        <w:rPr>
          <w:rFonts w:hint="eastAsia"/>
        </w:rPr>
        <w:t>tablet</w:t>
      </w:r>
      <w:r w:rsidR="009C26E7">
        <w:rPr>
          <w:rFonts w:hint="eastAsia"/>
        </w:rPr>
        <w:t>的</w:t>
      </w:r>
      <w:r w:rsidR="009C26E7">
        <w:rPr>
          <w:rFonts w:hint="eastAsia"/>
        </w:rPr>
        <w:t>row key</w:t>
      </w:r>
      <w:r w:rsidR="009C26E7">
        <w:rPr>
          <w:rFonts w:hint="eastAsia"/>
        </w:rPr>
        <w:t>的下限，不包含在</w:t>
      </w:r>
      <w:r w:rsidR="009C26E7">
        <w:rPr>
          <w:rFonts w:hint="eastAsia"/>
        </w:rPr>
        <w:t>tablet</w:t>
      </w:r>
      <w:r w:rsidR="009C26E7">
        <w:rPr>
          <w:rFonts w:hint="eastAsia"/>
        </w:rPr>
        <w:t>内</w:t>
      </w:r>
      <w:r w:rsidR="009C26E7">
        <w:rPr>
          <w:rFonts w:hint="eastAsia"/>
        </w:rPr>
        <w:t>)</w:t>
      </w:r>
      <w:r w:rsidR="009C26E7">
        <w:rPr>
          <w:rFonts w:hint="eastAsia"/>
        </w:rPr>
        <w:t>和一个</w:t>
      </w:r>
      <w:r w:rsidR="009C26E7">
        <w:rPr>
          <w:rFonts w:hint="eastAsia"/>
        </w:rPr>
        <w:t>end row key(</w:t>
      </w:r>
      <w:r w:rsidR="009C26E7">
        <w:rPr>
          <w:rFonts w:hint="eastAsia"/>
        </w:rPr>
        <w:t>该</w:t>
      </w:r>
      <w:r w:rsidR="009C26E7">
        <w:rPr>
          <w:rFonts w:hint="eastAsia"/>
        </w:rPr>
        <w:t>tablet</w:t>
      </w:r>
      <w:r w:rsidR="009C26E7">
        <w:rPr>
          <w:rFonts w:hint="eastAsia"/>
        </w:rPr>
        <w:t>的</w:t>
      </w:r>
      <w:r w:rsidR="009C26E7">
        <w:rPr>
          <w:rFonts w:hint="eastAsia"/>
        </w:rPr>
        <w:t>row key</w:t>
      </w:r>
      <w:r w:rsidR="009C26E7">
        <w:rPr>
          <w:rFonts w:hint="eastAsia"/>
        </w:rPr>
        <w:t>的上限，包含在该</w:t>
      </w:r>
      <w:r w:rsidR="009C26E7">
        <w:rPr>
          <w:rFonts w:hint="eastAsia"/>
        </w:rPr>
        <w:t>tablet</w:t>
      </w:r>
      <w:r w:rsidR="009C26E7">
        <w:rPr>
          <w:rFonts w:hint="eastAsia"/>
        </w:rPr>
        <w:t>内，如果以该</w:t>
      </w:r>
      <w:r w:rsidR="009C26E7">
        <w:rPr>
          <w:rFonts w:hint="eastAsia"/>
        </w:rPr>
        <w:t>end row key</w:t>
      </w:r>
      <w:r w:rsidR="009C26E7">
        <w:rPr>
          <w:rFonts w:hint="eastAsia"/>
        </w:rPr>
        <w:t>为</w:t>
      </w:r>
      <w:r w:rsidR="009C26E7">
        <w:rPr>
          <w:rFonts w:hint="eastAsia"/>
        </w:rPr>
        <w:t>row key</w:t>
      </w:r>
      <w:r w:rsidR="009C26E7">
        <w:rPr>
          <w:rFonts w:hint="eastAsia"/>
        </w:rPr>
        <w:t>的行存在的话</w:t>
      </w:r>
      <w:r w:rsidR="009C26E7">
        <w:rPr>
          <w:rFonts w:hint="eastAsia"/>
        </w:rPr>
        <w:t>)</w:t>
      </w:r>
      <w:r w:rsidR="00D149FB">
        <w:rPr>
          <w:rFonts w:hint="eastAsia"/>
        </w:rPr>
        <w:t>。</w:t>
      </w:r>
      <w:r w:rsidR="002B2FEC">
        <w:rPr>
          <w:rFonts w:hint="eastAsia"/>
        </w:rPr>
        <w:t>除了第一个</w:t>
      </w:r>
      <w:r w:rsidR="002B2FEC">
        <w:rPr>
          <w:rFonts w:hint="eastAsia"/>
        </w:rPr>
        <w:t>tablet</w:t>
      </w:r>
      <w:r w:rsidR="002B2FEC">
        <w:rPr>
          <w:rFonts w:hint="eastAsia"/>
        </w:rPr>
        <w:t>，每个</w:t>
      </w:r>
      <w:r w:rsidR="002B2FEC">
        <w:rPr>
          <w:rFonts w:hint="eastAsia"/>
        </w:rPr>
        <w:t>tablet</w:t>
      </w:r>
      <w:r w:rsidR="002B2FEC">
        <w:rPr>
          <w:rFonts w:hint="eastAsia"/>
        </w:rPr>
        <w:t>的</w:t>
      </w:r>
      <w:r w:rsidR="002B2FEC">
        <w:rPr>
          <w:rFonts w:hint="eastAsia"/>
        </w:rPr>
        <w:t>begin row key</w:t>
      </w:r>
      <w:r w:rsidR="002B2FEC">
        <w:rPr>
          <w:rFonts w:hint="eastAsia"/>
        </w:rPr>
        <w:t>都是前一个</w:t>
      </w:r>
      <w:r w:rsidR="002B2FEC">
        <w:rPr>
          <w:rFonts w:hint="eastAsia"/>
        </w:rPr>
        <w:t>tablet</w:t>
      </w:r>
      <w:r w:rsidR="002B2FEC">
        <w:rPr>
          <w:rFonts w:hint="eastAsia"/>
        </w:rPr>
        <w:t>的</w:t>
      </w:r>
      <w:r w:rsidR="002B2FEC">
        <w:rPr>
          <w:rFonts w:hint="eastAsia"/>
        </w:rPr>
        <w:t>end row key</w:t>
      </w:r>
      <w:r w:rsidR="002B2FEC">
        <w:rPr>
          <w:rFonts w:hint="eastAsia"/>
        </w:rPr>
        <w:t>；除了最后一个</w:t>
      </w:r>
      <w:r w:rsidR="002B2FEC">
        <w:rPr>
          <w:rFonts w:hint="eastAsia"/>
        </w:rPr>
        <w:t>tablet</w:t>
      </w:r>
      <w:r w:rsidR="002B2FEC">
        <w:rPr>
          <w:rFonts w:hint="eastAsia"/>
        </w:rPr>
        <w:t>，每个</w:t>
      </w:r>
      <w:r w:rsidR="002B2FEC">
        <w:rPr>
          <w:rFonts w:hint="eastAsia"/>
        </w:rPr>
        <w:t>tablet</w:t>
      </w:r>
      <w:r w:rsidR="002B2FEC">
        <w:rPr>
          <w:rFonts w:hint="eastAsia"/>
        </w:rPr>
        <w:t>的</w:t>
      </w:r>
      <w:r w:rsidR="002B2FEC">
        <w:rPr>
          <w:rFonts w:hint="eastAsia"/>
        </w:rPr>
        <w:t>end row key</w:t>
      </w:r>
      <w:r w:rsidR="002B2FEC">
        <w:rPr>
          <w:rFonts w:hint="eastAsia"/>
        </w:rPr>
        <w:t>都是后一个</w:t>
      </w:r>
      <w:r w:rsidR="002B2FEC">
        <w:rPr>
          <w:rFonts w:hint="eastAsia"/>
        </w:rPr>
        <w:t>tablet</w:t>
      </w:r>
      <w:r w:rsidR="002B2FEC">
        <w:rPr>
          <w:rFonts w:hint="eastAsia"/>
        </w:rPr>
        <w:t>的</w:t>
      </w:r>
      <w:r w:rsidR="002B2FEC">
        <w:rPr>
          <w:rFonts w:hint="eastAsia"/>
        </w:rPr>
        <w:t>begin row key</w:t>
      </w:r>
      <w:r w:rsidR="002B2FEC">
        <w:rPr>
          <w:rFonts w:hint="eastAsia"/>
        </w:rPr>
        <w:t>。</w:t>
      </w:r>
      <w:r w:rsidR="00D149FB">
        <w:rPr>
          <w:rFonts w:hint="eastAsia"/>
        </w:rPr>
        <w:t>每个</w:t>
      </w:r>
      <w:r w:rsidR="00D149FB">
        <w:rPr>
          <w:rFonts w:hint="eastAsia"/>
        </w:rPr>
        <w:t>tablet</w:t>
      </w:r>
      <w:r w:rsidR="00D149FB">
        <w:rPr>
          <w:rFonts w:hint="eastAsia"/>
        </w:rPr>
        <w:t>通常以</w:t>
      </w:r>
      <w:proofErr w:type="spellStart"/>
      <w:r w:rsidR="00D149FB">
        <w:rPr>
          <w:rFonts w:hint="eastAsia"/>
        </w:rPr>
        <w:t>sstable</w:t>
      </w:r>
      <w:proofErr w:type="spellEnd"/>
      <w:r w:rsidR="00D149FB">
        <w:rPr>
          <w:rFonts w:hint="eastAsia"/>
        </w:rPr>
        <w:t>方式保存在两个或更多</w:t>
      </w:r>
      <w:proofErr w:type="gramStart"/>
      <w:r w:rsidR="00D149FB">
        <w:rPr>
          <w:rFonts w:hint="eastAsia"/>
        </w:rPr>
        <w:t>个</w:t>
      </w:r>
      <w:proofErr w:type="spellStart"/>
      <w:proofErr w:type="gramEnd"/>
      <w:r w:rsidR="00D149FB">
        <w:rPr>
          <w:rFonts w:hint="eastAsia"/>
        </w:rPr>
        <w:t>ChunkServer</w:t>
      </w:r>
      <w:proofErr w:type="spellEnd"/>
      <w:r w:rsidR="00D149FB">
        <w:rPr>
          <w:rFonts w:hint="eastAsia"/>
        </w:rPr>
        <w:t>上，每个</w:t>
      </w:r>
      <w:proofErr w:type="spellStart"/>
      <w:r w:rsidR="00D149FB">
        <w:rPr>
          <w:rFonts w:hint="eastAsia"/>
        </w:rPr>
        <w:t>ChunkServer</w:t>
      </w:r>
      <w:proofErr w:type="spellEnd"/>
      <w:r w:rsidR="00D149FB">
        <w:rPr>
          <w:rFonts w:hint="eastAsia"/>
        </w:rPr>
        <w:t>上的</w:t>
      </w:r>
      <w:proofErr w:type="spellStart"/>
      <w:r w:rsidR="00D149FB">
        <w:rPr>
          <w:rFonts w:hint="eastAsia"/>
        </w:rPr>
        <w:t>sstable</w:t>
      </w:r>
      <w:proofErr w:type="spellEnd"/>
      <w:r w:rsidR="00D149FB">
        <w:rPr>
          <w:rFonts w:hint="eastAsia"/>
        </w:rPr>
        <w:t>文件称为该</w:t>
      </w:r>
      <w:r w:rsidR="00D149FB">
        <w:rPr>
          <w:rFonts w:hint="eastAsia"/>
        </w:rPr>
        <w:t>tablet</w:t>
      </w:r>
      <w:r w:rsidR="00D149FB">
        <w:rPr>
          <w:rFonts w:hint="eastAsia"/>
        </w:rPr>
        <w:t>的一个副本</w:t>
      </w:r>
      <w:r w:rsidR="002C2D25">
        <w:rPr>
          <w:rFonts w:hint="eastAsia"/>
        </w:rPr>
        <w:t>；</w:t>
      </w:r>
    </w:p>
    <w:p w:rsidR="002C2D25" w:rsidRDefault="00D149FB" w:rsidP="002C2D25">
      <w:r w:rsidRPr="00CD1CFA">
        <w:rPr>
          <w:rFonts w:hint="eastAsia"/>
          <w:b/>
        </w:rPr>
        <w:t>schema</w:t>
      </w:r>
      <w:r w:rsidR="002C2D25">
        <w:rPr>
          <w:rFonts w:hint="eastAsia"/>
        </w:rPr>
        <w:t>：</w:t>
      </w:r>
      <w:r>
        <w:rPr>
          <w:rFonts w:hint="eastAsia"/>
        </w:rPr>
        <w:t>表的列的类型、值范围等以及该表与其他表的</w:t>
      </w:r>
      <w:r>
        <w:rPr>
          <w:rFonts w:hint="eastAsia"/>
        </w:rPr>
        <w:t>join</w:t>
      </w:r>
      <w:r>
        <w:rPr>
          <w:rFonts w:hint="eastAsia"/>
        </w:rPr>
        <w:t>等关系称为表的</w:t>
      </w:r>
      <w:r>
        <w:rPr>
          <w:rFonts w:hint="eastAsia"/>
        </w:rPr>
        <w:t>schema</w:t>
      </w:r>
      <w:r w:rsidR="002C2D25">
        <w:rPr>
          <w:rFonts w:hint="eastAsia"/>
        </w:rPr>
        <w:t>；</w:t>
      </w:r>
    </w:p>
    <w:p w:rsidR="00B457A4" w:rsidRDefault="00B457A4" w:rsidP="002C2D25"/>
    <w:p w:rsidR="007048B9" w:rsidRDefault="00551E7F" w:rsidP="007048B9">
      <w:pPr>
        <w:pStyle w:val="1"/>
      </w:pPr>
      <w:bookmarkStart w:id="120" w:name="_Toc323053512"/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内部表定义</w:t>
      </w:r>
      <w:bookmarkEnd w:id="120"/>
    </w:p>
    <w:p w:rsidR="009A41C8" w:rsidRDefault="009A41C8" w:rsidP="009C4C53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内部表，包含了</w:t>
      </w:r>
      <w:r w:rsidR="007A78EE">
        <w:rPr>
          <w:rFonts w:hint="eastAsia"/>
        </w:rPr>
        <w:t>以下几类：</w:t>
      </w:r>
    </w:p>
    <w:p w:rsidR="007A78EE" w:rsidRDefault="002D45A3" w:rsidP="002D45A3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内部数据，</w:t>
      </w:r>
      <w:r w:rsidR="00F36618">
        <w:rPr>
          <w:rFonts w:hint="eastAsia"/>
        </w:rPr>
        <w:t>例如</w:t>
      </w:r>
      <w:r>
        <w:rPr>
          <w:rFonts w:hint="eastAsia"/>
        </w:rPr>
        <w:t>tablet</w:t>
      </w:r>
      <w:r>
        <w:rPr>
          <w:rFonts w:hint="eastAsia"/>
        </w:rPr>
        <w:t>信息表</w:t>
      </w:r>
      <w:r>
        <w:rPr>
          <w:rFonts w:hint="eastAsia"/>
        </w:rPr>
        <w:t>__</w:t>
      </w:r>
      <w:proofErr w:type="spellStart"/>
      <w:r>
        <w:rPr>
          <w:rFonts w:hint="eastAsia"/>
        </w:rPr>
        <w:t>primary_tablet_meta</w:t>
      </w:r>
      <w:proofErr w:type="spellEnd"/>
      <w:r>
        <w:rPr>
          <w:rFonts w:hint="eastAsia"/>
        </w:rPr>
        <w:t>和</w:t>
      </w:r>
      <w:r>
        <w:rPr>
          <w:rFonts w:hint="eastAsia"/>
        </w:rPr>
        <w:t>__</w:t>
      </w:r>
      <w:proofErr w:type="spellStart"/>
      <w:r>
        <w:rPr>
          <w:rFonts w:hint="eastAsia"/>
        </w:rPr>
        <w:t>secondary_tablet_meta</w:t>
      </w:r>
      <w:proofErr w:type="spellEnd"/>
      <w:r w:rsidR="00F36618">
        <w:rPr>
          <w:rFonts w:hint="eastAsia"/>
        </w:rPr>
        <w:t>，所有表汇总表</w:t>
      </w:r>
      <w:r w:rsidR="00F36618">
        <w:rPr>
          <w:rFonts w:hint="eastAsia"/>
        </w:rPr>
        <w:t>__</w:t>
      </w:r>
      <w:proofErr w:type="spellStart"/>
      <w:r w:rsidR="00F36618">
        <w:rPr>
          <w:rFonts w:hint="eastAsia"/>
        </w:rPr>
        <w:t>all_all_table</w:t>
      </w:r>
      <w:proofErr w:type="spellEnd"/>
      <w:r w:rsidR="004074A3">
        <w:rPr>
          <w:rFonts w:hint="eastAsia"/>
        </w:rPr>
        <w:t>，所有表的</w:t>
      </w:r>
      <w:r w:rsidR="004074A3">
        <w:rPr>
          <w:rFonts w:hint="eastAsia"/>
        </w:rPr>
        <w:t>column</w:t>
      </w:r>
      <w:r w:rsidR="004074A3">
        <w:rPr>
          <w:rFonts w:hint="eastAsia"/>
        </w:rPr>
        <w:t>定义表</w:t>
      </w:r>
      <w:r w:rsidR="004074A3">
        <w:rPr>
          <w:rFonts w:hint="eastAsia"/>
        </w:rPr>
        <w:t>__</w:t>
      </w:r>
      <w:proofErr w:type="spellStart"/>
      <w:r w:rsidR="004074A3">
        <w:rPr>
          <w:rFonts w:hint="eastAsia"/>
        </w:rPr>
        <w:t>all_all_column</w:t>
      </w:r>
      <w:proofErr w:type="spellEnd"/>
      <w:r w:rsidR="004074A3">
        <w:rPr>
          <w:rFonts w:hint="eastAsia"/>
        </w:rPr>
        <w:t>等</w:t>
      </w:r>
      <w:r w:rsidR="00DD4FD7">
        <w:rPr>
          <w:rFonts w:hint="eastAsia"/>
        </w:rPr>
        <w:t>。除了元数据表自身外，所有其他表的</w:t>
      </w:r>
      <w:r w:rsidR="00DD4FD7">
        <w:rPr>
          <w:rFonts w:hint="eastAsia"/>
        </w:rPr>
        <w:t>tablet</w:t>
      </w:r>
      <w:r w:rsidR="00DD4FD7">
        <w:rPr>
          <w:rFonts w:hint="eastAsia"/>
        </w:rPr>
        <w:t>信息都保存在元数据表中</w:t>
      </w:r>
      <w:r w:rsidR="004074A3">
        <w:rPr>
          <w:rFonts w:hint="eastAsia"/>
        </w:rPr>
        <w:t>；</w:t>
      </w:r>
    </w:p>
    <w:p w:rsidR="002D45A3" w:rsidRDefault="002D45A3" w:rsidP="002D45A3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内部参数，比如</w:t>
      </w:r>
      <w:r w:rsidR="00FA3C26">
        <w:rPr>
          <w:rFonts w:hint="eastAsia"/>
        </w:rPr>
        <w:t>__</w:t>
      </w:r>
      <w:proofErr w:type="spellStart"/>
      <w:r w:rsidR="00FA3C26">
        <w:rPr>
          <w:rFonts w:hint="eastAsia"/>
        </w:rPr>
        <w:t>sys_param</w:t>
      </w:r>
      <w:proofErr w:type="spellEnd"/>
      <w:r w:rsidR="00FA3C26">
        <w:rPr>
          <w:rFonts w:hint="eastAsia"/>
        </w:rPr>
        <w:t>记录</w:t>
      </w:r>
      <w:r w:rsidR="009E1194">
        <w:rPr>
          <w:rFonts w:hint="eastAsia"/>
        </w:rPr>
        <w:t>了</w:t>
      </w:r>
      <w:r>
        <w:rPr>
          <w:rFonts w:hint="eastAsia"/>
        </w:rPr>
        <w:t>RS/CS/MS/UPS</w:t>
      </w:r>
      <w:r>
        <w:rPr>
          <w:rFonts w:hint="eastAsia"/>
        </w:rPr>
        <w:t>的各种配置参数</w:t>
      </w:r>
      <w:r w:rsidR="00FA3C26">
        <w:rPr>
          <w:rFonts w:hint="eastAsia"/>
        </w:rPr>
        <w:t>及其含义</w:t>
      </w:r>
      <w:r>
        <w:rPr>
          <w:rFonts w:hint="eastAsia"/>
        </w:rPr>
        <w:t>；</w:t>
      </w:r>
    </w:p>
    <w:p w:rsidR="002D45A3" w:rsidRDefault="002D45A3" w:rsidP="002D45A3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内部状态，比如</w:t>
      </w:r>
      <w:r w:rsidR="009E1194">
        <w:rPr>
          <w:rFonts w:hint="eastAsia"/>
        </w:rPr>
        <w:t>__</w:t>
      </w:r>
      <w:proofErr w:type="spellStart"/>
      <w:r w:rsidR="009E1194">
        <w:rPr>
          <w:rFonts w:hint="eastAsia"/>
        </w:rPr>
        <w:t>sys_stat</w:t>
      </w:r>
      <w:proofErr w:type="spellEnd"/>
      <w:r w:rsidR="009E1194">
        <w:rPr>
          <w:rFonts w:hint="eastAsia"/>
        </w:rPr>
        <w:t>记录了</w:t>
      </w:r>
      <w:r>
        <w:rPr>
          <w:rFonts w:hint="eastAsia"/>
        </w:rPr>
        <w:t>RS/CS/MS/UPS</w:t>
      </w:r>
      <w:r>
        <w:rPr>
          <w:rFonts w:hint="eastAsia"/>
        </w:rPr>
        <w:t>的各种状态</w:t>
      </w:r>
      <w:r w:rsidR="003A7FDC">
        <w:rPr>
          <w:rFonts w:hint="eastAsia"/>
        </w:rPr>
        <w:t>值</w:t>
      </w:r>
      <w:r w:rsidR="009E1194">
        <w:rPr>
          <w:rFonts w:hint="eastAsia"/>
        </w:rPr>
        <w:t>及其含义</w:t>
      </w:r>
      <w:r>
        <w:rPr>
          <w:rFonts w:hint="eastAsia"/>
        </w:rPr>
        <w:t>。</w:t>
      </w:r>
    </w:p>
    <w:p w:rsidR="002D45A3" w:rsidRPr="00B5041C" w:rsidRDefault="002D45A3" w:rsidP="009C4C53"/>
    <w:p w:rsidR="009C4C53" w:rsidRDefault="00B5041C" w:rsidP="009C4C53">
      <w:r>
        <w:rPr>
          <w:rFonts w:hint="eastAsia"/>
        </w:rPr>
        <w:t>以下是</w:t>
      </w:r>
      <w:proofErr w:type="spellStart"/>
      <w:r w:rsidR="000B7BB9">
        <w:rPr>
          <w:rFonts w:hint="eastAsia"/>
        </w:rPr>
        <w:t>OceanBase</w:t>
      </w:r>
      <w:proofErr w:type="spellEnd"/>
      <w:r w:rsidR="000B7BB9">
        <w:rPr>
          <w:rFonts w:hint="eastAsia"/>
        </w:rPr>
        <w:t>定义的内部表：</w:t>
      </w:r>
    </w:p>
    <w:p w:rsidR="000B7BB9" w:rsidRDefault="00D02B31" w:rsidP="000B7BB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__</w:t>
      </w:r>
      <w:proofErr w:type="spellStart"/>
      <w:r w:rsidR="00C6618D">
        <w:rPr>
          <w:rFonts w:hint="eastAsia"/>
        </w:rPr>
        <w:t>first_tablet_entry</w:t>
      </w:r>
      <w:proofErr w:type="spellEnd"/>
      <w:r w:rsidR="005257C2">
        <w:rPr>
          <w:rFonts w:hint="eastAsia"/>
        </w:rPr>
        <w:t>：</w:t>
      </w:r>
      <w:r w:rsidR="00A02AD5">
        <w:rPr>
          <w:rFonts w:hint="eastAsia"/>
        </w:rPr>
        <w:t>表的第一个</w:t>
      </w:r>
      <w:r w:rsidR="00A02AD5">
        <w:rPr>
          <w:rFonts w:hint="eastAsia"/>
        </w:rPr>
        <w:t>tablet</w:t>
      </w:r>
      <w:r w:rsidR="00A02AD5">
        <w:rPr>
          <w:rFonts w:hint="eastAsia"/>
        </w:rPr>
        <w:t>的位置信息</w:t>
      </w:r>
    </w:p>
    <w:p w:rsidR="002533DE" w:rsidRDefault="00C6618D" w:rsidP="000B7BB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元数据表</w:t>
      </w:r>
      <w:r w:rsidR="0001661A">
        <w:rPr>
          <w:rFonts w:hint="eastAsia"/>
        </w:rPr>
        <w:t>：</w:t>
      </w:r>
      <w:r>
        <w:rPr>
          <w:rFonts w:hint="eastAsia"/>
        </w:rPr>
        <w:t>表的</w:t>
      </w:r>
      <w:r>
        <w:rPr>
          <w:rFonts w:hint="eastAsia"/>
        </w:rPr>
        <w:t>tablet</w:t>
      </w:r>
      <w:r>
        <w:rPr>
          <w:rFonts w:hint="eastAsia"/>
        </w:rPr>
        <w:t>的位置信息等</w:t>
      </w:r>
    </w:p>
    <w:p w:rsidR="00BE2DE2" w:rsidRDefault="00BE2DE2" w:rsidP="000B7BB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__</w:t>
      </w:r>
      <w:proofErr w:type="spellStart"/>
      <w:r>
        <w:rPr>
          <w:rFonts w:hint="eastAsia"/>
        </w:rPr>
        <w:t>all_</w:t>
      </w:r>
      <w:r w:rsidR="00462FD5">
        <w:rPr>
          <w:rFonts w:hint="eastAsia"/>
        </w:rPr>
        <w:t>all_</w:t>
      </w:r>
      <w:r>
        <w:rPr>
          <w:rFonts w:hint="eastAsia"/>
        </w:rPr>
        <w:t>table</w:t>
      </w:r>
      <w:proofErr w:type="spellEnd"/>
      <w:r w:rsidR="005257C2">
        <w:rPr>
          <w:rFonts w:hint="eastAsia"/>
        </w:rPr>
        <w:t>：所有表</w:t>
      </w:r>
      <w:r w:rsidR="005257C2">
        <w:rPr>
          <w:rFonts w:hint="eastAsia"/>
        </w:rPr>
        <w:t>(</w:t>
      </w:r>
      <w:r w:rsidR="005257C2">
        <w:rPr>
          <w:rFonts w:hint="eastAsia"/>
        </w:rPr>
        <w:t>包括内部表和用户定义表</w:t>
      </w:r>
      <w:r w:rsidR="005257C2">
        <w:rPr>
          <w:rFonts w:hint="eastAsia"/>
        </w:rPr>
        <w:t>)</w:t>
      </w:r>
      <w:r w:rsidR="005257C2">
        <w:rPr>
          <w:rFonts w:hint="eastAsia"/>
        </w:rPr>
        <w:t>的表名和</w:t>
      </w:r>
      <w:proofErr w:type="spellStart"/>
      <w:r w:rsidR="005257C2">
        <w:rPr>
          <w:rFonts w:hint="eastAsia"/>
        </w:rPr>
        <w:t>table_id</w:t>
      </w:r>
      <w:proofErr w:type="spellEnd"/>
      <w:r w:rsidR="00081AFF">
        <w:rPr>
          <w:rFonts w:hint="eastAsia"/>
        </w:rPr>
        <w:t>，目前暂时没有实现</w:t>
      </w:r>
    </w:p>
    <w:p w:rsidR="00852ADE" w:rsidRDefault="00852ADE" w:rsidP="000B7BB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__</w:t>
      </w:r>
      <w:proofErr w:type="spellStart"/>
      <w:r>
        <w:rPr>
          <w:rFonts w:hint="eastAsia"/>
        </w:rPr>
        <w:t>all_all_index</w:t>
      </w:r>
      <w:proofErr w:type="spellEnd"/>
      <w:r>
        <w:rPr>
          <w:rFonts w:hint="eastAsia"/>
        </w:rPr>
        <w:t>：所有索引</w:t>
      </w:r>
    </w:p>
    <w:p w:rsidR="00B36323" w:rsidRDefault="000A109C" w:rsidP="000B7BB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__</w:t>
      </w:r>
      <w:proofErr w:type="spellStart"/>
      <w:r>
        <w:rPr>
          <w:rFonts w:hint="eastAsia"/>
        </w:rPr>
        <w:t>all_</w:t>
      </w:r>
      <w:r w:rsidR="00462FD5">
        <w:rPr>
          <w:rFonts w:hint="eastAsia"/>
        </w:rPr>
        <w:t>all</w:t>
      </w:r>
      <w:r>
        <w:rPr>
          <w:rFonts w:hint="eastAsia"/>
        </w:rPr>
        <w:t>_column</w:t>
      </w:r>
      <w:proofErr w:type="spellEnd"/>
      <w:r>
        <w:rPr>
          <w:rFonts w:hint="eastAsia"/>
        </w:rPr>
        <w:t>：所有表的列</w:t>
      </w:r>
      <w:r w:rsidR="00437BDA">
        <w:rPr>
          <w:rFonts w:hint="eastAsia"/>
        </w:rPr>
        <w:t>名、</w:t>
      </w:r>
      <w:proofErr w:type="spellStart"/>
      <w:r w:rsidR="00437BDA">
        <w:rPr>
          <w:rFonts w:hint="eastAsia"/>
        </w:rPr>
        <w:t>column_id</w:t>
      </w:r>
      <w:proofErr w:type="spellEnd"/>
      <w:r w:rsidR="00437BDA">
        <w:rPr>
          <w:rFonts w:hint="eastAsia"/>
        </w:rPr>
        <w:t>及其类型</w:t>
      </w:r>
    </w:p>
    <w:p w:rsidR="004211E8" w:rsidRDefault="004211E8" w:rsidP="000B7BB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__</w:t>
      </w:r>
      <w:proofErr w:type="spellStart"/>
      <w:r w:rsidR="005110CC">
        <w:rPr>
          <w:rFonts w:hint="eastAsia"/>
        </w:rPr>
        <w:t>all_</w:t>
      </w:r>
      <w:r>
        <w:rPr>
          <w:rFonts w:hint="eastAsia"/>
        </w:rPr>
        <w:t>join_</w:t>
      </w:r>
      <w:r w:rsidR="000B651C">
        <w:rPr>
          <w:rFonts w:hint="eastAsia"/>
        </w:rPr>
        <w:t>info</w:t>
      </w:r>
      <w:proofErr w:type="spellEnd"/>
      <w:r w:rsidR="002E532C">
        <w:rPr>
          <w:rFonts w:hint="eastAsia"/>
        </w:rPr>
        <w:t>：内部</w:t>
      </w:r>
      <w:r w:rsidR="002E532C">
        <w:rPr>
          <w:rFonts w:hint="eastAsia"/>
        </w:rPr>
        <w:t>join</w:t>
      </w:r>
      <w:r w:rsidR="001975DB">
        <w:rPr>
          <w:rFonts w:hint="eastAsia"/>
        </w:rPr>
        <w:t>关系</w:t>
      </w:r>
    </w:p>
    <w:p w:rsidR="00220036" w:rsidRDefault="00220036" w:rsidP="000B7BB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__</w:t>
      </w:r>
      <w:proofErr w:type="spellStart"/>
      <w:r>
        <w:rPr>
          <w:rFonts w:hint="eastAsia"/>
        </w:rPr>
        <w:t>all_data_type</w:t>
      </w:r>
      <w:proofErr w:type="spellEnd"/>
      <w:r>
        <w:rPr>
          <w:rFonts w:hint="eastAsia"/>
        </w:rPr>
        <w:t>：内部数据类型</w:t>
      </w:r>
    </w:p>
    <w:p w:rsidR="00072B30" w:rsidRDefault="00072B30" w:rsidP="000B7BB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__</w:t>
      </w:r>
      <w:proofErr w:type="spellStart"/>
      <w:r w:rsidR="005110CC">
        <w:rPr>
          <w:rFonts w:hint="eastAsia"/>
        </w:rPr>
        <w:t>all_</w:t>
      </w:r>
      <w:r>
        <w:rPr>
          <w:rFonts w:hint="eastAsia"/>
        </w:rPr>
        <w:t>sys_param</w:t>
      </w:r>
      <w:proofErr w:type="spellEnd"/>
      <w:r>
        <w:rPr>
          <w:rFonts w:hint="eastAsia"/>
        </w:rPr>
        <w:t>：系统</w:t>
      </w:r>
      <w:r w:rsidR="00462FD5">
        <w:rPr>
          <w:rFonts w:hint="eastAsia"/>
        </w:rPr>
        <w:t>配置</w:t>
      </w:r>
      <w:r>
        <w:rPr>
          <w:rFonts w:hint="eastAsia"/>
        </w:rPr>
        <w:t>参数</w:t>
      </w:r>
      <w:r w:rsidR="008C111F">
        <w:rPr>
          <w:rFonts w:hint="eastAsia"/>
        </w:rPr>
        <w:t>及其含义</w:t>
      </w:r>
    </w:p>
    <w:p w:rsidR="004E7CF0" w:rsidRDefault="004E7CF0" w:rsidP="000B7BB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__</w:t>
      </w:r>
      <w:proofErr w:type="spellStart"/>
      <w:r w:rsidR="005110CC">
        <w:rPr>
          <w:rFonts w:hint="eastAsia"/>
        </w:rPr>
        <w:t>all_</w:t>
      </w:r>
      <w:r w:rsidR="00462FD5">
        <w:rPr>
          <w:rFonts w:hint="eastAsia"/>
        </w:rPr>
        <w:t>sys</w:t>
      </w:r>
      <w:r>
        <w:rPr>
          <w:rFonts w:hint="eastAsia"/>
        </w:rPr>
        <w:t>_</w:t>
      </w:r>
      <w:r w:rsidR="00462FD5">
        <w:rPr>
          <w:rFonts w:hint="eastAsia"/>
        </w:rPr>
        <w:t>stat</w:t>
      </w:r>
      <w:proofErr w:type="spellEnd"/>
      <w:r>
        <w:rPr>
          <w:rFonts w:hint="eastAsia"/>
        </w:rPr>
        <w:t>：</w:t>
      </w:r>
      <w:r w:rsidR="00462FD5">
        <w:rPr>
          <w:rFonts w:hint="eastAsia"/>
        </w:rPr>
        <w:t>系统状态值</w:t>
      </w:r>
      <w:r w:rsidR="008C111F">
        <w:rPr>
          <w:rFonts w:hint="eastAsia"/>
        </w:rPr>
        <w:t>及其含义</w:t>
      </w:r>
    </w:p>
    <w:p w:rsidR="0002175B" w:rsidRDefault="0002175B" w:rsidP="000B7BB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__</w:t>
      </w:r>
      <w:proofErr w:type="spellStart"/>
      <w:r>
        <w:rPr>
          <w:rFonts w:hint="eastAsia"/>
        </w:rPr>
        <w:t>all_cluster</w:t>
      </w:r>
      <w:proofErr w:type="spellEnd"/>
      <w:r>
        <w:rPr>
          <w:rFonts w:hint="eastAsia"/>
        </w:rPr>
        <w:t>：整个系统中的所有机群</w:t>
      </w:r>
    </w:p>
    <w:p w:rsidR="00EB36AB" w:rsidRDefault="00EB36AB" w:rsidP="000B7BB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__</w:t>
      </w:r>
      <w:proofErr w:type="spellStart"/>
      <w:r>
        <w:rPr>
          <w:rFonts w:hint="eastAsia"/>
        </w:rPr>
        <w:t>all_server</w:t>
      </w:r>
      <w:proofErr w:type="spellEnd"/>
      <w:r w:rsidR="001443E7">
        <w:rPr>
          <w:rFonts w:hint="eastAsia"/>
        </w:rPr>
        <w:t>：整个系统中所有的服务器</w:t>
      </w:r>
    </w:p>
    <w:p w:rsidR="0008271D" w:rsidRDefault="0008271D" w:rsidP="009C4C53"/>
    <w:p w:rsidR="000B7BB9" w:rsidRDefault="0008271D" w:rsidP="009C4C53">
      <w:r>
        <w:rPr>
          <w:rFonts w:hint="eastAsia"/>
        </w:rPr>
        <w:t>所有内部表都包含</w:t>
      </w:r>
      <w:proofErr w:type="spellStart"/>
      <w:r w:rsidRPr="0008271D">
        <w:t>gm_create</w:t>
      </w:r>
      <w:proofErr w:type="spellEnd"/>
      <w:r>
        <w:rPr>
          <w:rFonts w:hint="eastAsia"/>
        </w:rPr>
        <w:t>列</w:t>
      </w:r>
      <w:r>
        <w:rPr>
          <w:rFonts w:hint="eastAsia"/>
        </w:rPr>
        <w:t>(</w:t>
      </w:r>
      <w:proofErr w:type="spellStart"/>
      <w:r>
        <w:rPr>
          <w:rFonts w:hint="eastAsia"/>
        </w:rPr>
        <w:t>column_id</w:t>
      </w:r>
      <w:proofErr w:type="spellEnd"/>
      <w:r>
        <w:rPr>
          <w:rFonts w:hint="eastAsia"/>
        </w:rPr>
        <w:t>为</w:t>
      </w:r>
      <w:r>
        <w:rPr>
          <w:rFonts w:hint="eastAsia"/>
        </w:rPr>
        <w:t>2)</w:t>
      </w:r>
      <w:r w:rsidR="000F6D4A">
        <w:rPr>
          <w:rFonts w:hint="eastAsia"/>
        </w:rPr>
        <w:t>和</w:t>
      </w:r>
      <w:proofErr w:type="spellStart"/>
      <w:r w:rsidR="000F6D4A" w:rsidRPr="000F6D4A">
        <w:t>gm_modified</w:t>
      </w:r>
      <w:proofErr w:type="spellEnd"/>
      <w:r w:rsidR="000F6D4A">
        <w:rPr>
          <w:rFonts w:hint="eastAsia"/>
        </w:rPr>
        <w:t>列</w:t>
      </w:r>
      <w:r w:rsidR="000F6D4A">
        <w:rPr>
          <w:rFonts w:hint="eastAsia"/>
        </w:rPr>
        <w:t>(</w:t>
      </w:r>
      <w:proofErr w:type="spellStart"/>
      <w:r w:rsidR="000F6D4A">
        <w:rPr>
          <w:rFonts w:hint="eastAsia"/>
        </w:rPr>
        <w:t>column_id</w:t>
      </w:r>
      <w:proofErr w:type="spellEnd"/>
      <w:r w:rsidR="000F6D4A">
        <w:rPr>
          <w:rFonts w:hint="eastAsia"/>
        </w:rPr>
        <w:t>为</w:t>
      </w:r>
      <w:r w:rsidR="000F6D4A">
        <w:rPr>
          <w:rFonts w:hint="eastAsia"/>
        </w:rPr>
        <w:t>3)</w:t>
      </w:r>
      <w:r w:rsidR="000F6D4A">
        <w:rPr>
          <w:rFonts w:hint="eastAsia"/>
        </w:rPr>
        <w:t>，用于记载该行创建和最后一次修改的时间，后面的描述中不再重复。</w:t>
      </w:r>
      <w:r w:rsidR="00465E38">
        <w:rPr>
          <w:rFonts w:hint="eastAsia"/>
        </w:rPr>
        <w:t>目前保留了</w:t>
      </w:r>
      <w:r w:rsidR="00465E38">
        <w:rPr>
          <w:rFonts w:hint="eastAsia"/>
        </w:rPr>
        <w:t>0</w:t>
      </w:r>
      <w:r w:rsidR="00465E38">
        <w:rPr>
          <w:rFonts w:hint="eastAsia"/>
        </w:rPr>
        <w:t>和</w:t>
      </w:r>
      <w:r w:rsidR="00465E38">
        <w:rPr>
          <w:rFonts w:hint="eastAsia"/>
        </w:rPr>
        <w:t>1</w:t>
      </w:r>
      <w:r w:rsidR="00465E38">
        <w:rPr>
          <w:rFonts w:hint="eastAsia"/>
        </w:rPr>
        <w:t>的列</w:t>
      </w:r>
      <w:r w:rsidR="00465E38">
        <w:rPr>
          <w:rFonts w:hint="eastAsia"/>
        </w:rPr>
        <w:t>ID</w:t>
      </w:r>
      <w:r w:rsidR="00465E38">
        <w:rPr>
          <w:rFonts w:hint="eastAsia"/>
        </w:rPr>
        <w:t>。</w:t>
      </w:r>
    </w:p>
    <w:p w:rsidR="0008271D" w:rsidRPr="009C4C53" w:rsidRDefault="0008271D" w:rsidP="009C4C53"/>
    <w:p w:rsidR="00F75C5C" w:rsidRDefault="00FA1C5A" w:rsidP="00F75C5C">
      <w:pPr>
        <w:pStyle w:val="2"/>
      </w:pPr>
      <w:bookmarkStart w:id="121" w:name="_Toc323053513"/>
      <w:r>
        <w:rPr>
          <w:rFonts w:hint="eastAsia"/>
        </w:rPr>
        <w:t>__</w:t>
      </w:r>
      <w:proofErr w:type="spellStart"/>
      <w:r w:rsidR="00AE0EB9">
        <w:rPr>
          <w:rFonts w:hint="eastAsia"/>
        </w:rPr>
        <w:t>first_tablet</w:t>
      </w:r>
      <w:r w:rsidR="004A45F1">
        <w:rPr>
          <w:rFonts w:hint="eastAsia"/>
        </w:rPr>
        <w:t>_</w:t>
      </w:r>
      <w:r w:rsidR="00CE0AF9">
        <w:rPr>
          <w:rFonts w:hint="eastAsia"/>
        </w:rPr>
        <w:t>entry</w:t>
      </w:r>
      <w:bookmarkEnd w:id="121"/>
      <w:proofErr w:type="spellEnd"/>
    </w:p>
    <w:p w:rsidR="00F75C5C" w:rsidRDefault="00CE0AF9" w:rsidP="00F75C5C">
      <w:r>
        <w:rPr>
          <w:rFonts w:hint="eastAsia"/>
        </w:rPr>
        <w:t>首个</w:t>
      </w:r>
      <w:r>
        <w:rPr>
          <w:rFonts w:hint="eastAsia"/>
        </w:rPr>
        <w:t>tablet</w:t>
      </w:r>
      <w:r w:rsidR="00E25B8F">
        <w:rPr>
          <w:rFonts w:hint="eastAsia"/>
        </w:rPr>
        <w:t>入口表</w:t>
      </w:r>
      <w:r>
        <w:rPr>
          <w:rFonts w:hint="eastAsia"/>
        </w:rPr>
        <w:t>__</w:t>
      </w:r>
      <w:proofErr w:type="spellStart"/>
      <w:r>
        <w:rPr>
          <w:rFonts w:hint="eastAsia"/>
        </w:rPr>
        <w:t>first_tablet_entry</w:t>
      </w:r>
      <w:proofErr w:type="spellEnd"/>
      <w:r w:rsidR="00506228">
        <w:rPr>
          <w:rFonts w:hint="eastAsia"/>
        </w:rPr>
        <w:t>记录了</w:t>
      </w:r>
      <w:r>
        <w:rPr>
          <w:rFonts w:hint="eastAsia"/>
        </w:rPr>
        <w:t>每个</w:t>
      </w:r>
      <w:r w:rsidR="00506228">
        <w:rPr>
          <w:rFonts w:hint="eastAsia"/>
        </w:rPr>
        <w:t>表的</w:t>
      </w:r>
      <w:r w:rsidR="00107B83">
        <w:rPr>
          <w:rFonts w:hint="eastAsia"/>
        </w:rPr>
        <w:t>第一个</w:t>
      </w:r>
      <w:r w:rsidR="00107B83">
        <w:rPr>
          <w:rFonts w:hint="eastAsia"/>
        </w:rPr>
        <w:t>tablet</w:t>
      </w:r>
      <w:r w:rsidR="00107B83">
        <w:rPr>
          <w:rFonts w:hint="eastAsia"/>
        </w:rPr>
        <w:t>的副本所在的</w:t>
      </w:r>
      <w:proofErr w:type="spellStart"/>
      <w:r w:rsidR="00107B83">
        <w:rPr>
          <w:rFonts w:hint="eastAsia"/>
        </w:rPr>
        <w:t>ChunkServer</w:t>
      </w:r>
      <w:proofErr w:type="spellEnd"/>
      <w:r w:rsidR="00107B83">
        <w:rPr>
          <w:rFonts w:hint="eastAsia"/>
        </w:rPr>
        <w:t>列表</w:t>
      </w:r>
      <w:r>
        <w:rPr>
          <w:rFonts w:hint="eastAsia"/>
        </w:rPr>
        <w:t>。如果一个表的内容不超过一个</w:t>
      </w:r>
      <w:r>
        <w:rPr>
          <w:rFonts w:hint="eastAsia"/>
        </w:rPr>
        <w:t>tablet</w:t>
      </w:r>
      <w:r w:rsidR="00107B83">
        <w:rPr>
          <w:rFonts w:hint="eastAsia"/>
        </w:rPr>
        <w:t>，</w:t>
      </w:r>
      <w:r>
        <w:rPr>
          <w:rFonts w:hint="eastAsia"/>
        </w:rPr>
        <w:t>那么从</w:t>
      </w:r>
      <w:r>
        <w:rPr>
          <w:rFonts w:hint="eastAsia"/>
        </w:rPr>
        <w:t>__</w:t>
      </w:r>
      <w:proofErr w:type="spellStart"/>
      <w:r>
        <w:rPr>
          <w:rFonts w:hint="eastAsia"/>
        </w:rPr>
        <w:t>first_tablet_entry</w:t>
      </w:r>
      <w:proofErr w:type="spellEnd"/>
      <w:r>
        <w:rPr>
          <w:rFonts w:hint="eastAsia"/>
        </w:rPr>
        <w:t>即可定位该表的唯一</w:t>
      </w:r>
      <w:r>
        <w:rPr>
          <w:rFonts w:hint="eastAsia"/>
        </w:rPr>
        <w:t>tablet</w:t>
      </w:r>
      <w:r>
        <w:rPr>
          <w:rFonts w:hint="eastAsia"/>
        </w:rPr>
        <w:t>并进行访问；如果一个表的内容超过了一个</w:t>
      </w:r>
      <w:r>
        <w:rPr>
          <w:rFonts w:hint="eastAsia"/>
        </w:rPr>
        <w:t>tablet</w:t>
      </w:r>
      <w:r>
        <w:rPr>
          <w:rFonts w:hint="eastAsia"/>
        </w:rPr>
        <w:t>，则</w:t>
      </w:r>
      <w:r w:rsidR="00BD080B">
        <w:rPr>
          <w:rFonts w:hint="eastAsia"/>
        </w:rPr>
        <w:t>需要通过</w:t>
      </w:r>
      <w:r w:rsidR="001A06C6">
        <w:rPr>
          <w:rFonts w:hint="eastAsia"/>
        </w:rPr>
        <w:t>此表的</w:t>
      </w:r>
      <w:r w:rsidR="00BD080B">
        <w:rPr>
          <w:rFonts w:hint="eastAsia"/>
        </w:rPr>
        <w:t>元数据表</w:t>
      </w:r>
      <w:r w:rsidR="00BD080B">
        <w:rPr>
          <w:rFonts w:hint="eastAsia"/>
        </w:rPr>
        <w:t>(</w:t>
      </w:r>
      <w:proofErr w:type="spellStart"/>
      <w:r w:rsidR="00BD080B">
        <w:rPr>
          <w:rFonts w:hint="eastAsia"/>
        </w:rPr>
        <w:t>meta_table_name</w:t>
      </w:r>
      <w:proofErr w:type="spellEnd"/>
      <w:r w:rsidR="00BD080B">
        <w:rPr>
          <w:rFonts w:hint="eastAsia"/>
        </w:rPr>
        <w:t>/id)</w:t>
      </w:r>
      <w:r w:rsidR="00BD080B">
        <w:rPr>
          <w:rFonts w:hint="eastAsia"/>
        </w:rPr>
        <w:t>获得所需的</w:t>
      </w:r>
      <w:r w:rsidR="00BD080B">
        <w:rPr>
          <w:rFonts w:hint="eastAsia"/>
        </w:rPr>
        <w:t>tablet</w:t>
      </w:r>
      <w:r w:rsidR="00BD080B">
        <w:rPr>
          <w:rFonts w:hint="eastAsia"/>
        </w:rPr>
        <w:t>的位置并进行访问</w:t>
      </w:r>
      <w:r w:rsidR="00506228">
        <w:rPr>
          <w:rFonts w:hint="eastAsia"/>
        </w:rPr>
        <w:t>。</w:t>
      </w:r>
      <w:r w:rsidR="00BD080B" w:rsidRPr="00BD080B">
        <w:rPr>
          <w:b/>
        </w:rPr>
        <w:t>__</w:t>
      </w:r>
      <w:proofErr w:type="spellStart"/>
      <w:r w:rsidR="00BD080B" w:rsidRPr="00BD080B">
        <w:rPr>
          <w:b/>
        </w:rPr>
        <w:t>first_tablet_entry</w:t>
      </w:r>
      <w:proofErr w:type="spellEnd"/>
      <w:r w:rsidR="003503F9" w:rsidRPr="009455CD">
        <w:rPr>
          <w:rFonts w:hint="eastAsia"/>
          <w:b/>
        </w:rPr>
        <w:t>表的</w:t>
      </w:r>
      <w:proofErr w:type="spellStart"/>
      <w:r w:rsidR="003503F9" w:rsidRPr="009455CD">
        <w:rPr>
          <w:rFonts w:hint="eastAsia"/>
          <w:b/>
        </w:rPr>
        <w:t>table_id</w:t>
      </w:r>
      <w:proofErr w:type="spellEnd"/>
      <w:r w:rsidR="003503F9" w:rsidRPr="009455CD">
        <w:rPr>
          <w:rFonts w:hint="eastAsia"/>
          <w:b/>
        </w:rPr>
        <w:t>固定为</w:t>
      </w:r>
      <w:r w:rsidR="003503F9" w:rsidRPr="009455CD">
        <w:rPr>
          <w:rFonts w:hint="eastAsia"/>
          <w:b/>
        </w:rPr>
        <w:t>1</w:t>
      </w:r>
      <w:r w:rsidR="003503F9" w:rsidRPr="009455CD">
        <w:rPr>
          <w:rFonts w:hint="eastAsia"/>
          <w:b/>
        </w:rPr>
        <w:t>且只有一个</w:t>
      </w:r>
      <w:r w:rsidR="003503F9" w:rsidRPr="009455CD">
        <w:rPr>
          <w:rFonts w:hint="eastAsia"/>
          <w:b/>
        </w:rPr>
        <w:t>tablet</w:t>
      </w:r>
      <w:r w:rsidR="00BD080B">
        <w:rPr>
          <w:rFonts w:hint="eastAsia"/>
          <w:b/>
        </w:rPr>
        <w:t>，其唯一的</w:t>
      </w:r>
      <w:r w:rsidR="00BD080B">
        <w:rPr>
          <w:rFonts w:hint="eastAsia"/>
          <w:b/>
        </w:rPr>
        <w:t>tablet</w:t>
      </w:r>
      <w:r w:rsidR="00BD080B">
        <w:rPr>
          <w:rFonts w:hint="eastAsia"/>
          <w:b/>
        </w:rPr>
        <w:t>的位置信息保存于</w:t>
      </w:r>
      <w:proofErr w:type="spellStart"/>
      <w:r w:rsidR="00BD080B">
        <w:rPr>
          <w:rFonts w:hint="eastAsia"/>
          <w:b/>
        </w:rPr>
        <w:t>RootServer</w:t>
      </w:r>
      <w:proofErr w:type="spellEnd"/>
      <w:r w:rsidR="003503F9">
        <w:rPr>
          <w:rFonts w:hint="eastAsia"/>
        </w:rPr>
        <w:t>。</w:t>
      </w:r>
    </w:p>
    <w:p w:rsidR="00F80DB7" w:rsidRPr="00F80DB7" w:rsidRDefault="00F80DB7" w:rsidP="00F75C5C">
      <w:r>
        <w:rPr>
          <w:rFonts w:hint="eastAsia"/>
        </w:rPr>
        <w:t>表结构：</w:t>
      </w:r>
    </w:p>
    <w:tbl>
      <w:tblPr>
        <w:tblStyle w:val="a7"/>
        <w:tblW w:w="0" w:type="auto"/>
        <w:tblLook w:val="04A0"/>
      </w:tblPr>
      <w:tblGrid>
        <w:gridCol w:w="2088"/>
        <w:gridCol w:w="1480"/>
        <w:gridCol w:w="7114"/>
      </w:tblGrid>
      <w:tr w:rsidR="00511364" w:rsidTr="009216EC">
        <w:tc>
          <w:tcPr>
            <w:tcW w:w="2088" w:type="dxa"/>
          </w:tcPr>
          <w:p w:rsidR="00511364" w:rsidRDefault="00511364" w:rsidP="00F75C5C">
            <w:r>
              <w:rPr>
                <w:rFonts w:hint="eastAsia"/>
              </w:rPr>
              <w:t>列名</w:t>
            </w:r>
          </w:p>
        </w:tc>
        <w:tc>
          <w:tcPr>
            <w:tcW w:w="1480" w:type="dxa"/>
          </w:tcPr>
          <w:p w:rsidR="00511364" w:rsidRDefault="00A17E02" w:rsidP="00F75C5C">
            <w:r>
              <w:rPr>
                <w:rFonts w:hint="eastAsia"/>
              </w:rPr>
              <w:t>类型</w:t>
            </w:r>
          </w:p>
        </w:tc>
        <w:tc>
          <w:tcPr>
            <w:tcW w:w="7114" w:type="dxa"/>
          </w:tcPr>
          <w:p w:rsidR="00511364" w:rsidRDefault="00511364" w:rsidP="00F75C5C">
            <w:r>
              <w:rPr>
                <w:rFonts w:hint="eastAsia"/>
              </w:rPr>
              <w:t>说明</w:t>
            </w:r>
          </w:p>
        </w:tc>
      </w:tr>
      <w:tr w:rsidR="00F37E66" w:rsidTr="009216EC">
        <w:tc>
          <w:tcPr>
            <w:tcW w:w="2088" w:type="dxa"/>
          </w:tcPr>
          <w:p w:rsidR="00F37E66" w:rsidRDefault="00F37E66" w:rsidP="007A47FF">
            <w:proofErr w:type="spellStart"/>
            <w:r>
              <w:rPr>
                <w:rFonts w:hint="eastAsia"/>
              </w:rPr>
              <w:t>table_name</w:t>
            </w:r>
            <w:proofErr w:type="spellEnd"/>
          </w:p>
        </w:tc>
        <w:tc>
          <w:tcPr>
            <w:tcW w:w="1480" w:type="dxa"/>
          </w:tcPr>
          <w:p w:rsidR="00F37E66" w:rsidRDefault="00F37E66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7114" w:type="dxa"/>
          </w:tcPr>
          <w:p w:rsidR="00F37E66" w:rsidRDefault="00F37E66" w:rsidP="007A47FF">
            <w:r>
              <w:rPr>
                <w:rFonts w:hint="eastAsia"/>
              </w:rPr>
              <w:t>表名</w:t>
            </w:r>
          </w:p>
        </w:tc>
      </w:tr>
      <w:tr w:rsidR="0045498B" w:rsidTr="009216EC">
        <w:tc>
          <w:tcPr>
            <w:tcW w:w="2088" w:type="dxa"/>
          </w:tcPr>
          <w:p w:rsidR="0045498B" w:rsidRDefault="0045498B" w:rsidP="007A47FF">
            <w:proofErr w:type="spellStart"/>
            <w:r>
              <w:rPr>
                <w:rFonts w:hint="eastAsia"/>
              </w:rPr>
              <w:t>table_id</w:t>
            </w:r>
            <w:proofErr w:type="spellEnd"/>
          </w:p>
        </w:tc>
        <w:tc>
          <w:tcPr>
            <w:tcW w:w="1480" w:type="dxa"/>
          </w:tcPr>
          <w:p w:rsidR="0045498B" w:rsidRDefault="007A47FF" w:rsidP="007A47FF">
            <w:proofErr w:type="spellStart"/>
            <w:r>
              <w:t>I</w:t>
            </w:r>
            <w:r w:rsidR="0045498B"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45498B" w:rsidRDefault="0045498B" w:rsidP="007A47FF">
            <w:r>
              <w:rPr>
                <w:rFonts w:hint="eastAsia"/>
              </w:rPr>
              <w:t>表的</w:t>
            </w:r>
            <w:proofErr w:type="spellStart"/>
            <w:r>
              <w:rPr>
                <w:rFonts w:hint="eastAsia"/>
              </w:rPr>
              <w:t>table_id</w:t>
            </w:r>
            <w:proofErr w:type="spellEnd"/>
          </w:p>
        </w:tc>
      </w:tr>
      <w:tr w:rsidR="00AD7678" w:rsidTr="009216EC">
        <w:tc>
          <w:tcPr>
            <w:tcW w:w="2088" w:type="dxa"/>
          </w:tcPr>
          <w:p w:rsidR="00AD7678" w:rsidRDefault="00AD7678" w:rsidP="007A47FF">
            <w:proofErr w:type="spellStart"/>
            <w:r>
              <w:rPr>
                <w:rFonts w:hint="eastAsia"/>
              </w:rPr>
              <w:t>table_type</w:t>
            </w:r>
            <w:proofErr w:type="spellEnd"/>
          </w:p>
        </w:tc>
        <w:tc>
          <w:tcPr>
            <w:tcW w:w="1480" w:type="dxa"/>
          </w:tcPr>
          <w:p w:rsidR="00AD7678" w:rsidRDefault="007A47FF" w:rsidP="007A47FF">
            <w:proofErr w:type="spellStart"/>
            <w:r>
              <w:t>I</w:t>
            </w:r>
            <w:r w:rsidR="00AD7678"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AD7678" w:rsidRDefault="00AD7678" w:rsidP="001255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：普通表；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：索引；</w:t>
            </w:r>
            <w:r w:rsidR="0012558B">
              <w:rPr>
                <w:rFonts w:hint="eastAsia"/>
              </w:rPr>
              <w:t>3</w:t>
            </w:r>
            <w:r w:rsidR="0012558B">
              <w:rPr>
                <w:rFonts w:hint="eastAsia"/>
              </w:rPr>
              <w:t>：元数据表；</w:t>
            </w:r>
            <w:r w:rsidR="0012558B"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；</w:t>
            </w:r>
            <w:r w:rsidR="0012558B">
              <w:rPr>
                <w:rFonts w:hint="eastAsia"/>
              </w:rPr>
              <w:t>5</w:t>
            </w:r>
            <w:r w:rsidR="00CD7531">
              <w:rPr>
                <w:rFonts w:hint="eastAsia"/>
              </w:rPr>
              <w:t>：临时表；</w:t>
            </w:r>
          </w:p>
        </w:tc>
      </w:tr>
      <w:tr w:rsidR="00AD7678" w:rsidTr="009216EC">
        <w:tc>
          <w:tcPr>
            <w:tcW w:w="2088" w:type="dxa"/>
          </w:tcPr>
          <w:p w:rsidR="00AD7678" w:rsidRDefault="00AD7678" w:rsidP="007A47FF">
            <w:proofErr w:type="spellStart"/>
            <w:r>
              <w:rPr>
                <w:rFonts w:hint="eastAsia"/>
              </w:rPr>
              <w:t>load_type</w:t>
            </w:r>
            <w:proofErr w:type="spellEnd"/>
          </w:p>
        </w:tc>
        <w:tc>
          <w:tcPr>
            <w:tcW w:w="1480" w:type="dxa"/>
          </w:tcPr>
          <w:p w:rsidR="00AD7678" w:rsidRDefault="007A47FF" w:rsidP="007A47FF">
            <w:proofErr w:type="spellStart"/>
            <w:r>
              <w:t>I</w:t>
            </w:r>
            <w:r w:rsidR="00AD7678"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AD7678" w:rsidRDefault="00AD7678" w:rsidP="007A47F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on disk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load into memory on demand</w:t>
            </w:r>
          </w:p>
        </w:tc>
      </w:tr>
      <w:tr w:rsidR="00AD7678" w:rsidTr="009216EC">
        <w:tc>
          <w:tcPr>
            <w:tcW w:w="2088" w:type="dxa"/>
          </w:tcPr>
          <w:p w:rsidR="00AD7678" w:rsidRDefault="00AD7678" w:rsidP="007A47FF">
            <w:proofErr w:type="spellStart"/>
            <w:r>
              <w:rPr>
                <w:rFonts w:hint="eastAsia"/>
              </w:rPr>
              <w:t>table_def_type</w:t>
            </w:r>
            <w:proofErr w:type="spellEnd"/>
          </w:p>
        </w:tc>
        <w:tc>
          <w:tcPr>
            <w:tcW w:w="1480" w:type="dxa"/>
          </w:tcPr>
          <w:p w:rsidR="00AD7678" w:rsidRDefault="007A47FF" w:rsidP="007A47FF">
            <w:proofErr w:type="spellStart"/>
            <w:r>
              <w:t>I</w:t>
            </w:r>
            <w:r w:rsidR="00AD7678"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AD7678" w:rsidRDefault="00AD7678" w:rsidP="007A47F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：内部表；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：用户定义表</w:t>
            </w:r>
          </w:p>
        </w:tc>
      </w:tr>
      <w:tr w:rsidR="00AD7678" w:rsidTr="009216EC">
        <w:tc>
          <w:tcPr>
            <w:tcW w:w="2088" w:type="dxa"/>
          </w:tcPr>
          <w:p w:rsidR="00AD7678" w:rsidRDefault="00AD7678" w:rsidP="007A47FF">
            <w:proofErr w:type="spellStart"/>
            <w:r>
              <w:rPr>
                <w:rFonts w:hint="eastAsia"/>
              </w:rPr>
              <w:t>rowkey_column_num</w:t>
            </w:r>
            <w:proofErr w:type="spellEnd"/>
          </w:p>
        </w:tc>
        <w:tc>
          <w:tcPr>
            <w:tcW w:w="1480" w:type="dxa"/>
          </w:tcPr>
          <w:p w:rsidR="00AD7678" w:rsidRDefault="007A47FF" w:rsidP="007A47FF">
            <w:proofErr w:type="spellStart"/>
            <w:r>
              <w:t>I</w:t>
            </w:r>
            <w:r w:rsidR="00AD7678"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AD7678" w:rsidRDefault="00AD7678" w:rsidP="007A47FF">
            <w:r>
              <w:rPr>
                <w:rFonts w:hint="eastAsia"/>
              </w:rPr>
              <w:t>主键的列数，后续</w:t>
            </w:r>
            <w:r w:rsidR="00F40981">
              <w:rPr>
                <w:rFonts w:hint="eastAsia"/>
              </w:rPr>
              <w:t>end</w:t>
            </w:r>
            <w:r>
              <w:rPr>
                <w:rFonts w:hint="eastAsia"/>
              </w:rPr>
              <w:t xml:space="preserve">rowkeyobj1, </w:t>
            </w:r>
            <w:r w:rsidR="00F40981">
              <w:rPr>
                <w:rFonts w:hint="eastAsia"/>
              </w:rPr>
              <w:t>end</w:t>
            </w:r>
            <w:r>
              <w:rPr>
                <w:rFonts w:hint="eastAsia"/>
              </w:rPr>
              <w:t>rowkeyobj2</w:t>
            </w:r>
            <w:r>
              <w:t>…</w:t>
            </w:r>
            <w:r>
              <w:rPr>
                <w:rFonts w:hint="eastAsia"/>
              </w:rPr>
              <w:t>等来依次表示主键的列</w:t>
            </w:r>
          </w:p>
        </w:tc>
      </w:tr>
      <w:tr w:rsidR="00130443" w:rsidTr="009216EC">
        <w:tc>
          <w:tcPr>
            <w:tcW w:w="2088" w:type="dxa"/>
          </w:tcPr>
          <w:p w:rsidR="00130443" w:rsidRDefault="00130443" w:rsidP="007A47FF">
            <w:proofErr w:type="spellStart"/>
            <w:r>
              <w:rPr>
                <w:rFonts w:hint="eastAsia"/>
              </w:rPr>
              <w:t>column_num</w:t>
            </w:r>
            <w:proofErr w:type="spellEnd"/>
          </w:p>
        </w:tc>
        <w:tc>
          <w:tcPr>
            <w:tcW w:w="1480" w:type="dxa"/>
          </w:tcPr>
          <w:p w:rsidR="00130443" w:rsidRDefault="007A47FF" w:rsidP="007A47FF">
            <w:proofErr w:type="spellStart"/>
            <w:r>
              <w:t>I</w:t>
            </w:r>
            <w:r w:rsidR="00130443"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130443" w:rsidRDefault="00130443" w:rsidP="007A47FF">
            <w:r>
              <w:rPr>
                <w:rFonts w:hint="eastAsia"/>
              </w:rPr>
              <w:t>全部的列数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包括主键</w:t>
            </w:r>
            <w:r>
              <w:rPr>
                <w:rFonts w:hint="eastAsia"/>
              </w:rPr>
              <w:t>)</w:t>
            </w:r>
          </w:p>
        </w:tc>
      </w:tr>
      <w:tr w:rsidR="00D065F3" w:rsidTr="009216EC">
        <w:tc>
          <w:tcPr>
            <w:tcW w:w="2088" w:type="dxa"/>
          </w:tcPr>
          <w:p w:rsidR="00D065F3" w:rsidRDefault="00D065F3" w:rsidP="007A47FF">
            <w:proofErr w:type="spellStart"/>
            <w:r>
              <w:rPr>
                <w:rFonts w:hint="eastAsia"/>
              </w:rPr>
              <w:t>max_used_column_id</w:t>
            </w:r>
            <w:proofErr w:type="spellEnd"/>
          </w:p>
        </w:tc>
        <w:tc>
          <w:tcPr>
            <w:tcW w:w="1480" w:type="dxa"/>
          </w:tcPr>
          <w:p w:rsidR="00D065F3" w:rsidRDefault="007A47FF" w:rsidP="007A47FF">
            <w:proofErr w:type="spellStart"/>
            <w:r>
              <w:t>I</w:t>
            </w:r>
            <w:r w:rsidR="00D065F3"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D065F3" w:rsidRDefault="00D065F3" w:rsidP="007A47FF">
            <w:r>
              <w:rPr>
                <w:rFonts w:hint="eastAsia"/>
              </w:rPr>
              <w:t>该表使用过的最大列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不重用</w:t>
            </w:r>
            <w:r>
              <w:rPr>
                <w:rFonts w:hint="eastAsia"/>
              </w:rPr>
              <w:t>)</w:t>
            </w:r>
          </w:p>
        </w:tc>
      </w:tr>
      <w:tr w:rsidR="00D065F3" w:rsidTr="009216EC">
        <w:tc>
          <w:tcPr>
            <w:tcW w:w="2088" w:type="dxa"/>
          </w:tcPr>
          <w:p w:rsidR="00D065F3" w:rsidRDefault="00D065F3" w:rsidP="007A47FF">
            <w:proofErr w:type="spellStart"/>
            <w:r>
              <w:rPr>
                <w:rFonts w:hint="eastAsia"/>
              </w:rPr>
              <w:t>replica_num</w:t>
            </w:r>
            <w:proofErr w:type="spellEnd"/>
          </w:p>
        </w:tc>
        <w:tc>
          <w:tcPr>
            <w:tcW w:w="1480" w:type="dxa"/>
          </w:tcPr>
          <w:p w:rsidR="00D065F3" w:rsidRDefault="007A47FF" w:rsidP="007A47FF">
            <w:proofErr w:type="spellStart"/>
            <w:r>
              <w:t>I</w:t>
            </w:r>
            <w:r w:rsidR="00D065F3"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D065F3" w:rsidRDefault="00D065F3" w:rsidP="007A47FF">
            <w:r>
              <w:rPr>
                <w:rFonts w:hint="eastAsia"/>
              </w:rPr>
              <w:t>单个机群的</w:t>
            </w:r>
            <w:r>
              <w:rPr>
                <w:rFonts w:hint="eastAsia"/>
              </w:rPr>
              <w:t>tablet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>(1~6)</w:t>
            </w:r>
            <w:r>
              <w:rPr>
                <w:rFonts w:hint="eastAsia"/>
              </w:rPr>
              <w:t>，后续用</w:t>
            </w:r>
            <w:r>
              <w:rPr>
                <w:rFonts w:hint="eastAsia"/>
              </w:rPr>
              <w:t>cs1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cs6</w:t>
            </w:r>
            <w:r>
              <w:rPr>
                <w:rFonts w:hint="eastAsia"/>
              </w:rPr>
              <w:t>来表示这些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所在的</w:t>
            </w:r>
            <w:proofErr w:type="spellStart"/>
            <w:r>
              <w:rPr>
                <w:rFonts w:hint="eastAsia"/>
              </w:rPr>
              <w:t>cs</w:t>
            </w:r>
            <w:proofErr w:type="spellEnd"/>
          </w:p>
        </w:tc>
      </w:tr>
      <w:tr w:rsidR="004841F8" w:rsidTr="009216EC">
        <w:trPr>
          <w:ins w:id="122" w:author="Zhifeng Yang" w:date="2012-04-24T17:49:00Z"/>
        </w:trPr>
        <w:tc>
          <w:tcPr>
            <w:tcW w:w="2088" w:type="dxa"/>
          </w:tcPr>
          <w:p w:rsidR="004841F8" w:rsidRDefault="004841F8" w:rsidP="007A47FF">
            <w:pPr>
              <w:rPr>
                <w:ins w:id="123" w:author="Zhifeng Yang" w:date="2012-04-24T17:49:00Z"/>
                <w:rFonts w:hint="eastAsia"/>
              </w:rPr>
            </w:pPr>
            <w:proofErr w:type="spellStart"/>
            <w:ins w:id="124" w:author="Zhifeng Yang" w:date="2012-04-24T17:49:00Z">
              <w:r>
                <w:t>tablet</w:t>
              </w:r>
              <w:r>
                <w:rPr>
                  <w:rFonts w:hint="eastAsia"/>
                </w:rPr>
                <w:t>_</w:t>
              </w:r>
            </w:ins>
            <w:ins w:id="125" w:author="Zhifeng Yang" w:date="2012-04-24T17:55:00Z">
              <w:r w:rsidR="00B415CE">
                <w:rPr>
                  <w:rFonts w:hint="eastAsia"/>
                </w:rPr>
                <w:t>max_</w:t>
              </w:r>
            </w:ins>
            <w:ins w:id="126" w:author="Zhifeng Yang" w:date="2012-04-24T17:49:00Z">
              <w:r>
                <w:rPr>
                  <w:rFonts w:hint="eastAsia"/>
                </w:rPr>
                <w:t>size</w:t>
              </w:r>
              <w:proofErr w:type="spellEnd"/>
            </w:ins>
          </w:p>
        </w:tc>
        <w:tc>
          <w:tcPr>
            <w:tcW w:w="1480" w:type="dxa"/>
          </w:tcPr>
          <w:p w:rsidR="004841F8" w:rsidRDefault="004841F8" w:rsidP="007A47FF">
            <w:pPr>
              <w:rPr>
                <w:ins w:id="127" w:author="Zhifeng Yang" w:date="2012-04-24T17:49:00Z"/>
              </w:rPr>
            </w:pPr>
            <w:proofErr w:type="spellStart"/>
            <w:ins w:id="128" w:author="Zhifeng Yang" w:date="2012-04-24T17:49:00Z">
              <w:r>
                <w:t>I</w:t>
              </w:r>
              <w:r>
                <w:rPr>
                  <w:rFonts w:hint="eastAsia"/>
                </w:rPr>
                <w:t>nt</w:t>
              </w:r>
              <w:proofErr w:type="spellEnd"/>
            </w:ins>
          </w:p>
        </w:tc>
        <w:tc>
          <w:tcPr>
            <w:tcW w:w="7114" w:type="dxa"/>
          </w:tcPr>
          <w:p w:rsidR="004841F8" w:rsidRDefault="004841F8" w:rsidP="007A47FF">
            <w:pPr>
              <w:rPr>
                <w:ins w:id="129" w:author="Zhifeng Yang" w:date="2012-04-24T17:49:00Z"/>
                <w:rFonts w:hint="eastAsia"/>
              </w:rPr>
            </w:pPr>
            <w:ins w:id="130" w:author="Zhifeng Yang" w:date="2012-04-24T17:50:00Z">
              <w:r>
                <w:rPr>
                  <w:rFonts w:hint="eastAsia"/>
                </w:rPr>
                <w:t>该表每个</w:t>
              </w:r>
              <w:r>
                <w:rPr>
                  <w:rFonts w:hint="eastAsia"/>
                </w:rPr>
                <w:t>tablet</w:t>
              </w:r>
              <w:r>
                <w:rPr>
                  <w:rFonts w:hint="eastAsia"/>
                </w:rPr>
                <w:t>的</w:t>
              </w:r>
              <w:proofErr w:type="spellStart"/>
              <w:r>
                <w:rPr>
                  <w:rFonts w:hint="eastAsia"/>
                </w:rPr>
                <w:t>sstable</w:t>
              </w:r>
              <w:proofErr w:type="spellEnd"/>
              <w:r>
                <w:rPr>
                  <w:rFonts w:hint="eastAsia"/>
                </w:rPr>
                <w:t>文件</w:t>
              </w:r>
            </w:ins>
            <w:ins w:id="131" w:author="Zhifeng Yang" w:date="2012-04-24T17:55:00Z">
              <w:r w:rsidR="00B415CE">
                <w:rPr>
                  <w:rFonts w:hint="eastAsia"/>
                </w:rPr>
                <w:t>最大允许</w:t>
              </w:r>
            </w:ins>
            <w:ins w:id="132" w:author="Zhifeng Yang" w:date="2012-04-24T17:51:00Z">
              <w:r>
                <w:rPr>
                  <w:rFonts w:hint="eastAsia"/>
                </w:rPr>
                <w:t>大小</w:t>
              </w:r>
            </w:ins>
          </w:p>
        </w:tc>
      </w:tr>
      <w:tr w:rsidR="004841F8" w:rsidTr="009216EC">
        <w:trPr>
          <w:ins w:id="133" w:author="Zhifeng Yang" w:date="2012-04-24T17:51:00Z"/>
        </w:trPr>
        <w:tc>
          <w:tcPr>
            <w:tcW w:w="2088" w:type="dxa"/>
          </w:tcPr>
          <w:p w:rsidR="004841F8" w:rsidRDefault="004841F8" w:rsidP="007A47FF">
            <w:pPr>
              <w:rPr>
                <w:ins w:id="134" w:author="Zhifeng Yang" w:date="2012-04-24T17:51:00Z"/>
                <w:rFonts w:hint="eastAsia"/>
              </w:rPr>
            </w:pPr>
            <w:proofErr w:type="spellStart"/>
            <w:ins w:id="135" w:author="Zhifeng Yang" w:date="2012-04-24T17:52:00Z">
              <w:r>
                <w:rPr>
                  <w:rFonts w:hint="eastAsia"/>
                </w:rPr>
                <w:t>c</w:t>
              </w:r>
            </w:ins>
            <w:ins w:id="136" w:author="Zhifeng Yang" w:date="2012-04-24T17:51:00Z">
              <w:r>
                <w:rPr>
                  <w:rFonts w:hint="eastAsia"/>
                </w:rPr>
                <w:t>reate_mem_version</w:t>
              </w:r>
              <w:proofErr w:type="spellEnd"/>
            </w:ins>
          </w:p>
        </w:tc>
        <w:tc>
          <w:tcPr>
            <w:tcW w:w="1480" w:type="dxa"/>
          </w:tcPr>
          <w:p w:rsidR="004841F8" w:rsidRDefault="004841F8" w:rsidP="007A47FF">
            <w:pPr>
              <w:rPr>
                <w:ins w:id="137" w:author="Zhifeng Yang" w:date="2012-04-24T17:51:00Z"/>
              </w:rPr>
            </w:pPr>
            <w:proofErr w:type="spellStart"/>
            <w:ins w:id="138" w:author="Zhifeng Yang" w:date="2012-04-24T17:52:00Z">
              <w:r>
                <w:t>I</w:t>
              </w:r>
              <w:r>
                <w:rPr>
                  <w:rFonts w:hint="eastAsia"/>
                </w:rPr>
                <w:t>nt</w:t>
              </w:r>
            </w:ins>
            <w:proofErr w:type="spellEnd"/>
          </w:p>
        </w:tc>
        <w:tc>
          <w:tcPr>
            <w:tcW w:w="7114" w:type="dxa"/>
          </w:tcPr>
          <w:p w:rsidR="004841F8" w:rsidRDefault="004841F8" w:rsidP="007A47FF">
            <w:pPr>
              <w:rPr>
                <w:ins w:id="139" w:author="Zhifeng Yang" w:date="2012-04-24T17:51:00Z"/>
                <w:rFonts w:hint="eastAsia"/>
              </w:rPr>
            </w:pPr>
            <w:ins w:id="140" w:author="Zhifeng Yang" w:date="2012-04-24T17:52:00Z">
              <w:r>
                <w:rPr>
                  <w:rFonts w:hint="eastAsia"/>
                </w:rPr>
                <w:t>新建该表时候系统的</w:t>
              </w:r>
              <w:proofErr w:type="spellStart"/>
              <w:r>
                <w:rPr>
                  <w:rFonts w:hint="eastAsia"/>
                </w:rPr>
                <w:t>mem_version</w:t>
              </w:r>
              <w:proofErr w:type="spellEnd"/>
              <w:r>
                <w:rPr>
                  <w:rFonts w:hint="eastAsia"/>
                </w:rPr>
                <w:t>，作用见《</w:t>
              </w:r>
              <w:proofErr w:type="spellStart"/>
              <w:r>
                <w:rPr>
                  <w:rFonts w:hint="eastAsia"/>
                </w:rPr>
                <w:t>OceanBase</w:t>
              </w:r>
              <w:proofErr w:type="spellEnd"/>
              <w:r>
                <w:rPr>
                  <w:rFonts w:hint="eastAsia"/>
                </w:rPr>
                <w:t>系统自举流程》</w:t>
              </w:r>
            </w:ins>
          </w:p>
        </w:tc>
      </w:tr>
      <w:tr w:rsidR="00D065F3" w:rsidTr="009216EC">
        <w:tc>
          <w:tcPr>
            <w:tcW w:w="2088" w:type="dxa"/>
          </w:tcPr>
          <w:p w:rsidR="00D065F3" w:rsidRDefault="00D065F3" w:rsidP="007A47FF">
            <w:r>
              <w:rPr>
                <w:rFonts w:hint="eastAsia"/>
              </w:rPr>
              <w:t>server1_ipv4</w:t>
            </w:r>
          </w:p>
        </w:tc>
        <w:tc>
          <w:tcPr>
            <w:tcW w:w="1480" w:type="dxa"/>
          </w:tcPr>
          <w:p w:rsidR="00D065F3" w:rsidRDefault="007A47FF" w:rsidP="007A47FF">
            <w:proofErr w:type="spellStart"/>
            <w:r>
              <w:t>I</w:t>
            </w:r>
            <w:r w:rsidR="00D065F3"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D065F3" w:rsidRDefault="00D065F3" w:rsidP="007A47F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D065F3" w:rsidTr="009216EC">
        <w:tc>
          <w:tcPr>
            <w:tcW w:w="2088" w:type="dxa"/>
          </w:tcPr>
          <w:p w:rsidR="00D065F3" w:rsidRDefault="00D065F3" w:rsidP="007A47FF">
            <w:r>
              <w:rPr>
                <w:rFonts w:hint="eastAsia"/>
              </w:rPr>
              <w:t>server1_ipv6_high</w:t>
            </w:r>
          </w:p>
        </w:tc>
        <w:tc>
          <w:tcPr>
            <w:tcW w:w="1480" w:type="dxa"/>
          </w:tcPr>
          <w:p w:rsidR="00D065F3" w:rsidRDefault="007A47FF" w:rsidP="007A47FF">
            <w:proofErr w:type="spellStart"/>
            <w:r>
              <w:t>I</w:t>
            </w:r>
            <w:r w:rsidR="00D065F3"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D065F3" w:rsidRDefault="00D065F3" w:rsidP="007A47F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地址的高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D065F3" w:rsidTr="009216EC">
        <w:tc>
          <w:tcPr>
            <w:tcW w:w="2088" w:type="dxa"/>
          </w:tcPr>
          <w:p w:rsidR="00D065F3" w:rsidRDefault="00D065F3" w:rsidP="007A47FF">
            <w:r>
              <w:rPr>
                <w:rFonts w:hint="eastAsia"/>
              </w:rPr>
              <w:t>server1_ipv6_low</w:t>
            </w:r>
          </w:p>
        </w:tc>
        <w:tc>
          <w:tcPr>
            <w:tcW w:w="1480" w:type="dxa"/>
          </w:tcPr>
          <w:p w:rsidR="00D065F3" w:rsidRDefault="007A47FF" w:rsidP="007A47FF">
            <w:proofErr w:type="spellStart"/>
            <w:r>
              <w:t>I</w:t>
            </w:r>
            <w:r w:rsidR="00D065F3"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D065F3" w:rsidRDefault="00D065F3" w:rsidP="006D441C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地址的低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D065F3" w:rsidTr="009216EC">
        <w:tc>
          <w:tcPr>
            <w:tcW w:w="2088" w:type="dxa"/>
          </w:tcPr>
          <w:p w:rsidR="00D065F3" w:rsidRDefault="00D065F3" w:rsidP="007A47FF">
            <w:r>
              <w:rPr>
                <w:rFonts w:hint="eastAsia"/>
              </w:rPr>
              <w:t>server1_ip_port</w:t>
            </w:r>
          </w:p>
        </w:tc>
        <w:tc>
          <w:tcPr>
            <w:tcW w:w="1480" w:type="dxa"/>
          </w:tcPr>
          <w:p w:rsidR="00D065F3" w:rsidRDefault="007A47FF" w:rsidP="007A47FF">
            <w:proofErr w:type="spellStart"/>
            <w:r>
              <w:t>I</w:t>
            </w:r>
            <w:r w:rsidR="00D065F3"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D065F3" w:rsidRDefault="00D065F3" w:rsidP="007A47F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地址端口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9216EC" w:rsidRPr="009216EC" w:rsidTr="009216EC">
        <w:trPr>
          <w:ins w:id="141" w:author="jianming.cjq" w:date="2012-04-18T16:35:00Z"/>
        </w:trPr>
        <w:tc>
          <w:tcPr>
            <w:tcW w:w="2088" w:type="dxa"/>
          </w:tcPr>
          <w:p w:rsidR="009216EC" w:rsidRDefault="009216EC" w:rsidP="007A47FF">
            <w:pPr>
              <w:rPr>
                <w:ins w:id="142" w:author="jianming.cjq" w:date="2012-04-18T16:35:00Z"/>
              </w:rPr>
            </w:pPr>
            <w:ins w:id="143" w:author="jianming.cjq" w:date="2012-04-18T16:36:00Z">
              <w:r>
                <w:rPr>
                  <w:rFonts w:hint="eastAsia"/>
                </w:rPr>
                <w:t>s</w:t>
              </w:r>
            </w:ins>
            <w:ins w:id="144" w:author="jianming.cjq" w:date="2012-04-18T16:35:00Z">
              <w:r>
                <w:t>erver1</w:t>
              </w:r>
            </w:ins>
            <w:ins w:id="145" w:author="jianming.cjq" w:date="2012-04-18T16:36:00Z">
              <w:r>
                <w:rPr>
                  <w:rFonts w:hint="eastAsia"/>
                </w:rPr>
                <w:t>_version</w:t>
              </w:r>
            </w:ins>
          </w:p>
        </w:tc>
        <w:tc>
          <w:tcPr>
            <w:tcW w:w="1480" w:type="dxa"/>
          </w:tcPr>
          <w:p w:rsidR="009216EC" w:rsidRDefault="009216EC" w:rsidP="007A47FF">
            <w:pPr>
              <w:rPr>
                <w:ins w:id="146" w:author="jianming.cjq" w:date="2012-04-18T16:35:00Z"/>
              </w:rPr>
            </w:pPr>
            <w:proofErr w:type="spellStart"/>
            <w:ins w:id="147" w:author="jianming.cjq" w:date="2012-04-18T16:36:00Z">
              <w:r>
                <w:rPr>
                  <w:rFonts w:hint="eastAsia"/>
                </w:rPr>
                <w:t>Int</w:t>
              </w:r>
            </w:ins>
            <w:proofErr w:type="spellEnd"/>
          </w:p>
        </w:tc>
        <w:tc>
          <w:tcPr>
            <w:tcW w:w="7114" w:type="dxa"/>
          </w:tcPr>
          <w:p w:rsidR="009216EC" w:rsidRDefault="009216EC" w:rsidP="007A47FF">
            <w:pPr>
              <w:rPr>
                <w:ins w:id="148" w:author="jianming.cjq" w:date="2012-04-18T16:35:00Z"/>
              </w:rPr>
            </w:pPr>
            <w:ins w:id="149" w:author="jianming.cjq" w:date="2012-04-18T16:36:00Z">
              <w:r>
                <w:rPr>
                  <w:rFonts w:hint="eastAsia"/>
                </w:rPr>
                <w:t>第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个</w:t>
              </w:r>
              <w:r>
                <w:rPr>
                  <w:rFonts w:hint="eastAsia"/>
                </w:rPr>
                <w:t>replica</w:t>
              </w:r>
              <w:r>
                <w:rPr>
                  <w:rFonts w:hint="eastAsia"/>
                </w:rPr>
                <w:t>的版本号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不使用时为</w:t>
              </w:r>
            </w:ins>
            <w:ins w:id="150" w:author="jianming.cjq" w:date="2012-04-18T16:37:00Z">
              <w:r>
                <w:rPr>
                  <w:rFonts w:hint="eastAsia"/>
                </w:rPr>
                <w:t>0)</w:t>
              </w:r>
            </w:ins>
          </w:p>
        </w:tc>
      </w:tr>
      <w:tr w:rsidR="009216EC" w:rsidRPr="009216EC" w:rsidTr="009216EC">
        <w:trPr>
          <w:ins w:id="151" w:author="jianming.cjq" w:date="2012-04-18T16:37:00Z"/>
        </w:trPr>
        <w:tc>
          <w:tcPr>
            <w:tcW w:w="2088" w:type="dxa"/>
          </w:tcPr>
          <w:p w:rsidR="009216EC" w:rsidRDefault="009216EC" w:rsidP="007A47FF">
            <w:pPr>
              <w:rPr>
                <w:ins w:id="152" w:author="jianming.cjq" w:date="2012-04-18T16:37:00Z"/>
              </w:rPr>
            </w:pPr>
            <w:ins w:id="153" w:author="jianming.cjq" w:date="2012-04-18T16:38:00Z">
              <w:r>
                <w:rPr>
                  <w:rFonts w:hint="eastAsia"/>
                </w:rPr>
                <w:t>s</w:t>
              </w:r>
            </w:ins>
            <w:ins w:id="154" w:author="jianming.cjq" w:date="2012-04-18T16:37:00Z">
              <w:r>
                <w:rPr>
                  <w:rFonts w:hint="eastAsia"/>
                </w:rPr>
                <w:t>erver1_row_count</w:t>
              </w:r>
            </w:ins>
          </w:p>
        </w:tc>
        <w:tc>
          <w:tcPr>
            <w:tcW w:w="1480" w:type="dxa"/>
          </w:tcPr>
          <w:p w:rsidR="009216EC" w:rsidRDefault="009216EC" w:rsidP="007A47FF">
            <w:pPr>
              <w:rPr>
                <w:ins w:id="155" w:author="jianming.cjq" w:date="2012-04-18T16:37:00Z"/>
              </w:rPr>
            </w:pPr>
            <w:proofErr w:type="spellStart"/>
            <w:ins w:id="156" w:author="jianming.cjq" w:date="2012-04-18T16:37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7114" w:type="dxa"/>
          </w:tcPr>
          <w:p w:rsidR="009216EC" w:rsidRDefault="009216EC" w:rsidP="007A47FF">
            <w:pPr>
              <w:rPr>
                <w:ins w:id="157" w:author="jianming.cjq" w:date="2012-04-18T16:37:00Z"/>
              </w:rPr>
            </w:pPr>
            <w:ins w:id="158" w:author="jianming.cjq" w:date="2012-04-18T16:37:00Z">
              <w:r>
                <w:rPr>
                  <w:rFonts w:hint="eastAsia"/>
                </w:rPr>
                <w:t>第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个</w:t>
              </w:r>
              <w:r>
                <w:rPr>
                  <w:rFonts w:hint="eastAsia"/>
                </w:rPr>
                <w:t>replica</w:t>
              </w:r>
              <w:r>
                <w:rPr>
                  <w:rFonts w:hint="eastAsia"/>
                </w:rPr>
                <w:t>的包含的行数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不使用时为</w:t>
              </w:r>
              <w:r>
                <w:rPr>
                  <w:rFonts w:hint="eastAsia"/>
                </w:rPr>
                <w:t>0)</w:t>
              </w:r>
            </w:ins>
          </w:p>
        </w:tc>
      </w:tr>
      <w:tr w:rsidR="009216EC" w:rsidRPr="009216EC" w:rsidTr="009216EC">
        <w:trPr>
          <w:ins w:id="159" w:author="jianming.cjq" w:date="2012-04-18T16:38:00Z"/>
        </w:trPr>
        <w:tc>
          <w:tcPr>
            <w:tcW w:w="2088" w:type="dxa"/>
          </w:tcPr>
          <w:p w:rsidR="009216EC" w:rsidRDefault="009216EC" w:rsidP="007A47FF">
            <w:pPr>
              <w:rPr>
                <w:ins w:id="160" w:author="jianming.cjq" w:date="2012-04-18T16:38:00Z"/>
              </w:rPr>
            </w:pPr>
            <w:ins w:id="161" w:author="jianming.cjq" w:date="2012-04-18T16:39:00Z">
              <w:r>
                <w:rPr>
                  <w:rFonts w:hint="eastAsia"/>
                </w:rPr>
                <w:t>s</w:t>
              </w:r>
            </w:ins>
            <w:ins w:id="162" w:author="jianming.cjq" w:date="2012-04-18T16:38:00Z">
              <w:r>
                <w:rPr>
                  <w:rFonts w:hint="eastAsia"/>
                </w:rPr>
                <w:t>erver1_size</w:t>
              </w:r>
            </w:ins>
          </w:p>
        </w:tc>
        <w:tc>
          <w:tcPr>
            <w:tcW w:w="1480" w:type="dxa"/>
          </w:tcPr>
          <w:p w:rsidR="009216EC" w:rsidRDefault="009216EC" w:rsidP="007A47FF">
            <w:pPr>
              <w:rPr>
                <w:ins w:id="163" w:author="jianming.cjq" w:date="2012-04-18T16:38:00Z"/>
              </w:rPr>
            </w:pPr>
            <w:proofErr w:type="spellStart"/>
            <w:ins w:id="164" w:author="jianming.cjq" w:date="2012-04-18T16:38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7114" w:type="dxa"/>
          </w:tcPr>
          <w:p w:rsidR="009216EC" w:rsidRDefault="009216EC" w:rsidP="007A47FF">
            <w:pPr>
              <w:rPr>
                <w:ins w:id="165" w:author="jianming.cjq" w:date="2012-04-18T16:38:00Z"/>
              </w:rPr>
            </w:pPr>
            <w:ins w:id="166" w:author="jianming.cjq" w:date="2012-04-18T16:38:00Z">
              <w:r>
                <w:rPr>
                  <w:rFonts w:hint="eastAsia"/>
                </w:rPr>
                <w:t>第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个</w:t>
              </w:r>
              <w:r>
                <w:rPr>
                  <w:rFonts w:hint="eastAsia"/>
                </w:rPr>
                <w:t>replica</w:t>
              </w:r>
              <w:r>
                <w:rPr>
                  <w:rFonts w:hint="eastAsia"/>
                </w:rPr>
                <w:t>占用空间大小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不使用时为</w:t>
              </w:r>
              <w:r>
                <w:rPr>
                  <w:rFonts w:hint="eastAsia"/>
                </w:rPr>
                <w:t>0)</w:t>
              </w:r>
            </w:ins>
          </w:p>
        </w:tc>
      </w:tr>
      <w:tr w:rsidR="00D065F3" w:rsidTr="009216EC">
        <w:tc>
          <w:tcPr>
            <w:tcW w:w="2088" w:type="dxa"/>
          </w:tcPr>
          <w:p w:rsidR="00D065F3" w:rsidRDefault="00D065F3" w:rsidP="007A47FF">
            <w:r>
              <w:rPr>
                <w:rFonts w:hint="eastAsia"/>
              </w:rPr>
              <w:t>server2_ipv4</w:t>
            </w:r>
          </w:p>
        </w:tc>
        <w:tc>
          <w:tcPr>
            <w:tcW w:w="1480" w:type="dxa"/>
          </w:tcPr>
          <w:p w:rsidR="00D065F3" w:rsidRDefault="007A47FF" w:rsidP="007A47FF">
            <w:proofErr w:type="spellStart"/>
            <w:r>
              <w:t>I</w:t>
            </w:r>
            <w:r w:rsidR="00D065F3"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D065F3" w:rsidRDefault="00D065F3" w:rsidP="007A47F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D065F3" w:rsidTr="009216EC">
        <w:tc>
          <w:tcPr>
            <w:tcW w:w="2088" w:type="dxa"/>
          </w:tcPr>
          <w:p w:rsidR="00D065F3" w:rsidRDefault="00D065F3" w:rsidP="007A47FF">
            <w:r>
              <w:rPr>
                <w:rFonts w:hint="eastAsia"/>
              </w:rPr>
              <w:t>server2_ipv6_high</w:t>
            </w:r>
          </w:p>
        </w:tc>
        <w:tc>
          <w:tcPr>
            <w:tcW w:w="1480" w:type="dxa"/>
          </w:tcPr>
          <w:p w:rsidR="00D065F3" w:rsidRDefault="007A47FF" w:rsidP="007A47FF">
            <w:proofErr w:type="spellStart"/>
            <w:r>
              <w:t>I</w:t>
            </w:r>
            <w:r w:rsidR="00D065F3"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D065F3" w:rsidRDefault="00D065F3" w:rsidP="007A47F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地址的高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D065F3" w:rsidTr="009216EC">
        <w:tc>
          <w:tcPr>
            <w:tcW w:w="2088" w:type="dxa"/>
          </w:tcPr>
          <w:p w:rsidR="00D065F3" w:rsidRDefault="00D065F3" w:rsidP="007A47FF">
            <w:r>
              <w:rPr>
                <w:rFonts w:hint="eastAsia"/>
              </w:rPr>
              <w:t>server2_ipv6_low</w:t>
            </w:r>
          </w:p>
        </w:tc>
        <w:tc>
          <w:tcPr>
            <w:tcW w:w="1480" w:type="dxa"/>
          </w:tcPr>
          <w:p w:rsidR="00D065F3" w:rsidRDefault="007A47FF" w:rsidP="007A47FF">
            <w:proofErr w:type="spellStart"/>
            <w:r>
              <w:t>I</w:t>
            </w:r>
            <w:r w:rsidR="00D065F3"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D065F3" w:rsidRDefault="00D065F3" w:rsidP="006D441C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地址的低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D065F3" w:rsidTr="009216EC">
        <w:tc>
          <w:tcPr>
            <w:tcW w:w="2088" w:type="dxa"/>
          </w:tcPr>
          <w:p w:rsidR="00D065F3" w:rsidRDefault="00D065F3" w:rsidP="007A47FF">
            <w:r>
              <w:rPr>
                <w:rFonts w:hint="eastAsia"/>
              </w:rPr>
              <w:t>server2_ip_port</w:t>
            </w:r>
          </w:p>
        </w:tc>
        <w:tc>
          <w:tcPr>
            <w:tcW w:w="1480" w:type="dxa"/>
          </w:tcPr>
          <w:p w:rsidR="00D065F3" w:rsidRDefault="007A47FF" w:rsidP="007A47FF">
            <w:proofErr w:type="spellStart"/>
            <w:r>
              <w:t>I</w:t>
            </w:r>
            <w:r w:rsidR="00D065F3"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D065F3" w:rsidRDefault="00D065F3" w:rsidP="007A47F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地址端口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9216EC" w:rsidTr="009216EC">
        <w:trPr>
          <w:ins w:id="167" w:author="jianming.cjq" w:date="2012-04-18T16:41:00Z"/>
        </w:trPr>
        <w:tc>
          <w:tcPr>
            <w:tcW w:w="2088" w:type="dxa"/>
          </w:tcPr>
          <w:p w:rsidR="009216EC" w:rsidRDefault="009216EC" w:rsidP="007A47FF">
            <w:pPr>
              <w:rPr>
                <w:ins w:id="168" w:author="jianming.cjq" w:date="2012-04-18T16:41:00Z"/>
              </w:rPr>
            </w:pPr>
            <w:ins w:id="169" w:author="jianming.cjq" w:date="2012-04-18T16:42:00Z">
              <w:r>
                <w:rPr>
                  <w:rFonts w:hint="eastAsia"/>
                </w:rPr>
                <w:t>s</w:t>
              </w:r>
              <w:r>
                <w:t>erver</w:t>
              </w:r>
              <w:r>
                <w:rPr>
                  <w:rFonts w:hint="eastAsia"/>
                </w:rPr>
                <w:t>2_version</w:t>
              </w:r>
            </w:ins>
          </w:p>
        </w:tc>
        <w:tc>
          <w:tcPr>
            <w:tcW w:w="1480" w:type="dxa"/>
          </w:tcPr>
          <w:p w:rsidR="009216EC" w:rsidRDefault="009216EC" w:rsidP="007A47FF">
            <w:pPr>
              <w:rPr>
                <w:ins w:id="170" w:author="jianming.cjq" w:date="2012-04-18T16:41:00Z"/>
              </w:rPr>
            </w:pPr>
            <w:proofErr w:type="spellStart"/>
            <w:ins w:id="171" w:author="jianming.cjq" w:date="2012-04-18T16:42:00Z">
              <w:r>
                <w:rPr>
                  <w:rFonts w:hint="eastAsia"/>
                </w:rPr>
                <w:t>Int</w:t>
              </w:r>
            </w:ins>
            <w:proofErr w:type="spellEnd"/>
          </w:p>
        </w:tc>
        <w:tc>
          <w:tcPr>
            <w:tcW w:w="7114" w:type="dxa"/>
          </w:tcPr>
          <w:p w:rsidR="009216EC" w:rsidRDefault="009216EC" w:rsidP="007A47FF">
            <w:pPr>
              <w:rPr>
                <w:ins w:id="172" w:author="jianming.cjq" w:date="2012-04-18T16:41:00Z"/>
              </w:rPr>
            </w:pPr>
            <w:ins w:id="173" w:author="jianming.cjq" w:date="2012-04-18T16:42:00Z">
              <w:r>
                <w:rPr>
                  <w:rFonts w:hint="eastAsia"/>
                </w:rPr>
                <w:t>第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个</w:t>
              </w:r>
              <w:r>
                <w:rPr>
                  <w:rFonts w:hint="eastAsia"/>
                </w:rPr>
                <w:t>replica</w:t>
              </w:r>
              <w:r>
                <w:rPr>
                  <w:rFonts w:hint="eastAsia"/>
                </w:rPr>
                <w:t>的版本号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不使用时为</w:t>
              </w:r>
              <w:r>
                <w:rPr>
                  <w:rFonts w:hint="eastAsia"/>
                </w:rPr>
                <w:t>0)</w:t>
              </w:r>
            </w:ins>
          </w:p>
        </w:tc>
      </w:tr>
      <w:tr w:rsidR="009216EC" w:rsidTr="009216EC">
        <w:trPr>
          <w:ins w:id="174" w:author="jianming.cjq" w:date="2012-04-18T16:41:00Z"/>
        </w:trPr>
        <w:tc>
          <w:tcPr>
            <w:tcW w:w="2088" w:type="dxa"/>
          </w:tcPr>
          <w:p w:rsidR="009216EC" w:rsidRDefault="009216EC" w:rsidP="007A47FF">
            <w:pPr>
              <w:rPr>
                <w:ins w:id="175" w:author="jianming.cjq" w:date="2012-04-18T16:41:00Z"/>
              </w:rPr>
            </w:pPr>
            <w:ins w:id="176" w:author="jianming.cjq" w:date="2012-04-18T16:42:00Z">
              <w:r>
                <w:rPr>
                  <w:rFonts w:hint="eastAsia"/>
                </w:rPr>
                <w:t>server2_row_count</w:t>
              </w:r>
            </w:ins>
          </w:p>
        </w:tc>
        <w:tc>
          <w:tcPr>
            <w:tcW w:w="1480" w:type="dxa"/>
          </w:tcPr>
          <w:p w:rsidR="009216EC" w:rsidRDefault="009216EC" w:rsidP="007A47FF">
            <w:pPr>
              <w:rPr>
                <w:ins w:id="177" w:author="jianming.cjq" w:date="2012-04-18T16:41:00Z"/>
              </w:rPr>
            </w:pPr>
            <w:proofErr w:type="spellStart"/>
            <w:ins w:id="178" w:author="jianming.cjq" w:date="2012-04-18T16:42:00Z">
              <w:r>
                <w:rPr>
                  <w:rFonts w:hint="eastAsia"/>
                </w:rPr>
                <w:t>Int</w:t>
              </w:r>
            </w:ins>
            <w:proofErr w:type="spellEnd"/>
          </w:p>
        </w:tc>
        <w:tc>
          <w:tcPr>
            <w:tcW w:w="7114" w:type="dxa"/>
          </w:tcPr>
          <w:p w:rsidR="009216EC" w:rsidRDefault="009216EC" w:rsidP="007A47FF">
            <w:pPr>
              <w:rPr>
                <w:ins w:id="179" w:author="jianming.cjq" w:date="2012-04-18T16:41:00Z"/>
              </w:rPr>
            </w:pPr>
            <w:ins w:id="180" w:author="jianming.cjq" w:date="2012-04-18T16:42:00Z">
              <w:r>
                <w:rPr>
                  <w:rFonts w:hint="eastAsia"/>
                </w:rPr>
                <w:t>第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个</w:t>
              </w:r>
              <w:r>
                <w:rPr>
                  <w:rFonts w:hint="eastAsia"/>
                </w:rPr>
                <w:t>replica</w:t>
              </w:r>
              <w:r>
                <w:rPr>
                  <w:rFonts w:hint="eastAsia"/>
                </w:rPr>
                <w:t>的包含的行数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不使用时为</w:t>
              </w:r>
              <w:r>
                <w:rPr>
                  <w:rFonts w:hint="eastAsia"/>
                </w:rPr>
                <w:t>0)</w:t>
              </w:r>
            </w:ins>
          </w:p>
        </w:tc>
      </w:tr>
      <w:tr w:rsidR="009216EC" w:rsidTr="009216EC">
        <w:trPr>
          <w:ins w:id="181" w:author="jianming.cjq" w:date="2012-04-18T16:42:00Z"/>
        </w:trPr>
        <w:tc>
          <w:tcPr>
            <w:tcW w:w="2088" w:type="dxa"/>
          </w:tcPr>
          <w:p w:rsidR="009216EC" w:rsidRDefault="009216EC" w:rsidP="007A47FF">
            <w:pPr>
              <w:rPr>
                <w:ins w:id="182" w:author="jianming.cjq" w:date="2012-04-18T16:42:00Z"/>
              </w:rPr>
            </w:pPr>
            <w:ins w:id="183" w:author="jianming.cjq" w:date="2012-04-18T16:42:00Z">
              <w:r>
                <w:rPr>
                  <w:rFonts w:hint="eastAsia"/>
                </w:rPr>
                <w:t>server2_size</w:t>
              </w:r>
            </w:ins>
          </w:p>
        </w:tc>
        <w:tc>
          <w:tcPr>
            <w:tcW w:w="1480" w:type="dxa"/>
          </w:tcPr>
          <w:p w:rsidR="009216EC" w:rsidRDefault="009216EC" w:rsidP="007A47FF">
            <w:pPr>
              <w:rPr>
                <w:ins w:id="184" w:author="jianming.cjq" w:date="2012-04-18T16:42:00Z"/>
              </w:rPr>
            </w:pPr>
            <w:proofErr w:type="spellStart"/>
            <w:ins w:id="185" w:author="jianming.cjq" w:date="2012-04-18T16:42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7114" w:type="dxa"/>
          </w:tcPr>
          <w:p w:rsidR="009216EC" w:rsidRDefault="009216EC" w:rsidP="007A47FF">
            <w:pPr>
              <w:rPr>
                <w:ins w:id="186" w:author="jianming.cjq" w:date="2012-04-18T16:42:00Z"/>
              </w:rPr>
            </w:pPr>
            <w:ins w:id="187" w:author="jianming.cjq" w:date="2012-04-18T16:42:00Z">
              <w:r>
                <w:rPr>
                  <w:rFonts w:hint="eastAsia"/>
                </w:rPr>
                <w:t>第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个</w:t>
              </w:r>
              <w:r>
                <w:rPr>
                  <w:rFonts w:hint="eastAsia"/>
                </w:rPr>
                <w:t>replica</w:t>
              </w:r>
              <w:r>
                <w:rPr>
                  <w:rFonts w:hint="eastAsia"/>
                </w:rPr>
                <w:t>占用空间大小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不使用时为</w:t>
              </w:r>
              <w:r>
                <w:rPr>
                  <w:rFonts w:hint="eastAsia"/>
                </w:rPr>
                <w:t>0)</w:t>
              </w:r>
            </w:ins>
          </w:p>
        </w:tc>
      </w:tr>
      <w:tr w:rsidR="009216EC" w:rsidTr="009216EC">
        <w:tc>
          <w:tcPr>
            <w:tcW w:w="2088" w:type="dxa"/>
          </w:tcPr>
          <w:p w:rsidR="009216EC" w:rsidRDefault="009216EC" w:rsidP="00D34D04">
            <w:r>
              <w:lastRenderedPageBreak/>
              <w:t>……</w:t>
            </w:r>
          </w:p>
        </w:tc>
        <w:tc>
          <w:tcPr>
            <w:tcW w:w="1480" w:type="dxa"/>
          </w:tcPr>
          <w:p w:rsidR="009216EC" w:rsidRDefault="009216EC" w:rsidP="007A47FF"/>
        </w:tc>
        <w:tc>
          <w:tcPr>
            <w:tcW w:w="7114" w:type="dxa"/>
          </w:tcPr>
          <w:p w:rsidR="009216EC" w:rsidRDefault="009216EC" w:rsidP="007A47FF"/>
        </w:tc>
      </w:tr>
      <w:tr w:rsidR="009216EC" w:rsidTr="009216EC">
        <w:tc>
          <w:tcPr>
            <w:tcW w:w="2088" w:type="dxa"/>
          </w:tcPr>
          <w:p w:rsidR="009216EC" w:rsidRDefault="009216EC" w:rsidP="00D34D04">
            <w:r>
              <w:t>……</w:t>
            </w:r>
          </w:p>
        </w:tc>
        <w:tc>
          <w:tcPr>
            <w:tcW w:w="1480" w:type="dxa"/>
          </w:tcPr>
          <w:p w:rsidR="009216EC" w:rsidRDefault="009216EC" w:rsidP="007A47FF"/>
        </w:tc>
        <w:tc>
          <w:tcPr>
            <w:tcW w:w="7114" w:type="dxa"/>
          </w:tcPr>
          <w:p w:rsidR="009216EC" w:rsidRDefault="009216EC" w:rsidP="007A47FF"/>
        </w:tc>
      </w:tr>
      <w:tr w:rsidR="009216EC" w:rsidTr="009216EC">
        <w:tc>
          <w:tcPr>
            <w:tcW w:w="2088" w:type="dxa"/>
          </w:tcPr>
          <w:p w:rsidR="009216EC" w:rsidRDefault="009216EC" w:rsidP="007A47FF">
            <w:proofErr w:type="spellStart"/>
            <w:r>
              <w:rPr>
                <w:rFonts w:hint="eastAsia"/>
              </w:rPr>
              <w:t>meta_table_name</w:t>
            </w:r>
            <w:proofErr w:type="spellEnd"/>
          </w:p>
        </w:tc>
        <w:tc>
          <w:tcPr>
            <w:tcW w:w="1480" w:type="dxa"/>
          </w:tcPr>
          <w:p w:rsidR="009216EC" w:rsidRDefault="009216EC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7114" w:type="dxa"/>
          </w:tcPr>
          <w:p w:rsidR="009216EC" w:rsidRDefault="009216EC" w:rsidP="004C5EA7">
            <w:r>
              <w:rPr>
                <w:rFonts w:hint="eastAsia"/>
              </w:rPr>
              <w:t>本表的</w:t>
            </w:r>
            <w:r>
              <w:rPr>
                <w:rFonts w:hint="eastAsia"/>
              </w:rPr>
              <w:t>tablet</w:t>
            </w:r>
            <w:r>
              <w:rPr>
                <w:rFonts w:hint="eastAsia"/>
              </w:rPr>
              <w:t>信息的元数据表的名字：</w:t>
            </w:r>
            <w:r>
              <w:rPr>
                <w:rFonts w:hint="eastAsia"/>
              </w:rPr>
              <w:t>__meta_+</w:t>
            </w:r>
            <w:r>
              <w:rPr>
                <w:rFonts w:hint="eastAsia"/>
              </w:rPr>
              <w:t>表名，如果一个表很大，其元数据表也超过了一个</w:t>
            </w:r>
            <w:r>
              <w:rPr>
                <w:rFonts w:hint="eastAsia"/>
              </w:rPr>
              <w:t>tablet</w:t>
            </w:r>
            <w:r>
              <w:rPr>
                <w:rFonts w:hint="eastAsia"/>
              </w:rPr>
              <w:t>，则其元数据表的元数据表的名字是：</w:t>
            </w:r>
            <w:r>
              <w:rPr>
                <w:rFonts w:hint="eastAsia"/>
              </w:rPr>
              <w:t xml:space="preserve"> __</w:t>
            </w:r>
            <w:proofErr w:type="spellStart"/>
            <w:r>
              <w:rPr>
                <w:rFonts w:hint="eastAsia"/>
              </w:rPr>
              <w:t>meta___meta</w:t>
            </w:r>
            <w:proofErr w:type="spellEnd"/>
            <w:r>
              <w:rPr>
                <w:rFonts w:hint="eastAsia"/>
              </w:rPr>
              <w:t>_+</w:t>
            </w:r>
            <w:r>
              <w:rPr>
                <w:rFonts w:hint="eastAsia"/>
              </w:rPr>
              <w:t>表名。为空串表示没有元数据表。</w:t>
            </w:r>
          </w:p>
        </w:tc>
      </w:tr>
      <w:tr w:rsidR="009216EC" w:rsidTr="009216EC">
        <w:tc>
          <w:tcPr>
            <w:tcW w:w="2088" w:type="dxa"/>
          </w:tcPr>
          <w:p w:rsidR="009216EC" w:rsidRDefault="009216EC" w:rsidP="007A47FF">
            <w:proofErr w:type="spellStart"/>
            <w:r>
              <w:rPr>
                <w:rFonts w:hint="eastAsia"/>
              </w:rPr>
              <w:t>meta_table_id</w:t>
            </w:r>
            <w:proofErr w:type="spellEnd"/>
          </w:p>
        </w:tc>
        <w:tc>
          <w:tcPr>
            <w:tcW w:w="1480" w:type="dxa"/>
          </w:tcPr>
          <w:p w:rsidR="009216EC" w:rsidRDefault="009216EC" w:rsidP="007A47F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114" w:type="dxa"/>
          </w:tcPr>
          <w:p w:rsidR="009216EC" w:rsidRDefault="009216EC" w:rsidP="00554A0E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表示该表没有元数据表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比如只有一个</w:t>
            </w:r>
            <w:r>
              <w:rPr>
                <w:rFonts w:hint="eastAsia"/>
              </w:rPr>
              <w:t>tablet</w:t>
            </w:r>
            <w:r>
              <w:rPr>
                <w:rFonts w:hint="eastAsia"/>
              </w:rPr>
              <w:t>的表和多数元数据表本身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；正整数：元数据表的表</w:t>
            </w:r>
            <w:r>
              <w:rPr>
                <w:rFonts w:hint="eastAsia"/>
              </w:rPr>
              <w:t>id</w:t>
            </w:r>
          </w:p>
        </w:tc>
      </w:tr>
    </w:tbl>
    <w:p w:rsidR="00FE67AE" w:rsidRDefault="00FE67AE" w:rsidP="00FE67AE"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table_</w:t>
      </w:r>
      <w:r w:rsidR="00A15987">
        <w:rPr>
          <w:rFonts w:hint="eastAsia"/>
        </w:rPr>
        <w:t>name</w:t>
      </w:r>
      <w:proofErr w:type="spellEnd"/>
    </w:p>
    <w:p w:rsidR="00FE67AE" w:rsidRDefault="00FE67AE" w:rsidP="00F75C5C"/>
    <w:p w:rsidR="008A1A81" w:rsidRDefault="008A1A81" w:rsidP="00F75C5C">
      <w:r>
        <w:rPr>
          <w:rFonts w:hint="eastAsia"/>
        </w:rPr>
        <w:t>为了避免循环引用，</w:t>
      </w:r>
      <w:r>
        <w:rPr>
          <w:rFonts w:hint="eastAsia"/>
        </w:rPr>
        <w:t>__</w:t>
      </w:r>
      <w:proofErr w:type="spellStart"/>
      <w:r>
        <w:rPr>
          <w:rFonts w:hint="eastAsia"/>
        </w:rPr>
        <w:t>first_tablet_entry</w:t>
      </w:r>
      <w:proofErr w:type="spellEnd"/>
      <w:r>
        <w:rPr>
          <w:rFonts w:hint="eastAsia"/>
        </w:rPr>
        <w:t>不包含自身。</w:t>
      </w:r>
    </w:p>
    <w:p w:rsidR="00511364" w:rsidRDefault="002E1DA9" w:rsidP="00F75C5C">
      <w:r>
        <w:rPr>
          <w:rFonts w:hint="eastAsia"/>
        </w:rPr>
        <w:t>与其他表一样，</w:t>
      </w:r>
      <w:r w:rsidR="00434F34">
        <w:rPr>
          <w:rFonts w:hint="eastAsia"/>
        </w:rPr>
        <w:t>此表</w:t>
      </w:r>
      <w:r>
        <w:rPr>
          <w:rFonts w:hint="eastAsia"/>
        </w:rPr>
        <w:t>在</w:t>
      </w:r>
      <w:r>
        <w:rPr>
          <w:rFonts w:hint="eastAsia"/>
        </w:rPr>
        <w:t>__</w:t>
      </w:r>
      <w:proofErr w:type="spellStart"/>
      <w:r>
        <w:rPr>
          <w:rFonts w:hint="eastAsia"/>
        </w:rPr>
        <w:t>all_</w:t>
      </w:r>
      <w:r w:rsidR="00932FA1">
        <w:rPr>
          <w:rFonts w:hint="eastAsia"/>
        </w:rPr>
        <w:t>all</w:t>
      </w:r>
      <w:r>
        <w:rPr>
          <w:rFonts w:hint="eastAsia"/>
        </w:rPr>
        <w:t>_column</w:t>
      </w:r>
      <w:proofErr w:type="spellEnd"/>
      <w:r>
        <w:rPr>
          <w:rFonts w:hint="eastAsia"/>
        </w:rPr>
        <w:t>中</w:t>
      </w:r>
      <w:r w:rsidR="00A47C56">
        <w:rPr>
          <w:rFonts w:hint="eastAsia"/>
        </w:rPr>
        <w:t>有</w:t>
      </w:r>
      <w:r>
        <w:rPr>
          <w:rFonts w:hint="eastAsia"/>
        </w:rPr>
        <w:t>定义。</w:t>
      </w:r>
      <w:r w:rsidR="00D8199A">
        <w:rPr>
          <w:rFonts w:hint="eastAsia"/>
        </w:rPr>
        <w:t>除了上述列</w:t>
      </w:r>
      <w:r w:rsidR="00575CE0">
        <w:rPr>
          <w:rFonts w:hint="eastAsia"/>
        </w:rPr>
        <w:t>(</w:t>
      </w:r>
      <w:r w:rsidR="00575CE0">
        <w:rPr>
          <w:rFonts w:hint="eastAsia"/>
        </w:rPr>
        <w:t>必须存在</w:t>
      </w:r>
      <w:r w:rsidR="00575CE0">
        <w:rPr>
          <w:rFonts w:hint="eastAsia"/>
        </w:rPr>
        <w:t>)</w:t>
      </w:r>
      <w:r w:rsidR="00D8199A">
        <w:rPr>
          <w:rFonts w:hint="eastAsia"/>
        </w:rPr>
        <w:t>，</w:t>
      </w:r>
      <w:r w:rsidR="00D94319">
        <w:rPr>
          <w:rFonts w:hint="eastAsia"/>
        </w:rPr>
        <w:t>此表</w:t>
      </w:r>
      <w:r w:rsidR="00D8199A">
        <w:rPr>
          <w:rFonts w:hint="eastAsia"/>
        </w:rPr>
        <w:t>也可能</w:t>
      </w:r>
      <w:r w:rsidR="00384487">
        <w:rPr>
          <w:rFonts w:hint="eastAsia"/>
        </w:rPr>
        <w:t>有其他列。</w:t>
      </w:r>
    </w:p>
    <w:p w:rsidR="00A47C56" w:rsidRDefault="00A47C56" w:rsidP="00A47C56"/>
    <w:p w:rsidR="00EF7BBB" w:rsidRDefault="00914416" w:rsidP="00EF7BBB">
      <w:pPr>
        <w:pStyle w:val="2"/>
      </w:pPr>
      <w:bookmarkStart w:id="188" w:name="_Toc323053514"/>
      <w:r>
        <w:rPr>
          <w:rFonts w:hint="eastAsia"/>
        </w:rPr>
        <w:t>tablet</w:t>
      </w:r>
      <w:r w:rsidR="00F03D10">
        <w:rPr>
          <w:rFonts w:hint="eastAsia"/>
        </w:rPr>
        <w:t>元数据表</w:t>
      </w:r>
      <w:bookmarkEnd w:id="188"/>
    </w:p>
    <w:p w:rsidR="00F03D10" w:rsidRDefault="00FE4FE2" w:rsidP="00F03D10">
      <w:r>
        <w:rPr>
          <w:rFonts w:hint="eastAsia"/>
        </w:rPr>
        <w:t>每个表，如果其数据超过一个</w:t>
      </w:r>
      <w:r>
        <w:rPr>
          <w:rFonts w:hint="eastAsia"/>
        </w:rPr>
        <w:t>tablet</w:t>
      </w:r>
      <w:r>
        <w:rPr>
          <w:rFonts w:hint="eastAsia"/>
        </w:rPr>
        <w:t>，则需要有对应的元数据表</w:t>
      </w:r>
      <w:r w:rsidR="008A7425">
        <w:rPr>
          <w:rFonts w:hint="eastAsia"/>
        </w:rPr>
        <w:t>，所以系统中可能有多个元数据表</w:t>
      </w:r>
      <w:r>
        <w:rPr>
          <w:rFonts w:hint="eastAsia"/>
        </w:rPr>
        <w:t>。</w:t>
      </w:r>
      <w:r w:rsidR="008A7425">
        <w:rPr>
          <w:rFonts w:hint="eastAsia"/>
        </w:rPr>
        <w:t>如果一个元数据表超过了一个</w:t>
      </w:r>
      <w:r w:rsidR="008A7425">
        <w:rPr>
          <w:rFonts w:hint="eastAsia"/>
        </w:rPr>
        <w:t>tablet</w:t>
      </w:r>
      <w:r w:rsidR="008A7425">
        <w:rPr>
          <w:rFonts w:hint="eastAsia"/>
        </w:rPr>
        <w:t>，则该元数据表本身也会有一个元数据表。</w:t>
      </w:r>
    </w:p>
    <w:p w:rsidR="00AE5603" w:rsidRDefault="002C4833" w:rsidP="00AE5603">
      <w:r>
        <w:rPr>
          <w:rFonts w:hint="eastAsia"/>
        </w:rPr>
        <w:t>元数据表的每一行定义了一个</w:t>
      </w:r>
      <w:r>
        <w:rPr>
          <w:rFonts w:hint="eastAsia"/>
        </w:rPr>
        <w:t>tablet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endrowkey</w:t>
      </w:r>
      <w:proofErr w:type="spellEnd"/>
      <w:r>
        <w:rPr>
          <w:rFonts w:hint="eastAsia"/>
        </w:rPr>
        <w:t>和该</w:t>
      </w:r>
      <w:r>
        <w:rPr>
          <w:rFonts w:hint="eastAsia"/>
        </w:rPr>
        <w:t>tablet</w:t>
      </w:r>
      <w:r>
        <w:rPr>
          <w:rFonts w:hint="eastAsia"/>
        </w:rPr>
        <w:t>副本所在的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。</w:t>
      </w:r>
    </w:p>
    <w:p w:rsidR="002C4833" w:rsidRPr="003F3F64" w:rsidRDefault="002C4833" w:rsidP="00AE5603"/>
    <w:p w:rsidR="00AE5603" w:rsidRPr="00F80DB7" w:rsidRDefault="00AE5603" w:rsidP="00AE5603">
      <w:r>
        <w:rPr>
          <w:rFonts w:hint="eastAsia"/>
        </w:rPr>
        <w:t>表结构：</w:t>
      </w:r>
    </w:p>
    <w:tbl>
      <w:tblPr>
        <w:tblStyle w:val="a7"/>
        <w:tblW w:w="0" w:type="auto"/>
        <w:tblLook w:val="04A0"/>
      </w:tblPr>
      <w:tblGrid>
        <w:gridCol w:w="2065"/>
        <w:gridCol w:w="1301"/>
        <w:gridCol w:w="7316"/>
      </w:tblGrid>
      <w:tr w:rsidR="00AE5603" w:rsidTr="007A47FF">
        <w:tc>
          <w:tcPr>
            <w:tcW w:w="2065" w:type="dxa"/>
          </w:tcPr>
          <w:p w:rsidR="00AE5603" w:rsidRDefault="00AE5603" w:rsidP="007A47FF">
            <w:r>
              <w:rPr>
                <w:rFonts w:hint="eastAsia"/>
              </w:rPr>
              <w:t>列名</w:t>
            </w:r>
          </w:p>
        </w:tc>
        <w:tc>
          <w:tcPr>
            <w:tcW w:w="1301" w:type="dxa"/>
          </w:tcPr>
          <w:p w:rsidR="00AE5603" w:rsidRDefault="00AE5603" w:rsidP="007A47FF">
            <w:r>
              <w:rPr>
                <w:rFonts w:hint="eastAsia"/>
              </w:rPr>
              <w:t>类型</w:t>
            </w:r>
          </w:p>
        </w:tc>
        <w:tc>
          <w:tcPr>
            <w:tcW w:w="7316" w:type="dxa"/>
          </w:tcPr>
          <w:p w:rsidR="00AE5603" w:rsidRDefault="00AE5603" w:rsidP="007A47FF">
            <w:r>
              <w:rPr>
                <w:rFonts w:hint="eastAsia"/>
              </w:rPr>
              <w:t>说明</w:t>
            </w:r>
          </w:p>
        </w:tc>
      </w:tr>
      <w:tr w:rsidR="00AE5603" w:rsidTr="007A47FF">
        <w:tc>
          <w:tcPr>
            <w:tcW w:w="2065" w:type="dxa"/>
          </w:tcPr>
          <w:p w:rsidR="00AE5603" w:rsidRDefault="00AE5603" w:rsidP="007A47FF">
            <w:proofErr w:type="spellStart"/>
            <w:r>
              <w:rPr>
                <w:rFonts w:hint="eastAsia"/>
              </w:rPr>
              <w:t>table_id</w:t>
            </w:r>
            <w:proofErr w:type="spellEnd"/>
          </w:p>
        </w:tc>
        <w:tc>
          <w:tcPr>
            <w:tcW w:w="1301" w:type="dxa"/>
          </w:tcPr>
          <w:p w:rsidR="00AE5603" w:rsidRDefault="00AE5603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16" w:type="dxa"/>
          </w:tcPr>
          <w:p w:rsidR="00AE5603" w:rsidRDefault="00AE5603" w:rsidP="007A47FF">
            <w:r>
              <w:rPr>
                <w:rFonts w:hint="eastAsia"/>
              </w:rPr>
              <w:t>表的</w:t>
            </w:r>
            <w:proofErr w:type="spellStart"/>
            <w:r>
              <w:rPr>
                <w:rFonts w:hint="eastAsia"/>
              </w:rPr>
              <w:t>table_id</w:t>
            </w:r>
            <w:proofErr w:type="spellEnd"/>
          </w:p>
        </w:tc>
      </w:tr>
      <w:tr w:rsidR="003F3F64" w:rsidTr="007A47FF">
        <w:tc>
          <w:tcPr>
            <w:tcW w:w="2065" w:type="dxa"/>
          </w:tcPr>
          <w:p w:rsidR="003F3F64" w:rsidRDefault="003F3F64" w:rsidP="007A47FF">
            <w:proofErr w:type="spellStart"/>
            <w:r>
              <w:rPr>
                <w:rFonts w:hint="eastAsia"/>
              </w:rPr>
              <w:t>rowkey_column_num</w:t>
            </w:r>
            <w:proofErr w:type="spellEnd"/>
          </w:p>
        </w:tc>
        <w:tc>
          <w:tcPr>
            <w:tcW w:w="1301" w:type="dxa"/>
          </w:tcPr>
          <w:p w:rsidR="003F3F64" w:rsidRDefault="003F3F64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16" w:type="dxa"/>
          </w:tcPr>
          <w:p w:rsidR="003F3F64" w:rsidRDefault="003F3F64" w:rsidP="007A47FF">
            <w:r>
              <w:rPr>
                <w:rFonts w:hint="eastAsia"/>
              </w:rPr>
              <w:t>主键的列数，后续</w:t>
            </w:r>
            <w:r w:rsidR="00F40981">
              <w:rPr>
                <w:rFonts w:hint="eastAsia"/>
              </w:rPr>
              <w:t>end</w:t>
            </w:r>
            <w:r>
              <w:rPr>
                <w:rFonts w:hint="eastAsia"/>
              </w:rPr>
              <w:t xml:space="preserve">rowkeyobj1, </w:t>
            </w:r>
            <w:r w:rsidR="00F40981">
              <w:rPr>
                <w:rFonts w:hint="eastAsia"/>
              </w:rPr>
              <w:t>end</w:t>
            </w:r>
            <w:r>
              <w:rPr>
                <w:rFonts w:hint="eastAsia"/>
              </w:rPr>
              <w:t>rowkeyobj2</w:t>
            </w:r>
            <w:r>
              <w:t>…</w:t>
            </w:r>
            <w:r>
              <w:rPr>
                <w:rFonts w:hint="eastAsia"/>
              </w:rPr>
              <w:t>等来依次表示主键的列</w:t>
            </w:r>
          </w:p>
        </w:tc>
      </w:tr>
      <w:tr w:rsidR="009E7997" w:rsidTr="007A47FF">
        <w:tc>
          <w:tcPr>
            <w:tcW w:w="2065" w:type="dxa"/>
          </w:tcPr>
          <w:p w:rsidR="009E7997" w:rsidRDefault="009E7997" w:rsidP="007A47FF">
            <w:r>
              <w:rPr>
                <w:rFonts w:hint="eastAsia"/>
              </w:rPr>
              <w:t>startrowkeyobj1</w:t>
            </w:r>
          </w:p>
        </w:tc>
        <w:tc>
          <w:tcPr>
            <w:tcW w:w="1301" w:type="dxa"/>
          </w:tcPr>
          <w:p w:rsidR="009E7997" w:rsidRDefault="009E7997" w:rsidP="007A47FF">
            <w:r>
              <w:rPr>
                <w:rFonts w:hint="eastAsia"/>
              </w:rPr>
              <w:t>any</w:t>
            </w:r>
          </w:p>
        </w:tc>
        <w:tc>
          <w:tcPr>
            <w:tcW w:w="7316" w:type="dxa"/>
          </w:tcPr>
          <w:p w:rsidR="009E7997" w:rsidRDefault="009E7997" w:rsidP="007A47FF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tablet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startkey</w:t>
            </w:r>
            <w:proofErr w:type="spellEnd"/>
            <w:r>
              <w:rPr>
                <w:rFonts w:hint="eastAsia"/>
              </w:rPr>
              <w:t>的主键的第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列</w:t>
            </w:r>
          </w:p>
        </w:tc>
      </w:tr>
      <w:tr w:rsidR="009E7997" w:rsidTr="007A47FF">
        <w:tc>
          <w:tcPr>
            <w:tcW w:w="2065" w:type="dxa"/>
          </w:tcPr>
          <w:p w:rsidR="009E7997" w:rsidRDefault="009E7997" w:rsidP="007A47FF">
            <w:r>
              <w:rPr>
                <w:rFonts w:hint="eastAsia"/>
              </w:rPr>
              <w:t>startrowkeyobj2</w:t>
            </w:r>
          </w:p>
        </w:tc>
        <w:tc>
          <w:tcPr>
            <w:tcW w:w="1301" w:type="dxa"/>
          </w:tcPr>
          <w:p w:rsidR="009E7997" w:rsidRDefault="009E7997" w:rsidP="007A47FF">
            <w:r>
              <w:rPr>
                <w:rFonts w:hint="eastAsia"/>
              </w:rPr>
              <w:t>any</w:t>
            </w:r>
          </w:p>
        </w:tc>
        <w:tc>
          <w:tcPr>
            <w:tcW w:w="7316" w:type="dxa"/>
          </w:tcPr>
          <w:p w:rsidR="009E7997" w:rsidRDefault="009E7997" w:rsidP="007A47FF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tablet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startkey</w:t>
            </w:r>
            <w:proofErr w:type="spellEnd"/>
            <w:r>
              <w:rPr>
                <w:rFonts w:hint="eastAsia"/>
              </w:rPr>
              <w:t>的主键的第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列</w:t>
            </w:r>
          </w:p>
        </w:tc>
      </w:tr>
      <w:tr w:rsidR="009E7997" w:rsidTr="007A47FF">
        <w:tc>
          <w:tcPr>
            <w:tcW w:w="2065" w:type="dxa"/>
          </w:tcPr>
          <w:p w:rsidR="009E7997" w:rsidRDefault="009E7997" w:rsidP="007A47FF">
            <w:r>
              <w:t>…</w:t>
            </w:r>
          </w:p>
        </w:tc>
        <w:tc>
          <w:tcPr>
            <w:tcW w:w="1301" w:type="dxa"/>
          </w:tcPr>
          <w:p w:rsidR="009E7997" w:rsidRDefault="009E7997" w:rsidP="007A47FF"/>
        </w:tc>
        <w:tc>
          <w:tcPr>
            <w:tcW w:w="7316" w:type="dxa"/>
          </w:tcPr>
          <w:p w:rsidR="009E7997" w:rsidRDefault="009E7997" w:rsidP="007A47FF"/>
        </w:tc>
      </w:tr>
      <w:tr w:rsidR="009E7997" w:rsidTr="007A47FF">
        <w:tc>
          <w:tcPr>
            <w:tcW w:w="2065" w:type="dxa"/>
          </w:tcPr>
          <w:p w:rsidR="009E7997" w:rsidRDefault="009E7997" w:rsidP="007A47FF">
            <w:r>
              <w:t>…</w:t>
            </w:r>
          </w:p>
        </w:tc>
        <w:tc>
          <w:tcPr>
            <w:tcW w:w="1301" w:type="dxa"/>
          </w:tcPr>
          <w:p w:rsidR="009E7997" w:rsidRDefault="009E7997" w:rsidP="007A47FF"/>
        </w:tc>
        <w:tc>
          <w:tcPr>
            <w:tcW w:w="7316" w:type="dxa"/>
          </w:tcPr>
          <w:p w:rsidR="009E7997" w:rsidRDefault="009E7997" w:rsidP="007A47FF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tablet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startkey</w:t>
            </w:r>
            <w:proofErr w:type="spellEnd"/>
            <w:r>
              <w:rPr>
                <w:rFonts w:hint="eastAsia"/>
              </w:rPr>
              <w:t>的主键的第</w:t>
            </w:r>
            <w:proofErr w:type="spellStart"/>
            <w:r>
              <w:rPr>
                <w:rFonts w:hint="eastAsia"/>
              </w:rPr>
              <w:t>rowkey_column_num</w:t>
            </w:r>
            <w:proofErr w:type="spellEnd"/>
            <w:r>
              <w:rPr>
                <w:rFonts w:hint="eastAsia"/>
              </w:rPr>
              <w:t>列</w:t>
            </w:r>
          </w:p>
        </w:tc>
      </w:tr>
      <w:tr w:rsidR="009E7997" w:rsidTr="007A47FF">
        <w:tc>
          <w:tcPr>
            <w:tcW w:w="2065" w:type="dxa"/>
          </w:tcPr>
          <w:p w:rsidR="009E7997" w:rsidRDefault="009E7997" w:rsidP="007A47FF">
            <w:r>
              <w:rPr>
                <w:rFonts w:hint="eastAsia"/>
              </w:rPr>
              <w:t>endrowkeyobj1</w:t>
            </w:r>
          </w:p>
        </w:tc>
        <w:tc>
          <w:tcPr>
            <w:tcW w:w="1301" w:type="dxa"/>
          </w:tcPr>
          <w:p w:rsidR="009E7997" w:rsidRDefault="009E7997" w:rsidP="007A47FF">
            <w:r>
              <w:rPr>
                <w:rFonts w:hint="eastAsia"/>
              </w:rPr>
              <w:t>any</w:t>
            </w:r>
          </w:p>
        </w:tc>
        <w:tc>
          <w:tcPr>
            <w:tcW w:w="7316" w:type="dxa"/>
          </w:tcPr>
          <w:p w:rsidR="009E7997" w:rsidRDefault="009E7997" w:rsidP="007A47FF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tablet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endkey</w:t>
            </w:r>
            <w:proofErr w:type="spellEnd"/>
            <w:r>
              <w:rPr>
                <w:rFonts w:hint="eastAsia"/>
              </w:rPr>
              <w:t>的主键的第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列</w:t>
            </w:r>
          </w:p>
        </w:tc>
      </w:tr>
      <w:tr w:rsidR="009E7997" w:rsidTr="007A47FF">
        <w:tc>
          <w:tcPr>
            <w:tcW w:w="2065" w:type="dxa"/>
          </w:tcPr>
          <w:p w:rsidR="009E7997" w:rsidRDefault="009E7997" w:rsidP="007A47FF">
            <w:r>
              <w:rPr>
                <w:rFonts w:hint="eastAsia"/>
              </w:rPr>
              <w:t>endrowkeyobj2</w:t>
            </w:r>
          </w:p>
        </w:tc>
        <w:tc>
          <w:tcPr>
            <w:tcW w:w="1301" w:type="dxa"/>
          </w:tcPr>
          <w:p w:rsidR="009E7997" w:rsidRDefault="009E7997" w:rsidP="007A47FF">
            <w:r>
              <w:rPr>
                <w:rFonts w:hint="eastAsia"/>
              </w:rPr>
              <w:t>any</w:t>
            </w:r>
          </w:p>
        </w:tc>
        <w:tc>
          <w:tcPr>
            <w:tcW w:w="7316" w:type="dxa"/>
          </w:tcPr>
          <w:p w:rsidR="009E7997" w:rsidRDefault="009E7997" w:rsidP="007A47FF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tablet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endkey</w:t>
            </w:r>
            <w:proofErr w:type="spellEnd"/>
            <w:r>
              <w:rPr>
                <w:rFonts w:hint="eastAsia"/>
              </w:rPr>
              <w:t>的主键的第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列</w:t>
            </w:r>
          </w:p>
        </w:tc>
      </w:tr>
      <w:tr w:rsidR="009E7997" w:rsidTr="007A47FF">
        <w:tc>
          <w:tcPr>
            <w:tcW w:w="2065" w:type="dxa"/>
          </w:tcPr>
          <w:p w:rsidR="009E7997" w:rsidRDefault="009E7997" w:rsidP="007A47FF">
            <w:r>
              <w:t>…</w:t>
            </w:r>
          </w:p>
        </w:tc>
        <w:tc>
          <w:tcPr>
            <w:tcW w:w="1301" w:type="dxa"/>
          </w:tcPr>
          <w:p w:rsidR="009E7997" w:rsidRDefault="009E7997" w:rsidP="007A47FF"/>
        </w:tc>
        <w:tc>
          <w:tcPr>
            <w:tcW w:w="7316" w:type="dxa"/>
          </w:tcPr>
          <w:p w:rsidR="009E7997" w:rsidRDefault="009E7997" w:rsidP="007A47FF"/>
        </w:tc>
      </w:tr>
      <w:tr w:rsidR="009E7997" w:rsidTr="007A47FF">
        <w:tc>
          <w:tcPr>
            <w:tcW w:w="2065" w:type="dxa"/>
          </w:tcPr>
          <w:p w:rsidR="009E7997" w:rsidRDefault="009E7997" w:rsidP="007A47FF">
            <w:r>
              <w:t>…</w:t>
            </w:r>
          </w:p>
        </w:tc>
        <w:tc>
          <w:tcPr>
            <w:tcW w:w="1301" w:type="dxa"/>
          </w:tcPr>
          <w:p w:rsidR="009E7997" w:rsidRDefault="009E7997" w:rsidP="007A47FF"/>
        </w:tc>
        <w:tc>
          <w:tcPr>
            <w:tcW w:w="7316" w:type="dxa"/>
          </w:tcPr>
          <w:p w:rsidR="009E7997" w:rsidRDefault="009E7997" w:rsidP="007A47FF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tablet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endkey</w:t>
            </w:r>
            <w:proofErr w:type="spellEnd"/>
            <w:r>
              <w:rPr>
                <w:rFonts w:hint="eastAsia"/>
              </w:rPr>
              <w:t>的主键的第</w:t>
            </w:r>
            <w:proofErr w:type="spellStart"/>
            <w:r>
              <w:rPr>
                <w:rFonts w:hint="eastAsia"/>
              </w:rPr>
              <w:t>rowkey_column_num</w:t>
            </w:r>
            <w:proofErr w:type="spellEnd"/>
            <w:r>
              <w:rPr>
                <w:rFonts w:hint="eastAsia"/>
              </w:rPr>
              <w:t>列</w:t>
            </w:r>
          </w:p>
        </w:tc>
      </w:tr>
      <w:tr w:rsidR="009E7997" w:rsidTr="007A47FF">
        <w:tc>
          <w:tcPr>
            <w:tcW w:w="2065" w:type="dxa"/>
          </w:tcPr>
          <w:p w:rsidR="009E7997" w:rsidRDefault="009E7997" w:rsidP="007A47FF">
            <w:r>
              <w:rPr>
                <w:rFonts w:hint="eastAsia"/>
              </w:rPr>
              <w:t>server1_ipv4</w:t>
            </w:r>
          </w:p>
        </w:tc>
        <w:tc>
          <w:tcPr>
            <w:tcW w:w="1301" w:type="dxa"/>
          </w:tcPr>
          <w:p w:rsidR="009E7997" w:rsidRDefault="009E7997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16" w:type="dxa"/>
          </w:tcPr>
          <w:p w:rsidR="009E7997" w:rsidRDefault="009E7997" w:rsidP="007A47F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9E7997" w:rsidTr="007A47FF">
        <w:tc>
          <w:tcPr>
            <w:tcW w:w="2065" w:type="dxa"/>
          </w:tcPr>
          <w:p w:rsidR="009E7997" w:rsidRDefault="009E7997" w:rsidP="007A47FF">
            <w:r>
              <w:rPr>
                <w:rFonts w:hint="eastAsia"/>
              </w:rPr>
              <w:t>server1_ipv6_high</w:t>
            </w:r>
          </w:p>
        </w:tc>
        <w:tc>
          <w:tcPr>
            <w:tcW w:w="1301" w:type="dxa"/>
          </w:tcPr>
          <w:p w:rsidR="009E7997" w:rsidRDefault="009E7997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16" w:type="dxa"/>
          </w:tcPr>
          <w:p w:rsidR="009E7997" w:rsidRDefault="009E7997" w:rsidP="007A47F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地址的高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9E7997" w:rsidTr="007A47FF">
        <w:tc>
          <w:tcPr>
            <w:tcW w:w="2065" w:type="dxa"/>
          </w:tcPr>
          <w:p w:rsidR="009E7997" w:rsidRDefault="009E7997" w:rsidP="007A47FF">
            <w:r>
              <w:rPr>
                <w:rFonts w:hint="eastAsia"/>
              </w:rPr>
              <w:t>server1_ipv6_high</w:t>
            </w:r>
          </w:p>
        </w:tc>
        <w:tc>
          <w:tcPr>
            <w:tcW w:w="1301" w:type="dxa"/>
          </w:tcPr>
          <w:p w:rsidR="009E7997" w:rsidRDefault="009E7997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16" w:type="dxa"/>
          </w:tcPr>
          <w:p w:rsidR="009E7997" w:rsidRDefault="009E7997" w:rsidP="007A47F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地址的高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9E7997" w:rsidTr="007A47FF">
        <w:tc>
          <w:tcPr>
            <w:tcW w:w="2065" w:type="dxa"/>
          </w:tcPr>
          <w:p w:rsidR="009E7997" w:rsidRDefault="009E7997" w:rsidP="007A47FF">
            <w:r>
              <w:rPr>
                <w:rFonts w:hint="eastAsia"/>
              </w:rPr>
              <w:t>server1_ip_port</w:t>
            </w:r>
          </w:p>
        </w:tc>
        <w:tc>
          <w:tcPr>
            <w:tcW w:w="1301" w:type="dxa"/>
          </w:tcPr>
          <w:p w:rsidR="009E7997" w:rsidRDefault="009E7997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16" w:type="dxa"/>
          </w:tcPr>
          <w:p w:rsidR="009E7997" w:rsidRDefault="009E7997" w:rsidP="007A47F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地址端口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9E7997" w:rsidTr="007A47FF">
        <w:tc>
          <w:tcPr>
            <w:tcW w:w="2065" w:type="dxa"/>
          </w:tcPr>
          <w:p w:rsidR="009E7997" w:rsidRDefault="009E7997" w:rsidP="007A47FF">
            <w:r>
              <w:t>……</w:t>
            </w:r>
          </w:p>
        </w:tc>
        <w:tc>
          <w:tcPr>
            <w:tcW w:w="1301" w:type="dxa"/>
          </w:tcPr>
          <w:p w:rsidR="009E7997" w:rsidRDefault="009E7997" w:rsidP="007A47FF"/>
        </w:tc>
        <w:tc>
          <w:tcPr>
            <w:tcW w:w="7316" w:type="dxa"/>
          </w:tcPr>
          <w:p w:rsidR="009E7997" w:rsidRDefault="009E7997" w:rsidP="007A47FF"/>
        </w:tc>
      </w:tr>
      <w:tr w:rsidR="009E7997" w:rsidTr="007A47FF">
        <w:tc>
          <w:tcPr>
            <w:tcW w:w="2065" w:type="dxa"/>
          </w:tcPr>
          <w:p w:rsidR="009E7997" w:rsidRDefault="009E7997" w:rsidP="00D6474C">
            <w:r>
              <w:rPr>
                <w:rFonts w:hint="eastAsia"/>
              </w:rPr>
              <w:t>server6_ipv4</w:t>
            </w:r>
          </w:p>
        </w:tc>
        <w:tc>
          <w:tcPr>
            <w:tcW w:w="1301" w:type="dxa"/>
          </w:tcPr>
          <w:p w:rsidR="009E7997" w:rsidRDefault="009E7997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16" w:type="dxa"/>
          </w:tcPr>
          <w:p w:rsidR="009E7997" w:rsidRDefault="009E7997" w:rsidP="00D42BE8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9E7997" w:rsidTr="007A47FF">
        <w:tc>
          <w:tcPr>
            <w:tcW w:w="2065" w:type="dxa"/>
          </w:tcPr>
          <w:p w:rsidR="009E7997" w:rsidRDefault="009E7997" w:rsidP="00D6474C">
            <w:r>
              <w:rPr>
                <w:rFonts w:hint="eastAsia"/>
              </w:rPr>
              <w:t>server6_ipv6_high</w:t>
            </w:r>
          </w:p>
        </w:tc>
        <w:tc>
          <w:tcPr>
            <w:tcW w:w="1301" w:type="dxa"/>
          </w:tcPr>
          <w:p w:rsidR="009E7997" w:rsidRDefault="009E7997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16" w:type="dxa"/>
          </w:tcPr>
          <w:p w:rsidR="009E7997" w:rsidRDefault="009E7997" w:rsidP="00D42BE8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地址的高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9E7997" w:rsidTr="007A47FF">
        <w:tc>
          <w:tcPr>
            <w:tcW w:w="2065" w:type="dxa"/>
          </w:tcPr>
          <w:p w:rsidR="009E7997" w:rsidRDefault="009E7997" w:rsidP="00D6474C">
            <w:r>
              <w:rPr>
                <w:rFonts w:hint="eastAsia"/>
              </w:rPr>
              <w:t>server6_ipv6_high</w:t>
            </w:r>
          </w:p>
        </w:tc>
        <w:tc>
          <w:tcPr>
            <w:tcW w:w="1301" w:type="dxa"/>
          </w:tcPr>
          <w:p w:rsidR="009E7997" w:rsidRDefault="009E7997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16" w:type="dxa"/>
          </w:tcPr>
          <w:p w:rsidR="009E7997" w:rsidRDefault="009E7997" w:rsidP="00D42BE8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地址的高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9E7997" w:rsidTr="007A47FF">
        <w:tc>
          <w:tcPr>
            <w:tcW w:w="2065" w:type="dxa"/>
          </w:tcPr>
          <w:p w:rsidR="009E7997" w:rsidRDefault="009E7997" w:rsidP="00D6474C">
            <w:r>
              <w:rPr>
                <w:rFonts w:hint="eastAsia"/>
              </w:rPr>
              <w:t>server6_ip_port</w:t>
            </w:r>
          </w:p>
        </w:tc>
        <w:tc>
          <w:tcPr>
            <w:tcW w:w="1301" w:type="dxa"/>
          </w:tcPr>
          <w:p w:rsidR="009E7997" w:rsidRDefault="009E7997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16" w:type="dxa"/>
          </w:tcPr>
          <w:p w:rsidR="009E7997" w:rsidRDefault="009E7997" w:rsidP="00D42BE8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地址端口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</w:tbl>
    <w:p w:rsidR="00AE5603" w:rsidRDefault="00AE5603" w:rsidP="00AE5603"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：</w:t>
      </w:r>
      <w:r w:rsidR="00A374C2">
        <w:rPr>
          <w:rFonts w:hint="eastAsia"/>
        </w:rPr>
        <w:t>(</w:t>
      </w:r>
      <w:r>
        <w:rPr>
          <w:rFonts w:hint="eastAsia"/>
        </w:rPr>
        <w:t>endrowkeyobj1</w:t>
      </w:r>
      <w:r>
        <w:rPr>
          <w:rFonts w:hint="eastAsia"/>
        </w:rPr>
        <w:t>，</w:t>
      </w:r>
      <w:r>
        <w:rPr>
          <w:rFonts w:hint="eastAsia"/>
        </w:rPr>
        <w:t>endrowkeyobj2</w:t>
      </w:r>
      <w:r>
        <w:t>…</w:t>
      </w:r>
      <w:r>
        <w:rPr>
          <w:rFonts w:hint="eastAsia"/>
        </w:rPr>
        <w:t>)</w:t>
      </w:r>
    </w:p>
    <w:p w:rsidR="00F03D10" w:rsidRPr="006E29EB" w:rsidRDefault="00F03D10" w:rsidP="00F03D10"/>
    <w:p w:rsidR="00F62FE3" w:rsidRDefault="00C651CB" w:rsidP="00F62FE3">
      <w:pPr>
        <w:pStyle w:val="2"/>
      </w:pPr>
      <w:bookmarkStart w:id="189" w:name="_Toc323053515"/>
      <w:r>
        <w:rPr>
          <w:rFonts w:hint="eastAsia"/>
        </w:rPr>
        <w:t>__</w:t>
      </w:r>
      <w:proofErr w:type="spellStart"/>
      <w:r>
        <w:rPr>
          <w:rFonts w:hint="eastAsia"/>
        </w:rPr>
        <w:t>all_</w:t>
      </w:r>
      <w:r w:rsidR="005D7A91">
        <w:rPr>
          <w:rFonts w:hint="eastAsia"/>
        </w:rPr>
        <w:t>all_</w:t>
      </w:r>
      <w:r>
        <w:rPr>
          <w:rFonts w:hint="eastAsia"/>
        </w:rPr>
        <w:t>table</w:t>
      </w:r>
      <w:bookmarkEnd w:id="189"/>
      <w:proofErr w:type="spellEnd"/>
    </w:p>
    <w:p w:rsidR="00E40848" w:rsidRPr="008A76E7" w:rsidRDefault="00536C41" w:rsidP="00224A32">
      <w:r>
        <w:rPr>
          <w:rFonts w:hint="eastAsia"/>
        </w:rPr>
        <w:t>__</w:t>
      </w:r>
      <w:proofErr w:type="spellStart"/>
      <w:r>
        <w:rPr>
          <w:rFonts w:hint="eastAsia"/>
        </w:rPr>
        <w:t>all_</w:t>
      </w:r>
      <w:r w:rsidR="00863048">
        <w:rPr>
          <w:rFonts w:hint="eastAsia"/>
        </w:rPr>
        <w:t>all_</w:t>
      </w:r>
      <w:r>
        <w:rPr>
          <w:rFonts w:hint="eastAsia"/>
        </w:rPr>
        <w:t>table</w:t>
      </w:r>
      <w:proofErr w:type="spellEnd"/>
      <w:r w:rsidR="00C827FC">
        <w:rPr>
          <w:rFonts w:hint="eastAsia"/>
        </w:rPr>
        <w:t>其实是</w:t>
      </w:r>
      <w:r w:rsidR="00C827FC">
        <w:rPr>
          <w:rFonts w:hint="eastAsia"/>
        </w:rPr>
        <w:t>__</w:t>
      </w:r>
      <w:proofErr w:type="spellStart"/>
      <w:r w:rsidR="00C827FC">
        <w:rPr>
          <w:rFonts w:hint="eastAsia"/>
        </w:rPr>
        <w:t>first_tablet_entry</w:t>
      </w:r>
      <w:proofErr w:type="spellEnd"/>
      <w:r w:rsidR="00C827FC">
        <w:rPr>
          <w:rFonts w:hint="eastAsia"/>
        </w:rPr>
        <w:t>的一个视图</w:t>
      </w:r>
      <w:r w:rsidR="00C827FC">
        <w:rPr>
          <w:rFonts w:hint="eastAsia"/>
        </w:rPr>
        <w:t>(view)</w:t>
      </w:r>
      <w:r w:rsidR="00C827FC">
        <w:rPr>
          <w:rFonts w:hint="eastAsia"/>
        </w:rPr>
        <w:t>，由于视图尚未实现，所以目前</w:t>
      </w:r>
      <w:r w:rsidR="00C827FC">
        <w:rPr>
          <w:rFonts w:hint="eastAsia"/>
        </w:rPr>
        <w:t>__</w:t>
      </w:r>
      <w:proofErr w:type="spellStart"/>
      <w:r w:rsidR="00C827FC">
        <w:rPr>
          <w:rFonts w:hint="eastAsia"/>
        </w:rPr>
        <w:t>all_all_table</w:t>
      </w:r>
      <w:proofErr w:type="spellEnd"/>
      <w:r w:rsidR="00C827FC">
        <w:rPr>
          <w:rFonts w:hint="eastAsia"/>
        </w:rPr>
        <w:t>暂时</w:t>
      </w:r>
      <w:r w:rsidR="006B0FEA">
        <w:rPr>
          <w:rFonts w:hint="eastAsia"/>
        </w:rPr>
        <w:t>还</w:t>
      </w:r>
      <w:proofErr w:type="gramStart"/>
      <w:r w:rsidR="00C827FC">
        <w:rPr>
          <w:rFonts w:hint="eastAsia"/>
        </w:rPr>
        <w:t>不</w:t>
      </w:r>
      <w:proofErr w:type="gramEnd"/>
      <w:r w:rsidR="00C827FC">
        <w:rPr>
          <w:rFonts w:hint="eastAsia"/>
        </w:rPr>
        <w:t>可用</w:t>
      </w:r>
      <w:r w:rsidR="000D3142">
        <w:rPr>
          <w:rFonts w:hint="eastAsia"/>
        </w:rPr>
        <w:t>。</w:t>
      </w:r>
    </w:p>
    <w:p w:rsidR="00F62FE3" w:rsidRDefault="00F62FE3" w:rsidP="00F62FE3"/>
    <w:p w:rsidR="00636C55" w:rsidRDefault="00636C55" w:rsidP="00636C55">
      <w:pPr>
        <w:pStyle w:val="2"/>
      </w:pPr>
      <w:bookmarkStart w:id="190" w:name="_Toc323053516"/>
      <w:r>
        <w:rPr>
          <w:rFonts w:hint="eastAsia"/>
        </w:rPr>
        <w:t>__</w:t>
      </w:r>
      <w:proofErr w:type="spellStart"/>
      <w:r>
        <w:rPr>
          <w:rFonts w:hint="eastAsia"/>
        </w:rPr>
        <w:t>all_all_</w:t>
      </w:r>
      <w:r w:rsidR="005A3AC2">
        <w:rPr>
          <w:rFonts w:hint="eastAsia"/>
        </w:rPr>
        <w:t>index</w:t>
      </w:r>
      <w:bookmarkEnd w:id="190"/>
      <w:proofErr w:type="spellEnd"/>
    </w:p>
    <w:p w:rsidR="00636C55" w:rsidRDefault="00636C55" w:rsidP="00636C55">
      <w:r>
        <w:rPr>
          <w:rFonts w:hint="eastAsia"/>
        </w:rPr>
        <w:t>__</w:t>
      </w:r>
      <w:proofErr w:type="spellStart"/>
      <w:r>
        <w:rPr>
          <w:rFonts w:hint="eastAsia"/>
        </w:rPr>
        <w:t>all_all_</w:t>
      </w:r>
      <w:r w:rsidR="005A3AC2">
        <w:rPr>
          <w:rFonts w:hint="eastAsia"/>
        </w:rPr>
        <w:t>index</w:t>
      </w:r>
      <w:proofErr w:type="spellEnd"/>
      <w:r>
        <w:rPr>
          <w:rFonts w:hint="eastAsia"/>
        </w:rPr>
        <w:t>表存储了</w:t>
      </w:r>
      <w:r w:rsidR="005A3AC2">
        <w:rPr>
          <w:rFonts w:hint="eastAsia"/>
        </w:rPr>
        <w:t>所有的索引：</w:t>
      </w:r>
    </w:p>
    <w:p w:rsidR="00636C55" w:rsidRPr="00F80DB7" w:rsidRDefault="00636C55" w:rsidP="00636C55">
      <w:r>
        <w:rPr>
          <w:rFonts w:hint="eastAsia"/>
        </w:rPr>
        <w:t>表结构：</w:t>
      </w:r>
    </w:p>
    <w:tbl>
      <w:tblPr>
        <w:tblStyle w:val="a7"/>
        <w:tblW w:w="0" w:type="auto"/>
        <w:tblLook w:val="04A0"/>
      </w:tblPr>
      <w:tblGrid>
        <w:gridCol w:w="2300"/>
        <w:gridCol w:w="1393"/>
        <w:gridCol w:w="6989"/>
      </w:tblGrid>
      <w:tr w:rsidR="00636C55" w:rsidTr="008225A6">
        <w:tc>
          <w:tcPr>
            <w:tcW w:w="2300" w:type="dxa"/>
          </w:tcPr>
          <w:p w:rsidR="00636C55" w:rsidRDefault="00636C55" w:rsidP="007A47FF">
            <w:r>
              <w:rPr>
                <w:rFonts w:hint="eastAsia"/>
              </w:rPr>
              <w:t>列名</w:t>
            </w:r>
          </w:p>
        </w:tc>
        <w:tc>
          <w:tcPr>
            <w:tcW w:w="1393" w:type="dxa"/>
          </w:tcPr>
          <w:p w:rsidR="00636C55" w:rsidRDefault="00636C55" w:rsidP="007A47FF">
            <w:r>
              <w:rPr>
                <w:rFonts w:hint="eastAsia"/>
              </w:rPr>
              <w:t>类型</w:t>
            </w:r>
          </w:p>
        </w:tc>
        <w:tc>
          <w:tcPr>
            <w:tcW w:w="6989" w:type="dxa"/>
          </w:tcPr>
          <w:p w:rsidR="00636C55" w:rsidRDefault="00636C55" w:rsidP="007A47FF">
            <w:r>
              <w:rPr>
                <w:rFonts w:hint="eastAsia"/>
              </w:rPr>
              <w:t>说明</w:t>
            </w:r>
          </w:p>
        </w:tc>
      </w:tr>
      <w:tr w:rsidR="00636C55" w:rsidTr="008225A6">
        <w:tc>
          <w:tcPr>
            <w:tcW w:w="2300" w:type="dxa"/>
          </w:tcPr>
          <w:p w:rsidR="00636C55" w:rsidRDefault="004E39E7" w:rsidP="004E39E7">
            <w:proofErr w:type="spellStart"/>
            <w:r>
              <w:rPr>
                <w:rFonts w:hint="eastAsia"/>
              </w:rPr>
              <w:t>index</w:t>
            </w:r>
            <w:r w:rsidR="00636C55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393" w:type="dxa"/>
          </w:tcPr>
          <w:p w:rsidR="00636C55" w:rsidRDefault="00636C55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6989" w:type="dxa"/>
          </w:tcPr>
          <w:p w:rsidR="00636C55" w:rsidRDefault="004E39E7" w:rsidP="007A47FF">
            <w:r>
              <w:rPr>
                <w:rFonts w:hint="eastAsia"/>
              </w:rPr>
              <w:t>索引</w:t>
            </w:r>
            <w:r w:rsidR="00636C55">
              <w:rPr>
                <w:rFonts w:hint="eastAsia"/>
              </w:rPr>
              <w:t>名</w:t>
            </w:r>
          </w:p>
        </w:tc>
      </w:tr>
      <w:tr w:rsidR="00636C55" w:rsidTr="008225A6">
        <w:tc>
          <w:tcPr>
            <w:tcW w:w="2300" w:type="dxa"/>
          </w:tcPr>
          <w:p w:rsidR="00636C55" w:rsidRDefault="004E39E7" w:rsidP="00551A98">
            <w:proofErr w:type="spellStart"/>
            <w:r>
              <w:rPr>
                <w:rFonts w:hint="eastAsia"/>
              </w:rPr>
              <w:t>index</w:t>
            </w:r>
            <w:r w:rsidR="00636C55">
              <w:rPr>
                <w:rFonts w:hint="eastAsia"/>
              </w:rPr>
              <w:t>_id</w:t>
            </w:r>
            <w:proofErr w:type="spellEnd"/>
          </w:p>
        </w:tc>
        <w:tc>
          <w:tcPr>
            <w:tcW w:w="1393" w:type="dxa"/>
          </w:tcPr>
          <w:p w:rsidR="00636C55" w:rsidRDefault="007A47FF" w:rsidP="007A47FF">
            <w:proofErr w:type="spellStart"/>
            <w:r>
              <w:t>I</w:t>
            </w:r>
            <w:r w:rsidR="00636C55">
              <w:rPr>
                <w:rFonts w:hint="eastAsia"/>
              </w:rPr>
              <w:t>nt</w:t>
            </w:r>
            <w:proofErr w:type="spellEnd"/>
          </w:p>
        </w:tc>
        <w:tc>
          <w:tcPr>
            <w:tcW w:w="6989" w:type="dxa"/>
          </w:tcPr>
          <w:p w:rsidR="00636C55" w:rsidRDefault="004E39E7" w:rsidP="004E39E7">
            <w:r>
              <w:rPr>
                <w:rFonts w:hint="eastAsia"/>
              </w:rPr>
              <w:t>索引</w:t>
            </w:r>
            <w:r w:rsidR="00636C55">
              <w:rPr>
                <w:rFonts w:hint="eastAsia"/>
              </w:rPr>
              <w:t>id</w:t>
            </w:r>
          </w:p>
        </w:tc>
      </w:tr>
      <w:tr w:rsidR="009262A1" w:rsidTr="008225A6">
        <w:tc>
          <w:tcPr>
            <w:tcW w:w="2300" w:type="dxa"/>
          </w:tcPr>
          <w:p w:rsidR="009262A1" w:rsidRDefault="009262A1" w:rsidP="007A47FF">
            <w:proofErr w:type="spellStart"/>
            <w:r>
              <w:rPr>
                <w:rFonts w:hint="eastAsia"/>
              </w:rPr>
              <w:t>index_column_id</w:t>
            </w:r>
            <w:proofErr w:type="spellEnd"/>
          </w:p>
        </w:tc>
        <w:tc>
          <w:tcPr>
            <w:tcW w:w="1393" w:type="dxa"/>
          </w:tcPr>
          <w:p w:rsidR="009262A1" w:rsidRDefault="007A47FF" w:rsidP="007A47FF">
            <w:proofErr w:type="spellStart"/>
            <w:r>
              <w:t>I</w:t>
            </w:r>
            <w:r w:rsidR="009262A1">
              <w:rPr>
                <w:rFonts w:hint="eastAsia"/>
              </w:rPr>
              <w:t>nt</w:t>
            </w:r>
            <w:proofErr w:type="spellEnd"/>
          </w:p>
        </w:tc>
        <w:tc>
          <w:tcPr>
            <w:tcW w:w="6989" w:type="dxa"/>
          </w:tcPr>
          <w:p w:rsidR="009262A1" w:rsidRDefault="009262A1" w:rsidP="00CA7086">
            <w:proofErr w:type="spellStart"/>
            <w:r>
              <w:rPr>
                <w:rFonts w:hint="eastAsia"/>
              </w:rPr>
              <w:t>on_table_column_id</w:t>
            </w:r>
            <w:proofErr w:type="spell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中的序号，从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5F7C12" w:rsidTr="008225A6">
        <w:tc>
          <w:tcPr>
            <w:tcW w:w="2300" w:type="dxa"/>
          </w:tcPr>
          <w:p w:rsidR="005F7C12" w:rsidRDefault="00CA7086" w:rsidP="007A47FF">
            <w:proofErr w:type="spellStart"/>
            <w:r>
              <w:rPr>
                <w:rFonts w:hint="eastAsia"/>
              </w:rPr>
              <w:t>on_</w:t>
            </w:r>
            <w:r w:rsidR="005F7C12">
              <w:rPr>
                <w:rFonts w:hint="eastAsia"/>
              </w:rPr>
              <w:t>table_name</w:t>
            </w:r>
            <w:proofErr w:type="spellEnd"/>
          </w:p>
        </w:tc>
        <w:tc>
          <w:tcPr>
            <w:tcW w:w="1393" w:type="dxa"/>
          </w:tcPr>
          <w:p w:rsidR="005F7C12" w:rsidRDefault="005F7C12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6989" w:type="dxa"/>
          </w:tcPr>
          <w:p w:rsidR="005F7C12" w:rsidRDefault="004E39E7" w:rsidP="00CA7086">
            <w:r>
              <w:rPr>
                <w:rFonts w:hint="eastAsia"/>
              </w:rPr>
              <w:t>哪个表的索引</w:t>
            </w:r>
          </w:p>
        </w:tc>
      </w:tr>
      <w:tr w:rsidR="005F7C12" w:rsidTr="008225A6">
        <w:tc>
          <w:tcPr>
            <w:tcW w:w="2300" w:type="dxa"/>
          </w:tcPr>
          <w:p w:rsidR="005F7C12" w:rsidRDefault="00CA7086" w:rsidP="007A47FF">
            <w:proofErr w:type="spellStart"/>
            <w:r>
              <w:rPr>
                <w:rFonts w:hint="eastAsia"/>
              </w:rPr>
              <w:t>on_</w:t>
            </w:r>
            <w:r w:rsidR="005F7C12">
              <w:rPr>
                <w:rFonts w:hint="eastAsia"/>
              </w:rPr>
              <w:t>table_id</w:t>
            </w:r>
            <w:proofErr w:type="spellEnd"/>
          </w:p>
        </w:tc>
        <w:tc>
          <w:tcPr>
            <w:tcW w:w="1393" w:type="dxa"/>
          </w:tcPr>
          <w:p w:rsidR="005F7C12" w:rsidRDefault="007A47FF" w:rsidP="007A47FF">
            <w:proofErr w:type="spellStart"/>
            <w:r>
              <w:t>I</w:t>
            </w:r>
            <w:r w:rsidR="005F7C12">
              <w:rPr>
                <w:rFonts w:hint="eastAsia"/>
              </w:rPr>
              <w:t>nt</w:t>
            </w:r>
            <w:proofErr w:type="spellEnd"/>
          </w:p>
        </w:tc>
        <w:tc>
          <w:tcPr>
            <w:tcW w:w="6989" w:type="dxa"/>
          </w:tcPr>
          <w:p w:rsidR="005F7C12" w:rsidRDefault="005F7C12" w:rsidP="007A47FF">
            <w:r>
              <w:rPr>
                <w:rFonts w:hint="eastAsia"/>
              </w:rPr>
              <w:t>表的</w:t>
            </w:r>
            <w:proofErr w:type="spellStart"/>
            <w:r>
              <w:rPr>
                <w:rFonts w:hint="eastAsia"/>
              </w:rPr>
              <w:t>table_id</w:t>
            </w:r>
            <w:proofErr w:type="spellEnd"/>
          </w:p>
        </w:tc>
      </w:tr>
      <w:tr w:rsidR="005F7C12" w:rsidTr="008225A6">
        <w:tc>
          <w:tcPr>
            <w:tcW w:w="2300" w:type="dxa"/>
          </w:tcPr>
          <w:p w:rsidR="005F7C12" w:rsidRDefault="009A0426" w:rsidP="007A47FF">
            <w:proofErr w:type="spellStart"/>
            <w:r>
              <w:rPr>
                <w:rFonts w:hint="eastAsia"/>
              </w:rPr>
              <w:t>on_table_column_id</w:t>
            </w:r>
            <w:proofErr w:type="spellEnd"/>
          </w:p>
        </w:tc>
        <w:tc>
          <w:tcPr>
            <w:tcW w:w="1393" w:type="dxa"/>
          </w:tcPr>
          <w:p w:rsidR="005F7C12" w:rsidRDefault="007A47FF" w:rsidP="007A47FF">
            <w:proofErr w:type="spellStart"/>
            <w:r>
              <w:t>I</w:t>
            </w:r>
            <w:r w:rsidR="005F7C12">
              <w:rPr>
                <w:rFonts w:hint="eastAsia"/>
              </w:rPr>
              <w:t>nt</w:t>
            </w:r>
            <w:proofErr w:type="spellEnd"/>
          </w:p>
        </w:tc>
        <w:tc>
          <w:tcPr>
            <w:tcW w:w="6989" w:type="dxa"/>
          </w:tcPr>
          <w:p w:rsidR="005F7C12" w:rsidRDefault="009A0426" w:rsidP="007A47FF">
            <w:r>
              <w:rPr>
                <w:rFonts w:hint="eastAsia"/>
              </w:rPr>
              <w:t>被索引的列</w:t>
            </w:r>
          </w:p>
        </w:tc>
      </w:tr>
      <w:tr w:rsidR="008225A6" w:rsidTr="008225A6">
        <w:tc>
          <w:tcPr>
            <w:tcW w:w="2300" w:type="dxa"/>
          </w:tcPr>
          <w:p w:rsidR="008225A6" w:rsidRDefault="008225A6" w:rsidP="007A47FF">
            <w:proofErr w:type="spellStart"/>
            <w:r>
              <w:rPr>
                <w:rFonts w:hint="eastAsia"/>
              </w:rPr>
              <w:t>on_table_column_name</w:t>
            </w:r>
            <w:proofErr w:type="spellEnd"/>
          </w:p>
        </w:tc>
        <w:tc>
          <w:tcPr>
            <w:tcW w:w="1393" w:type="dxa"/>
          </w:tcPr>
          <w:p w:rsidR="008225A6" w:rsidRDefault="008225A6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6989" w:type="dxa"/>
          </w:tcPr>
          <w:p w:rsidR="008225A6" w:rsidRDefault="008225A6" w:rsidP="007A47FF">
            <w:r>
              <w:rPr>
                <w:rFonts w:hint="eastAsia"/>
              </w:rPr>
              <w:t>被索引的列</w:t>
            </w:r>
          </w:p>
        </w:tc>
      </w:tr>
    </w:tbl>
    <w:p w:rsidR="00636C55" w:rsidRDefault="00636C55" w:rsidP="00636C55"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：</w:t>
      </w:r>
      <w:r w:rsidR="0063242B">
        <w:rPr>
          <w:rFonts w:hint="eastAsia"/>
        </w:rPr>
        <w:t>(</w:t>
      </w:r>
      <w:proofErr w:type="spellStart"/>
      <w:r w:rsidR="00AE5553">
        <w:rPr>
          <w:rFonts w:hint="eastAsia"/>
        </w:rPr>
        <w:t>on_table</w:t>
      </w:r>
      <w:r>
        <w:rPr>
          <w:rFonts w:hint="eastAsia"/>
        </w:rPr>
        <w:t>_</w:t>
      </w:r>
      <w:r w:rsidR="00AE5553">
        <w:rPr>
          <w:rFonts w:hint="eastAsia"/>
        </w:rPr>
        <w:t>id</w:t>
      </w:r>
      <w:proofErr w:type="spellEnd"/>
      <w:r w:rsidR="0063242B">
        <w:rPr>
          <w:rFonts w:hint="eastAsia"/>
        </w:rPr>
        <w:t>，</w:t>
      </w:r>
      <w:proofErr w:type="spellStart"/>
      <w:r w:rsidR="00AE5553">
        <w:rPr>
          <w:rFonts w:hint="eastAsia"/>
        </w:rPr>
        <w:t>on_table_column_id</w:t>
      </w:r>
      <w:proofErr w:type="spellEnd"/>
      <w:r w:rsidR="00AE5553">
        <w:rPr>
          <w:rFonts w:hint="eastAsia"/>
        </w:rPr>
        <w:t>，</w:t>
      </w:r>
      <w:proofErr w:type="spellStart"/>
      <w:r w:rsidR="00AE5553">
        <w:rPr>
          <w:rFonts w:hint="eastAsia"/>
        </w:rPr>
        <w:t>index_id</w:t>
      </w:r>
      <w:proofErr w:type="spellEnd"/>
      <w:r w:rsidR="00AE5553">
        <w:rPr>
          <w:rFonts w:hint="eastAsia"/>
        </w:rPr>
        <w:t>，</w:t>
      </w:r>
      <w:proofErr w:type="spellStart"/>
      <w:r w:rsidR="00AE5553">
        <w:rPr>
          <w:rFonts w:hint="eastAsia"/>
        </w:rPr>
        <w:t>index_column_id</w:t>
      </w:r>
      <w:proofErr w:type="spellEnd"/>
      <w:r w:rsidR="0063242B">
        <w:rPr>
          <w:rFonts w:hint="eastAsia"/>
        </w:rPr>
        <w:t>)</w:t>
      </w:r>
    </w:p>
    <w:p w:rsidR="00636C55" w:rsidRPr="00EF70F3" w:rsidRDefault="00636C55" w:rsidP="00636C55"/>
    <w:p w:rsidR="00636C55" w:rsidRDefault="00636C55" w:rsidP="00F62FE3"/>
    <w:p w:rsidR="00F62FE3" w:rsidRDefault="009A75E5" w:rsidP="00F72101">
      <w:pPr>
        <w:pStyle w:val="2"/>
      </w:pPr>
      <w:bookmarkStart w:id="191" w:name="_Toc323053517"/>
      <w:r>
        <w:rPr>
          <w:rFonts w:hint="eastAsia"/>
        </w:rPr>
        <w:t>__</w:t>
      </w:r>
      <w:proofErr w:type="spellStart"/>
      <w:r>
        <w:rPr>
          <w:rFonts w:hint="eastAsia"/>
        </w:rPr>
        <w:t>all_</w:t>
      </w:r>
      <w:r w:rsidR="0086045A">
        <w:rPr>
          <w:rFonts w:hint="eastAsia"/>
        </w:rPr>
        <w:t>all</w:t>
      </w:r>
      <w:r>
        <w:rPr>
          <w:rFonts w:hint="eastAsia"/>
        </w:rPr>
        <w:t>_column</w:t>
      </w:r>
      <w:bookmarkEnd w:id="191"/>
      <w:proofErr w:type="spellEnd"/>
    </w:p>
    <w:p w:rsidR="003A4A64" w:rsidRDefault="003A4A64" w:rsidP="003A4A64">
      <w:r>
        <w:rPr>
          <w:rFonts w:hint="eastAsia"/>
        </w:rPr>
        <w:t>__</w:t>
      </w:r>
      <w:proofErr w:type="spellStart"/>
      <w:r>
        <w:rPr>
          <w:rFonts w:hint="eastAsia"/>
        </w:rPr>
        <w:t>all_</w:t>
      </w:r>
      <w:r w:rsidR="00CE3B1F">
        <w:rPr>
          <w:rFonts w:hint="eastAsia"/>
        </w:rPr>
        <w:t>all</w:t>
      </w:r>
      <w:r>
        <w:rPr>
          <w:rFonts w:hint="eastAsia"/>
        </w:rPr>
        <w:t>_</w:t>
      </w:r>
      <w:r w:rsidR="00443016">
        <w:rPr>
          <w:rFonts w:hint="eastAsia"/>
        </w:rPr>
        <w:t>column</w:t>
      </w:r>
      <w:proofErr w:type="spellEnd"/>
      <w:r>
        <w:rPr>
          <w:rFonts w:hint="eastAsia"/>
        </w:rPr>
        <w:t>存储了</w:t>
      </w:r>
      <w:r w:rsidR="00E66958">
        <w:rPr>
          <w:rFonts w:hint="eastAsia"/>
        </w:rPr>
        <w:t>每个</w:t>
      </w:r>
      <w:r>
        <w:rPr>
          <w:rFonts w:hint="eastAsia"/>
        </w:rPr>
        <w:t>表的</w:t>
      </w:r>
      <w:r w:rsidR="00E66958">
        <w:rPr>
          <w:rFonts w:hint="eastAsia"/>
        </w:rPr>
        <w:t>所有列、</w:t>
      </w:r>
      <w:proofErr w:type="spellStart"/>
      <w:r w:rsidR="00E66958">
        <w:rPr>
          <w:rFonts w:hint="eastAsia"/>
        </w:rPr>
        <w:t>column_id</w:t>
      </w:r>
      <w:proofErr w:type="spellEnd"/>
      <w:r w:rsidR="00E66958">
        <w:rPr>
          <w:rFonts w:hint="eastAsia"/>
        </w:rPr>
        <w:t>、列的值类型</w:t>
      </w:r>
      <w:r w:rsidR="005C4D5C">
        <w:rPr>
          <w:rFonts w:hint="eastAsia"/>
        </w:rPr>
        <w:t>，</w:t>
      </w:r>
      <w:r>
        <w:rPr>
          <w:rFonts w:hint="eastAsia"/>
        </w:rPr>
        <w:t>表名</w:t>
      </w:r>
      <w:r>
        <w:rPr>
          <w:rFonts w:hint="eastAsia"/>
        </w:rPr>
        <w:t>(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table_id</w:t>
      </w:r>
      <w:proofErr w:type="spellEnd"/>
      <w:r>
        <w:rPr>
          <w:rFonts w:hint="eastAsia"/>
        </w:rPr>
        <w:t>等，包括内部表</w:t>
      </w:r>
      <w:r>
        <w:rPr>
          <w:rFonts w:hint="eastAsia"/>
        </w:rPr>
        <w:t>(</w:t>
      </w:r>
      <w:r w:rsidR="00687F9B">
        <w:rPr>
          <w:rFonts w:hint="eastAsia"/>
        </w:rPr>
        <w:t>包括</w:t>
      </w:r>
      <w:r>
        <w:rPr>
          <w:rFonts w:hint="eastAsia"/>
        </w:rPr>
        <w:t>自身</w:t>
      </w:r>
      <w:r>
        <w:rPr>
          <w:rFonts w:hint="eastAsia"/>
        </w:rPr>
        <w:t>)</w:t>
      </w:r>
      <w:r>
        <w:rPr>
          <w:rFonts w:hint="eastAsia"/>
        </w:rPr>
        <w:t>和用户定义表。</w:t>
      </w:r>
    </w:p>
    <w:p w:rsidR="003A4A64" w:rsidRPr="00F80DB7" w:rsidRDefault="003A4A64" w:rsidP="003A4A64">
      <w:r>
        <w:rPr>
          <w:rFonts w:hint="eastAsia"/>
        </w:rPr>
        <w:t>表结构：</w:t>
      </w:r>
    </w:p>
    <w:tbl>
      <w:tblPr>
        <w:tblStyle w:val="a7"/>
        <w:tblW w:w="0" w:type="auto"/>
        <w:tblLook w:val="04A0"/>
      </w:tblPr>
      <w:tblGrid>
        <w:gridCol w:w="1719"/>
        <w:gridCol w:w="1393"/>
        <w:gridCol w:w="7570"/>
      </w:tblGrid>
      <w:tr w:rsidR="003A4A64" w:rsidTr="00F563CB">
        <w:tc>
          <w:tcPr>
            <w:tcW w:w="1540" w:type="dxa"/>
          </w:tcPr>
          <w:p w:rsidR="003A4A64" w:rsidRDefault="003A4A64" w:rsidP="007A47FF">
            <w:r>
              <w:rPr>
                <w:rFonts w:hint="eastAsia"/>
              </w:rPr>
              <w:t>列名</w:t>
            </w:r>
          </w:p>
        </w:tc>
        <w:tc>
          <w:tcPr>
            <w:tcW w:w="1393" w:type="dxa"/>
          </w:tcPr>
          <w:p w:rsidR="003A4A64" w:rsidRDefault="003A4A64" w:rsidP="007A47FF">
            <w:r>
              <w:rPr>
                <w:rFonts w:hint="eastAsia"/>
              </w:rPr>
              <w:t>类型</w:t>
            </w:r>
          </w:p>
        </w:tc>
        <w:tc>
          <w:tcPr>
            <w:tcW w:w="7749" w:type="dxa"/>
          </w:tcPr>
          <w:p w:rsidR="003A4A64" w:rsidRDefault="003A4A64" w:rsidP="007A47FF">
            <w:r>
              <w:rPr>
                <w:rFonts w:hint="eastAsia"/>
              </w:rPr>
              <w:t>说明</w:t>
            </w:r>
          </w:p>
        </w:tc>
      </w:tr>
      <w:tr w:rsidR="003A4A64" w:rsidTr="00F563CB">
        <w:tc>
          <w:tcPr>
            <w:tcW w:w="1540" w:type="dxa"/>
          </w:tcPr>
          <w:p w:rsidR="003A4A64" w:rsidRDefault="003A4A64" w:rsidP="007A47FF">
            <w:proofErr w:type="spellStart"/>
            <w:r>
              <w:rPr>
                <w:rFonts w:hint="eastAsia"/>
              </w:rPr>
              <w:t>table_name</w:t>
            </w:r>
            <w:proofErr w:type="spellEnd"/>
          </w:p>
        </w:tc>
        <w:tc>
          <w:tcPr>
            <w:tcW w:w="1393" w:type="dxa"/>
          </w:tcPr>
          <w:p w:rsidR="003A4A64" w:rsidRDefault="003A4A64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7749" w:type="dxa"/>
          </w:tcPr>
          <w:p w:rsidR="003A4A64" w:rsidRDefault="003A4A64" w:rsidP="007A47FF">
            <w:r>
              <w:rPr>
                <w:rFonts w:hint="eastAsia"/>
              </w:rPr>
              <w:t>表名</w:t>
            </w:r>
          </w:p>
        </w:tc>
      </w:tr>
      <w:tr w:rsidR="003A4A64" w:rsidTr="00F563CB">
        <w:tc>
          <w:tcPr>
            <w:tcW w:w="1540" w:type="dxa"/>
          </w:tcPr>
          <w:p w:rsidR="003A4A64" w:rsidRDefault="003A4A64" w:rsidP="007A47FF">
            <w:proofErr w:type="spellStart"/>
            <w:r>
              <w:rPr>
                <w:rFonts w:hint="eastAsia"/>
              </w:rPr>
              <w:t>table_id</w:t>
            </w:r>
            <w:proofErr w:type="spellEnd"/>
          </w:p>
        </w:tc>
        <w:tc>
          <w:tcPr>
            <w:tcW w:w="1393" w:type="dxa"/>
          </w:tcPr>
          <w:p w:rsidR="003A4A64" w:rsidRDefault="003A4A64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749" w:type="dxa"/>
          </w:tcPr>
          <w:p w:rsidR="003A4A64" w:rsidRDefault="003A4A64" w:rsidP="007A47FF">
            <w:r>
              <w:rPr>
                <w:rFonts w:hint="eastAsia"/>
              </w:rPr>
              <w:t>表的</w:t>
            </w:r>
            <w:proofErr w:type="spellStart"/>
            <w:r>
              <w:rPr>
                <w:rFonts w:hint="eastAsia"/>
              </w:rPr>
              <w:t>table_id</w:t>
            </w:r>
            <w:proofErr w:type="spellEnd"/>
          </w:p>
        </w:tc>
      </w:tr>
      <w:tr w:rsidR="00834A8D" w:rsidTr="00F563CB">
        <w:tc>
          <w:tcPr>
            <w:tcW w:w="1540" w:type="dxa"/>
          </w:tcPr>
          <w:p w:rsidR="00834A8D" w:rsidRDefault="00834A8D" w:rsidP="007A47FF">
            <w:proofErr w:type="spellStart"/>
            <w:r>
              <w:rPr>
                <w:rFonts w:hint="eastAsia"/>
              </w:rPr>
              <w:t>column_name</w:t>
            </w:r>
            <w:proofErr w:type="spellEnd"/>
          </w:p>
        </w:tc>
        <w:tc>
          <w:tcPr>
            <w:tcW w:w="1393" w:type="dxa"/>
          </w:tcPr>
          <w:p w:rsidR="00834A8D" w:rsidRDefault="00834A8D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7749" w:type="dxa"/>
          </w:tcPr>
          <w:p w:rsidR="00834A8D" w:rsidRDefault="00834A8D" w:rsidP="007A47FF">
            <w:r>
              <w:rPr>
                <w:rFonts w:hint="eastAsia"/>
              </w:rPr>
              <w:t>列名</w:t>
            </w:r>
          </w:p>
        </w:tc>
      </w:tr>
      <w:tr w:rsidR="00834A8D" w:rsidTr="00F563CB">
        <w:tc>
          <w:tcPr>
            <w:tcW w:w="1540" w:type="dxa"/>
          </w:tcPr>
          <w:p w:rsidR="00834A8D" w:rsidRDefault="00834A8D" w:rsidP="007A47FF">
            <w:proofErr w:type="spellStart"/>
            <w:r>
              <w:rPr>
                <w:rFonts w:hint="eastAsia"/>
              </w:rPr>
              <w:t>column_id</w:t>
            </w:r>
            <w:proofErr w:type="spellEnd"/>
          </w:p>
        </w:tc>
        <w:tc>
          <w:tcPr>
            <w:tcW w:w="1393" w:type="dxa"/>
          </w:tcPr>
          <w:p w:rsidR="00834A8D" w:rsidRDefault="00834A8D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749" w:type="dxa"/>
          </w:tcPr>
          <w:p w:rsidR="00834A8D" w:rsidRDefault="00834A8D" w:rsidP="007A47FF">
            <w:proofErr w:type="spellStart"/>
            <w:r>
              <w:rPr>
                <w:rFonts w:hint="eastAsia"/>
              </w:rPr>
              <w:t>column_id</w:t>
            </w:r>
            <w:proofErr w:type="spellEnd"/>
          </w:p>
        </w:tc>
      </w:tr>
      <w:tr w:rsidR="0004227C" w:rsidTr="00F563CB">
        <w:trPr>
          <w:ins w:id="192" w:author="jianming.cjq" w:date="2012-03-02T10:07:00Z"/>
        </w:trPr>
        <w:tc>
          <w:tcPr>
            <w:tcW w:w="1540" w:type="dxa"/>
          </w:tcPr>
          <w:p w:rsidR="0004227C" w:rsidRDefault="0004227C" w:rsidP="007A47FF">
            <w:pPr>
              <w:rPr>
                <w:ins w:id="193" w:author="jianming.cjq" w:date="2012-03-02T10:07:00Z"/>
              </w:rPr>
            </w:pPr>
            <w:proofErr w:type="spellStart"/>
            <w:ins w:id="194" w:author="jianming.cjq" w:date="2012-03-02T10:07:00Z">
              <w:r>
                <w:rPr>
                  <w:rFonts w:hint="eastAsia"/>
                </w:rPr>
                <w:t>column_group_id</w:t>
              </w:r>
              <w:proofErr w:type="spellEnd"/>
            </w:ins>
          </w:p>
        </w:tc>
        <w:tc>
          <w:tcPr>
            <w:tcW w:w="1393" w:type="dxa"/>
          </w:tcPr>
          <w:p w:rsidR="0004227C" w:rsidRDefault="0004227C" w:rsidP="007A47FF">
            <w:pPr>
              <w:rPr>
                <w:ins w:id="195" w:author="jianming.cjq" w:date="2012-03-02T10:07:00Z"/>
              </w:rPr>
            </w:pPr>
            <w:proofErr w:type="spellStart"/>
            <w:ins w:id="196" w:author="jianming.cjq" w:date="2012-03-02T10:07:00Z">
              <w:r>
                <w:t>int</w:t>
              </w:r>
              <w:proofErr w:type="spellEnd"/>
            </w:ins>
          </w:p>
        </w:tc>
        <w:tc>
          <w:tcPr>
            <w:tcW w:w="7749" w:type="dxa"/>
          </w:tcPr>
          <w:p w:rsidR="0004227C" w:rsidRDefault="0004227C" w:rsidP="0004227C">
            <w:pPr>
              <w:rPr>
                <w:ins w:id="197" w:author="jianming.cjq" w:date="2012-03-02T10:07:00Z"/>
              </w:rPr>
            </w:pPr>
            <w:ins w:id="198" w:author="jianming.cjq" w:date="2012-03-02T10:07:00Z">
              <w:r>
                <w:rPr>
                  <w:rFonts w:hint="eastAsia"/>
                </w:rPr>
                <w:t>列隶属的</w:t>
              </w:r>
              <w:r>
                <w:rPr>
                  <w:rFonts w:hint="eastAsia"/>
                </w:rPr>
                <w:t>column group</w:t>
              </w:r>
            </w:ins>
            <w:ins w:id="199" w:author="jianming.cjq" w:date="2012-03-02T10:08:00Z">
              <w:r>
                <w:rPr>
                  <w:rFonts w:hint="eastAsia"/>
                </w:rPr>
                <w:t xml:space="preserve"> id</w:t>
              </w:r>
            </w:ins>
          </w:p>
        </w:tc>
      </w:tr>
      <w:tr w:rsidR="00834A8D" w:rsidTr="00F563CB">
        <w:tc>
          <w:tcPr>
            <w:tcW w:w="1540" w:type="dxa"/>
          </w:tcPr>
          <w:p w:rsidR="00834A8D" w:rsidRDefault="00834A8D" w:rsidP="00257824">
            <w:proofErr w:type="spellStart"/>
            <w:r>
              <w:rPr>
                <w:rFonts w:hint="eastAsia"/>
              </w:rPr>
              <w:t>rowkey_id</w:t>
            </w:r>
            <w:proofErr w:type="spellEnd"/>
          </w:p>
        </w:tc>
        <w:tc>
          <w:tcPr>
            <w:tcW w:w="1393" w:type="dxa"/>
          </w:tcPr>
          <w:p w:rsidR="00834A8D" w:rsidRDefault="00834A8D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749" w:type="dxa"/>
          </w:tcPr>
          <w:p w:rsidR="00834A8D" w:rsidRDefault="00834A8D" w:rsidP="0025782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：非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rPr>
                <w:rFonts w:hint="eastAsia"/>
              </w:rPr>
              <w:t>；正整数：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rPr>
                <w:rFonts w:hint="eastAsia"/>
              </w:rPr>
              <w:t>的序号，必须</w:t>
            </w:r>
            <w:r w:rsidR="00EC260C">
              <w:rPr>
                <w:rFonts w:hint="eastAsia"/>
              </w:rPr>
              <w:t>是从</w:t>
            </w:r>
            <w:r w:rsidR="00EC260C">
              <w:rPr>
                <w:rFonts w:hint="eastAsia"/>
              </w:rPr>
              <w:t>1</w:t>
            </w:r>
            <w:r w:rsidR="00EC260C">
              <w:rPr>
                <w:rFonts w:hint="eastAsia"/>
              </w:rPr>
              <w:t>开始的</w:t>
            </w:r>
            <w:r>
              <w:rPr>
                <w:rFonts w:hint="eastAsia"/>
              </w:rPr>
              <w:t>连续</w:t>
            </w:r>
            <w:r w:rsidR="00EC260C">
              <w:rPr>
                <w:rFonts w:hint="eastAsia"/>
              </w:rPr>
              <w:t>正整数</w:t>
            </w:r>
            <w:r>
              <w:rPr>
                <w:rFonts w:hint="eastAsia"/>
              </w:rPr>
              <w:t>(__</w:t>
            </w:r>
            <w:proofErr w:type="spellStart"/>
            <w:r>
              <w:rPr>
                <w:rFonts w:hint="eastAsia"/>
              </w:rPr>
              <w:t>all_table_table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rowkey_column_num</w:t>
            </w:r>
            <w:proofErr w:type="spellEnd"/>
            <w:r>
              <w:rPr>
                <w:rFonts w:hint="eastAsia"/>
              </w:rPr>
              <w:t>定义了该表的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列数量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34A8D" w:rsidTr="00F563CB">
        <w:tc>
          <w:tcPr>
            <w:tcW w:w="1540" w:type="dxa"/>
          </w:tcPr>
          <w:p w:rsidR="00834A8D" w:rsidRPr="002A0836" w:rsidRDefault="00834A8D" w:rsidP="007A47FF">
            <w:proofErr w:type="spellStart"/>
            <w:r>
              <w:rPr>
                <w:rFonts w:hint="eastAsia"/>
              </w:rPr>
              <w:t>join_table_id</w:t>
            </w:r>
            <w:proofErr w:type="spellEnd"/>
          </w:p>
        </w:tc>
        <w:tc>
          <w:tcPr>
            <w:tcW w:w="1393" w:type="dxa"/>
          </w:tcPr>
          <w:p w:rsidR="00834A8D" w:rsidRDefault="00834A8D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749" w:type="dxa"/>
          </w:tcPr>
          <w:p w:rsidR="00834A8D" w:rsidRDefault="00834A8D" w:rsidP="008A28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：没有</w:t>
            </w: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；正整数：</w:t>
            </w:r>
            <w:bookmarkStart w:id="200" w:name="OLE_LINK1"/>
            <w:bookmarkStart w:id="201" w:name="OLE_LINK2"/>
            <w:r>
              <w:rPr>
                <w:rFonts w:hint="eastAsia"/>
              </w:rPr>
              <w:t>该列需从</w:t>
            </w:r>
            <w:proofErr w:type="spellStart"/>
            <w:r>
              <w:rPr>
                <w:rFonts w:hint="eastAsia"/>
              </w:rPr>
              <w:t>join_table_id</w:t>
            </w:r>
            <w:proofErr w:type="spellEnd"/>
            <w:r>
              <w:rPr>
                <w:rFonts w:hint="eastAsia"/>
              </w:rPr>
              <w:t>表的</w:t>
            </w:r>
            <w:proofErr w:type="spellStart"/>
            <w:r>
              <w:rPr>
                <w:rFonts w:hint="eastAsia"/>
              </w:rPr>
              <w:t>join_column_id</w:t>
            </w:r>
            <w:proofErr w:type="spellEnd"/>
            <w:proofErr w:type="gramStart"/>
            <w:r>
              <w:rPr>
                <w:rFonts w:hint="eastAsia"/>
              </w:rPr>
              <w:t>列获得</w:t>
            </w:r>
            <w:proofErr w:type="gramEnd"/>
            <w:r>
              <w:rPr>
                <w:rFonts w:hint="eastAsia"/>
              </w:rPr>
              <w:t>值</w:t>
            </w:r>
            <w:bookmarkEnd w:id="200"/>
            <w:bookmarkEnd w:id="201"/>
          </w:p>
        </w:tc>
      </w:tr>
      <w:tr w:rsidR="00834A8D" w:rsidTr="00F563CB">
        <w:tc>
          <w:tcPr>
            <w:tcW w:w="1540" w:type="dxa"/>
          </w:tcPr>
          <w:p w:rsidR="00834A8D" w:rsidRPr="002A0836" w:rsidRDefault="00834A8D" w:rsidP="007A47FF">
            <w:proofErr w:type="spellStart"/>
            <w:r>
              <w:rPr>
                <w:rFonts w:hint="eastAsia"/>
              </w:rPr>
              <w:t>join_column_id</w:t>
            </w:r>
            <w:proofErr w:type="spellEnd"/>
          </w:p>
        </w:tc>
        <w:tc>
          <w:tcPr>
            <w:tcW w:w="1393" w:type="dxa"/>
          </w:tcPr>
          <w:p w:rsidR="00834A8D" w:rsidRDefault="00834A8D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749" w:type="dxa"/>
          </w:tcPr>
          <w:p w:rsidR="00834A8D" w:rsidRDefault="00834A8D" w:rsidP="007A47F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：没有</w:t>
            </w: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；正整数：该列需从</w:t>
            </w:r>
            <w:proofErr w:type="spellStart"/>
            <w:r>
              <w:rPr>
                <w:rFonts w:hint="eastAsia"/>
              </w:rPr>
              <w:t>join_table_id</w:t>
            </w:r>
            <w:proofErr w:type="spellEnd"/>
            <w:r>
              <w:rPr>
                <w:rFonts w:hint="eastAsia"/>
              </w:rPr>
              <w:t>表的</w:t>
            </w:r>
            <w:proofErr w:type="spellStart"/>
            <w:r>
              <w:rPr>
                <w:rFonts w:hint="eastAsia"/>
              </w:rPr>
              <w:t>join_column_id</w:t>
            </w:r>
            <w:proofErr w:type="spellEnd"/>
            <w:proofErr w:type="gramStart"/>
            <w:r>
              <w:rPr>
                <w:rFonts w:hint="eastAsia"/>
              </w:rPr>
              <w:t>列获得</w:t>
            </w:r>
            <w:proofErr w:type="gramEnd"/>
            <w:r>
              <w:rPr>
                <w:rFonts w:hint="eastAsia"/>
              </w:rPr>
              <w:t>值</w:t>
            </w:r>
          </w:p>
        </w:tc>
      </w:tr>
      <w:tr w:rsidR="00834A8D" w:rsidTr="00F563CB">
        <w:tc>
          <w:tcPr>
            <w:tcW w:w="1540" w:type="dxa"/>
          </w:tcPr>
          <w:p w:rsidR="00834A8D" w:rsidRDefault="00834A8D" w:rsidP="007A47FF">
            <w:proofErr w:type="spellStart"/>
            <w:r w:rsidRPr="002A0836">
              <w:t>data_type</w:t>
            </w:r>
            <w:proofErr w:type="spellEnd"/>
          </w:p>
        </w:tc>
        <w:tc>
          <w:tcPr>
            <w:tcW w:w="1393" w:type="dxa"/>
          </w:tcPr>
          <w:p w:rsidR="00834A8D" w:rsidRDefault="00834A8D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749" w:type="dxa"/>
          </w:tcPr>
          <w:p w:rsidR="00834A8D" w:rsidRDefault="00834A8D" w:rsidP="007A47FF">
            <w:r>
              <w:rPr>
                <w:rFonts w:hint="eastAsia"/>
              </w:rPr>
              <w:t>数据类型</w:t>
            </w:r>
          </w:p>
        </w:tc>
      </w:tr>
      <w:tr w:rsidR="00834A8D" w:rsidTr="00F563CB">
        <w:tc>
          <w:tcPr>
            <w:tcW w:w="1540" w:type="dxa"/>
          </w:tcPr>
          <w:p w:rsidR="00834A8D" w:rsidRDefault="00834A8D" w:rsidP="007A47FF">
            <w:proofErr w:type="spellStart"/>
            <w:r w:rsidRPr="00F71618">
              <w:t>data_length</w:t>
            </w:r>
            <w:proofErr w:type="spellEnd"/>
          </w:p>
        </w:tc>
        <w:tc>
          <w:tcPr>
            <w:tcW w:w="1393" w:type="dxa"/>
          </w:tcPr>
          <w:p w:rsidR="00834A8D" w:rsidRDefault="00834A8D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749" w:type="dxa"/>
          </w:tcPr>
          <w:p w:rsidR="00834A8D" w:rsidRDefault="00834A8D" w:rsidP="00457076">
            <w:r>
              <w:rPr>
                <w:rFonts w:hint="eastAsia"/>
              </w:rPr>
              <w:t>整数的字节数或字符串的最大长度</w:t>
            </w:r>
          </w:p>
        </w:tc>
      </w:tr>
      <w:tr w:rsidR="00834A8D" w:rsidTr="00F563CB">
        <w:tc>
          <w:tcPr>
            <w:tcW w:w="1540" w:type="dxa"/>
          </w:tcPr>
          <w:p w:rsidR="00834A8D" w:rsidRDefault="00834A8D" w:rsidP="007A47FF">
            <w:proofErr w:type="spellStart"/>
            <w:r w:rsidRPr="008F0FF7">
              <w:t>data_precision</w:t>
            </w:r>
            <w:proofErr w:type="spellEnd"/>
          </w:p>
        </w:tc>
        <w:tc>
          <w:tcPr>
            <w:tcW w:w="1393" w:type="dxa"/>
          </w:tcPr>
          <w:p w:rsidR="00834A8D" w:rsidRDefault="00834A8D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749" w:type="dxa"/>
          </w:tcPr>
          <w:p w:rsidR="00834A8D" w:rsidRDefault="00834A8D" w:rsidP="00457076">
            <w:r>
              <w:rPr>
                <w:rFonts w:hint="eastAsia"/>
              </w:rPr>
              <w:t>整数的十进制位数或</w:t>
            </w:r>
            <w:r>
              <w:rPr>
                <w:rFonts w:hint="eastAsia"/>
              </w:rPr>
              <w:t>decimal</w:t>
            </w:r>
            <w:r>
              <w:rPr>
                <w:rFonts w:hint="eastAsia"/>
              </w:rPr>
              <w:t>的有效位数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小数点前和小数点后</w:t>
            </w:r>
            <w:r>
              <w:rPr>
                <w:rFonts w:hint="eastAsia"/>
              </w:rPr>
              <w:t>)</w:t>
            </w:r>
          </w:p>
        </w:tc>
      </w:tr>
      <w:tr w:rsidR="00834A8D" w:rsidTr="00F563CB">
        <w:tc>
          <w:tcPr>
            <w:tcW w:w="1540" w:type="dxa"/>
          </w:tcPr>
          <w:p w:rsidR="00834A8D" w:rsidRPr="00D677CE" w:rsidRDefault="00834A8D" w:rsidP="007A47FF">
            <w:proofErr w:type="spellStart"/>
            <w:r w:rsidRPr="00D677CE">
              <w:t>data_scale</w:t>
            </w:r>
            <w:proofErr w:type="spellEnd"/>
          </w:p>
        </w:tc>
        <w:tc>
          <w:tcPr>
            <w:tcW w:w="1393" w:type="dxa"/>
          </w:tcPr>
          <w:p w:rsidR="00834A8D" w:rsidRDefault="00834A8D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749" w:type="dxa"/>
          </w:tcPr>
          <w:p w:rsidR="00834A8D" w:rsidRDefault="00834A8D" w:rsidP="00ED43F6">
            <w:r>
              <w:rPr>
                <w:rFonts w:hint="eastAsia"/>
              </w:rPr>
              <w:t>decimal</w:t>
            </w:r>
            <w:r>
              <w:rPr>
                <w:rFonts w:hint="eastAsia"/>
              </w:rPr>
              <w:t>小数点后的位数</w:t>
            </w:r>
          </w:p>
        </w:tc>
      </w:tr>
      <w:tr w:rsidR="00834A8D" w:rsidTr="00F563CB">
        <w:tc>
          <w:tcPr>
            <w:tcW w:w="1540" w:type="dxa"/>
          </w:tcPr>
          <w:p w:rsidR="00834A8D" w:rsidRDefault="00834A8D" w:rsidP="007A47FF">
            <w:proofErr w:type="spellStart"/>
            <w:r w:rsidRPr="00DE7074">
              <w:t>nullable</w:t>
            </w:r>
            <w:proofErr w:type="spellEnd"/>
          </w:p>
        </w:tc>
        <w:tc>
          <w:tcPr>
            <w:tcW w:w="1393" w:type="dxa"/>
          </w:tcPr>
          <w:p w:rsidR="00834A8D" w:rsidRDefault="00834A8D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749" w:type="dxa"/>
          </w:tcPr>
          <w:p w:rsidR="00834A8D" w:rsidRDefault="00D24061" w:rsidP="00D24061">
            <w:r>
              <w:rPr>
                <w:rFonts w:hint="eastAsia"/>
              </w:rPr>
              <w:t>1</w:t>
            </w:r>
            <w:r w:rsidR="00834A8D">
              <w:rPr>
                <w:rFonts w:hint="eastAsia"/>
              </w:rPr>
              <w:t>：不可以为空；</w:t>
            </w:r>
            <w:r>
              <w:rPr>
                <w:rFonts w:hint="eastAsia"/>
              </w:rPr>
              <w:t>2</w:t>
            </w:r>
            <w:r w:rsidR="00834A8D">
              <w:rPr>
                <w:rFonts w:hint="eastAsia"/>
              </w:rPr>
              <w:t>：可以为空</w:t>
            </w:r>
          </w:p>
        </w:tc>
      </w:tr>
    </w:tbl>
    <w:p w:rsidR="0086629D" w:rsidRDefault="0086629D" w:rsidP="0086629D"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：</w:t>
      </w:r>
      <w:r w:rsidR="00857856">
        <w:rPr>
          <w:rFonts w:hint="eastAsia"/>
        </w:rPr>
        <w:t>(</w:t>
      </w:r>
      <w:proofErr w:type="spellStart"/>
      <w:r>
        <w:rPr>
          <w:rFonts w:hint="eastAsia"/>
        </w:rPr>
        <w:t>table_</w:t>
      </w:r>
      <w:r w:rsidR="00FB24EB">
        <w:rPr>
          <w:rFonts w:hint="eastAsia"/>
        </w:rPr>
        <w:t>id</w:t>
      </w:r>
      <w:proofErr w:type="spellEnd"/>
      <w:r w:rsidR="00FB24EB">
        <w:rPr>
          <w:rFonts w:hint="eastAsia"/>
        </w:rPr>
        <w:t>，</w:t>
      </w:r>
      <w:proofErr w:type="spellStart"/>
      <w:r w:rsidR="003D7B92">
        <w:rPr>
          <w:rFonts w:hint="eastAsia"/>
        </w:rPr>
        <w:t>column_name</w:t>
      </w:r>
      <w:proofErr w:type="spellEnd"/>
      <w:r w:rsidR="00857856">
        <w:rPr>
          <w:rFonts w:hint="eastAsia"/>
        </w:rPr>
        <w:t>)</w:t>
      </w:r>
    </w:p>
    <w:p w:rsidR="00F72101" w:rsidRDefault="00F72101" w:rsidP="00F72101"/>
    <w:p w:rsidR="007145FA" w:rsidRDefault="007145FA" w:rsidP="00186B37">
      <w:r>
        <w:rPr>
          <w:rFonts w:hint="eastAsia"/>
        </w:rPr>
        <w:t>__</w:t>
      </w:r>
      <w:proofErr w:type="spellStart"/>
      <w:r>
        <w:rPr>
          <w:rFonts w:hint="eastAsia"/>
        </w:rPr>
        <w:t>all_</w:t>
      </w:r>
      <w:r w:rsidR="004D1F4B">
        <w:rPr>
          <w:rFonts w:hint="eastAsia"/>
        </w:rPr>
        <w:t>all_column</w:t>
      </w:r>
      <w:proofErr w:type="spellEnd"/>
      <w:r w:rsidR="0046749C">
        <w:rPr>
          <w:rFonts w:hint="eastAsia"/>
        </w:rPr>
        <w:t>以及后面的</w:t>
      </w:r>
      <w:r w:rsidR="0046749C">
        <w:rPr>
          <w:rFonts w:hint="eastAsia"/>
        </w:rPr>
        <w:t>__</w:t>
      </w:r>
      <w:proofErr w:type="spellStart"/>
      <w:r w:rsidR="0046749C">
        <w:rPr>
          <w:rFonts w:hint="eastAsia"/>
        </w:rPr>
        <w:t>all_join_info</w:t>
      </w:r>
      <w:proofErr w:type="spellEnd"/>
      <w:r w:rsidR="0046749C">
        <w:rPr>
          <w:rFonts w:hint="eastAsia"/>
        </w:rPr>
        <w:t>共同</w:t>
      </w:r>
      <w:r w:rsidR="004D1F4B">
        <w:rPr>
          <w:rFonts w:hint="eastAsia"/>
        </w:rPr>
        <w:t>定义了各个表的</w:t>
      </w:r>
      <w:r w:rsidR="004D1F4B">
        <w:rPr>
          <w:rFonts w:hint="eastAsia"/>
        </w:rPr>
        <w:t>schema</w:t>
      </w:r>
      <w:r w:rsidR="004D1F4B">
        <w:rPr>
          <w:rFonts w:hint="eastAsia"/>
        </w:rPr>
        <w:t>信息，包括列</w:t>
      </w:r>
      <w:r w:rsidR="004D1F4B">
        <w:rPr>
          <w:rFonts w:hint="eastAsia"/>
        </w:rPr>
        <w:t>join</w:t>
      </w:r>
      <w:r w:rsidR="004D1F4B">
        <w:rPr>
          <w:rFonts w:hint="eastAsia"/>
        </w:rPr>
        <w:t>的对应关系</w:t>
      </w:r>
      <w:r w:rsidR="0046749C">
        <w:rPr>
          <w:rFonts w:hint="eastAsia"/>
        </w:rPr>
        <w:t>(</w:t>
      </w:r>
      <w:r w:rsidR="004D1F4B">
        <w:rPr>
          <w:rFonts w:hint="eastAsia"/>
        </w:rPr>
        <w:t>如</w:t>
      </w:r>
      <w:r w:rsidR="00BF27FA">
        <w:rPr>
          <w:rFonts w:hint="eastAsia"/>
        </w:rPr>
        <w:t>收藏夹的</w:t>
      </w:r>
      <w:proofErr w:type="spellStart"/>
      <w:r w:rsidR="00EE4B7B">
        <w:t>item_title$item_title</w:t>
      </w:r>
      <w:proofErr w:type="spellEnd"/>
      <w:r w:rsidR="00EE4B7B">
        <w:rPr>
          <w:rFonts w:hint="eastAsia"/>
        </w:rPr>
        <w:t>，</w:t>
      </w:r>
      <w:proofErr w:type="spellStart"/>
      <w:r w:rsidR="00BF27FA" w:rsidRPr="00BF27FA">
        <w:t>item_picurl$item_picurl</w:t>
      </w:r>
      <w:proofErr w:type="spellEnd"/>
      <w:r w:rsidR="00BF27FA">
        <w:rPr>
          <w:rFonts w:hint="eastAsia"/>
        </w:rPr>
        <w:t>等</w:t>
      </w:r>
      <w:r w:rsidR="004D1F4B">
        <w:rPr>
          <w:rFonts w:hint="eastAsia"/>
        </w:rPr>
        <w:t>关系</w:t>
      </w:r>
      <w:r w:rsidR="0046749C">
        <w:rPr>
          <w:rFonts w:hint="eastAsia"/>
        </w:rPr>
        <w:t>)</w:t>
      </w:r>
      <w:r>
        <w:rPr>
          <w:rFonts w:hint="eastAsia"/>
        </w:rPr>
        <w:t>。</w:t>
      </w:r>
    </w:p>
    <w:p w:rsidR="001E2753" w:rsidRPr="007145FA" w:rsidRDefault="001E2753" w:rsidP="001E2753"/>
    <w:p w:rsidR="00BE3E8B" w:rsidRDefault="00BE3E8B" w:rsidP="001E2753">
      <w:pPr>
        <w:pStyle w:val="2"/>
      </w:pPr>
      <w:bookmarkStart w:id="202" w:name="_Toc323053518"/>
      <w:r>
        <w:rPr>
          <w:rFonts w:hint="eastAsia"/>
        </w:rPr>
        <w:lastRenderedPageBreak/>
        <w:t>__</w:t>
      </w:r>
      <w:proofErr w:type="spellStart"/>
      <w:r>
        <w:rPr>
          <w:rFonts w:hint="eastAsia"/>
        </w:rPr>
        <w:t>all_join_info</w:t>
      </w:r>
      <w:bookmarkEnd w:id="202"/>
      <w:proofErr w:type="spellEnd"/>
    </w:p>
    <w:p w:rsidR="00706E9B" w:rsidRDefault="00706E9B" w:rsidP="00706E9B">
      <w:r>
        <w:rPr>
          <w:rFonts w:hint="eastAsia"/>
        </w:rPr>
        <w:t>__</w:t>
      </w:r>
      <w:proofErr w:type="spellStart"/>
      <w:r w:rsidR="003B0CE8">
        <w:rPr>
          <w:rFonts w:hint="eastAsia"/>
        </w:rPr>
        <w:t>all_join_info</w:t>
      </w:r>
      <w:proofErr w:type="spellEnd"/>
      <w:r>
        <w:rPr>
          <w:rFonts w:hint="eastAsia"/>
        </w:rPr>
        <w:t>存储了</w:t>
      </w:r>
      <w:r w:rsidR="003B0CE8">
        <w:rPr>
          <w:rFonts w:hint="eastAsia"/>
        </w:rPr>
        <w:t>表之间的内部</w:t>
      </w:r>
      <w:r w:rsidR="003B0CE8">
        <w:rPr>
          <w:rFonts w:hint="eastAsia"/>
        </w:rPr>
        <w:t>join</w:t>
      </w:r>
      <w:r w:rsidR="003B0CE8">
        <w:rPr>
          <w:rFonts w:hint="eastAsia"/>
        </w:rPr>
        <w:t>关系，即表</w:t>
      </w:r>
      <w:r w:rsidR="00752B26">
        <w:rPr>
          <w:rFonts w:hint="eastAsia"/>
        </w:rPr>
        <w:t>l</w:t>
      </w:r>
      <w:r w:rsidR="005C31A9">
        <w:rPr>
          <w:rFonts w:hint="eastAsia"/>
        </w:rPr>
        <w:t>eft</w:t>
      </w:r>
      <w:r w:rsidR="003B0CE8">
        <w:rPr>
          <w:rFonts w:hint="eastAsia"/>
        </w:rPr>
        <w:t>通过其某些列对应到表</w:t>
      </w:r>
      <w:r w:rsidR="00752B26">
        <w:rPr>
          <w:rFonts w:hint="eastAsia"/>
        </w:rPr>
        <w:t>r</w:t>
      </w:r>
      <w:r w:rsidR="005C31A9">
        <w:rPr>
          <w:rFonts w:hint="eastAsia"/>
        </w:rPr>
        <w:t>ight</w:t>
      </w:r>
      <w:r w:rsidR="003B0CE8">
        <w:rPr>
          <w:rFonts w:hint="eastAsia"/>
        </w:rPr>
        <w:t>的</w:t>
      </w:r>
      <w:proofErr w:type="spellStart"/>
      <w:r w:rsidR="003B0CE8">
        <w:rPr>
          <w:rFonts w:hint="eastAsia"/>
        </w:rPr>
        <w:t>rowkey</w:t>
      </w:r>
      <w:proofErr w:type="spellEnd"/>
      <w:r w:rsidR="003B0CE8">
        <w:rPr>
          <w:rFonts w:hint="eastAsia"/>
        </w:rPr>
        <w:t>：</w:t>
      </w:r>
    </w:p>
    <w:p w:rsidR="00706E9B" w:rsidRPr="00F80DB7" w:rsidRDefault="00706E9B" w:rsidP="00706E9B">
      <w:r>
        <w:rPr>
          <w:rFonts w:hint="eastAsia"/>
        </w:rPr>
        <w:t>表结构：</w:t>
      </w:r>
    </w:p>
    <w:tbl>
      <w:tblPr>
        <w:tblStyle w:val="a7"/>
        <w:tblW w:w="0" w:type="auto"/>
        <w:tblLook w:val="04A0"/>
      </w:tblPr>
      <w:tblGrid>
        <w:gridCol w:w="1942"/>
        <w:gridCol w:w="1393"/>
        <w:gridCol w:w="7347"/>
      </w:tblGrid>
      <w:tr w:rsidR="008A515C" w:rsidTr="008A515C">
        <w:tc>
          <w:tcPr>
            <w:tcW w:w="1942" w:type="dxa"/>
          </w:tcPr>
          <w:p w:rsidR="003B0CE8" w:rsidRDefault="003B0CE8" w:rsidP="007A47FF">
            <w:r>
              <w:rPr>
                <w:rFonts w:hint="eastAsia"/>
              </w:rPr>
              <w:t>列名</w:t>
            </w:r>
          </w:p>
        </w:tc>
        <w:tc>
          <w:tcPr>
            <w:tcW w:w="1393" w:type="dxa"/>
          </w:tcPr>
          <w:p w:rsidR="003B0CE8" w:rsidRDefault="003B0CE8" w:rsidP="007A47FF">
            <w:r>
              <w:rPr>
                <w:rFonts w:hint="eastAsia"/>
              </w:rPr>
              <w:t>类型</w:t>
            </w:r>
          </w:p>
        </w:tc>
        <w:tc>
          <w:tcPr>
            <w:tcW w:w="7347" w:type="dxa"/>
          </w:tcPr>
          <w:p w:rsidR="003B0CE8" w:rsidRDefault="003B0CE8" w:rsidP="007A47FF">
            <w:r>
              <w:rPr>
                <w:rFonts w:hint="eastAsia"/>
              </w:rPr>
              <w:t>说明</w:t>
            </w:r>
          </w:p>
        </w:tc>
      </w:tr>
      <w:tr w:rsidR="008A515C" w:rsidTr="008A515C">
        <w:tc>
          <w:tcPr>
            <w:tcW w:w="1942" w:type="dxa"/>
          </w:tcPr>
          <w:p w:rsidR="003B0CE8" w:rsidRDefault="005C31A9" w:rsidP="007A47FF">
            <w:proofErr w:type="spellStart"/>
            <w:r>
              <w:rPr>
                <w:rFonts w:hint="eastAsia"/>
              </w:rPr>
              <w:t>left_</w:t>
            </w:r>
            <w:r w:rsidR="003B0CE8">
              <w:rPr>
                <w:rFonts w:hint="eastAsia"/>
              </w:rPr>
              <w:t>table_name</w:t>
            </w:r>
            <w:proofErr w:type="spellEnd"/>
          </w:p>
        </w:tc>
        <w:tc>
          <w:tcPr>
            <w:tcW w:w="1393" w:type="dxa"/>
          </w:tcPr>
          <w:p w:rsidR="003B0CE8" w:rsidRDefault="003B0CE8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7347" w:type="dxa"/>
          </w:tcPr>
          <w:p w:rsidR="003B0CE8" w:rsidRDefault="003B0CE8" w:rsidP="007A47FF">
            <w:r>
              <w:rPr>
                <w:rFonts w:hint="eastAsia"/>
              </w:rPr>
              <w:t>表名</w:t>
            </w:r>
          </w:p>
        </w:tc>
      </w:tr>
      <w:tr w:rsidR="008A515C" w:rsidTr="008A515C">
        <w:tc>
          <w:tcPr>
            <w:tcW w:w="1942" w:type="dxa"/>
          </w:tcPr>
          <w:p w:rsidR="003B0CE8" w:rsidRDefault="00FE67AE" w:rsidP="007A47FF">
            <w:proofErr w:type="spellStart"/>
            <w:r>
              <w:rPr>
                <w:rFonts w:hint="eastAsia"/>
              </w:rPr>
              <w:t>left_</w:t>
            </w:r>
            <w:r w:rsidR="003B0CE8">
              <w:rPr>
                <w:rFonts w:hint="eastAsia"/>
              </w:rPr>
              <w:t>table_id</w:t>
            </w:r>
            <w:proofErr w:type="spellEnd"/>
          </w:p>
        </w:tc>
        <w:tc>
          <w:tcPr>
            <w:tcW w:w="1393" w:type="dxa"/>
          </w:tcPr>
          <w:p w:rsidR="003B0CE8" w:rsidRDefault="003B0CE8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47" w:type="dxa"/>
          </w:tcPr>
          <w:p w:rsidR="003B0CE8" w:rsidRDefault="003B0CE8" w:rsidP="007A47FF">
            <w:r>
              <w:rPr>
                <w:rFonts w:hint="eastAsia"/>
              </w:rPr>
              <w:t>表的</w:t>
            </w:r>
            <w:proofErr w:type="spellStart"/>
            <w:r>
              <w:rPr>
                <w:rFonts w:hint="eastAsia"/>
              </w:rPr>
              <w:t>table_id</w:t>
            </w:r>
            <w:proofErr w:type="spellEnd"/>
          </w:p>
        </w:tc>
      </w:tr>
      <w:tr w:rsidR="00EE1FED" w:rsidTr="008A515C">
        <w:tc>
          <w:tcPr>
            <w:tcW w:w="1942" w:type="dxa"/>
          </w:tcPr>
          <w:p w:rsidR="00EE1FED" w:rsidRDefault="00EE1FED" w:rsidP="007A47FF">
            <w:proofErr w:type="spellStart"/>
            <w:r>
              <w:rPr>
                <w:rFonts w:hint="eastAsia"/>
              </w:rPr>
              <w:t>left_column_name</w:t>
            </w:r>
            <w:proofErr w:type="spellEnd"/>
          </w:p>
        </w:tc>
        <w:tc>
          <w:tcPr>
            <w:tcW w:w="1393" w:type="dxa"/>
          </w:tcPr>
          <w:p w:rsidR="00EE1FED" w:rsidRDefault="00EE1FED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7347" w:type="dxa"/>
          </w:tcPr>
          <w:p w:rsidR="00EE1FED" w:rsidRDefault="00EE1FED" w:rsidP="007A47FF">
            <w:r>
              <w:rPr>
                <w:rFonts w:hint="eastAsia"/>
              </w:rPr>
              <w:t>列名</w:t>
            </w:r>
          </w:p>
        </w:tc>
      </w:tr>
      <w:tr w:rsidR="008A515C" w:rsidTr="008A515C">
        <w:tc>
          <w:tcPr>
            <w:tcW w:w="1942" w:type="dxa"/>
          </w:tcPr>
          <w:p w:rsidR="00EE1FED" w:rsidRDefault="00EE1FED" w:rsidP="00EC1E07">
            <w:proofErr w:type="spellStart"/>
            <w:r>
              <w:rPr>
                <w:rFonts w:hint="eastAsia"/>
              </w:rPr>
              <w:t>left_column_id</w:t>
            </w:r>
            <w:proofErr w:type="spellEnd"/>
          </w:p>
        </w:tc>
        <w:tc>
          <w:tcPr>
            <w:tcW w:w="1393" w:type="dxa"/>
          </w:tcPr>
          <w:p w:rsidR="00EE1FED" w:rsidRDefault="00EE1FED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47" w:type="dxa"/>
          </w:tcPr>
          <w:p w:rsidR="00EE1FED" w:rsidRDefault="00EE1FED" w:rsidP="007A47FF">
            <w:proofErr w:type="spellStart"/>
            <w:r>
              <w:rPr>
                <w:rFonts w:hint="eastAsia"/>
              </w:rPr>
              <w:t>column_id</w:t>
            </w:r>
            <w:proofErr w:type="spellEnd"/>
          </w:p>
        </w:tc>
      </w:tr>
      <w:tr w:rsidR="008A515C" w:rsidTr="008A515C">
        <w:tc>
          <w:tcPr>
            <w:tcW w:w="1942" w:type="dxa"/>
          </w:tcPr>
          <w:p w:rsidR="008A515C" w:rsidRDefault="008A515C" w:rsidP="007A47FF">
            <w:proofErr w:type="spellStart"/>
            <w:r>
              <w:rPr>
                <w:rFonts w:hint="eastAsia"/>
              </w:rPr>
              <w:t>right_table_name</w:t>
            </w:r>
            <w:proofErr w:type="spellEnd"/>
          </w:p>
        </w:tc>
        <w:tc>
          <w:tcPr>
            <w:tcW w:w="1393" w:type="dxa"/>
          </w:tcPr>
          <w:p w:rsidR="008A515C" w:rsidRDefault="008A515C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7347" w:type="dxa"/>
          </w:tcPr>
          <w:p w:rsidR="008A515C" w:rsidRDefault="008A515C" w:rsidP="007A47FF">
            <w:r>
              <w:rPr>
                <w:rFonts w:hint="eastAsia"/>
              </w:rPr>
              <w:t>表名</w:t>
            </w:r>
          </w:p>
        </w:tc>
      </w:tr>
      <w:tr w:rsidR="008A515C" w:rsidTr="008A515C">
        <w:tc>
          <w:tcPr>
            <w:tcW w:w="1942" w:type="dxa"/>
          </w:tcPr>
          <w:p w:rsidR="008A515C" w:rsidRDefault="008A515C" w:rsidP="007A47FF">
            <w:proofErr w:type="spellStart"/>
            <w:r>
              <w:rPr>
                <w:rFonts w:hint="eastAsia"/>
              </w:rPr>
              <w:t>right_table_id</w:t>
            </w:r>
            <w:proofErr w:type="spellEnd"/>
          </w:p>
        </w:tc>
        <w:tc>
          <w:tcPr>
            <w:tcW w:w="1393" w:type="dxa"/>
          </w:tcPr>
          <w:p w:rsidR="008A515C" w:rsidRDefault="008A515C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47" w:type="dxa"/>
          </w:tcPr>
          <w:p w:rsidR="008A515C" w:rsidRDefault="008A515C" w:rsidP="007A47FF">
            <w:r>
              <w:rPr>
                <w:rFonts w:hint="eastAsia"/>
              </w:rPr>
              <w:t>表的</w:t>
            </w:r>
            <w:proofErr w:type="spellStart"/>
            <w:r>
              <w:rPr>
                <w:rFonts w:hint="eastAsia"/>
              </w:rPr>
              <w:t>table_id</w:t>
            </w:r>
            <w:proofErr w:type="spellEnd"/>
          </w:p>
        </w:tc>
      </w:tr>
      <w:tr w:rsidR="008A515C" w:rsidTr="008A515C">
        <w:tc>
          <w:tcPr>
            <w:tcW w:w="1942" w:type="dxa"/>
          </w:tcPr>
          <w:p w:rsidR="008A515C" w:rsidRDefault="008A515C" w:rsidP="008A515C">
            <w:proofErr w:type="spellStart"/>
            <w:r>
              <w:rPr>
                <w:rFonts w:hint="eastAsia"/>
              </w:rPr>
              <w:t>right_column_name</w:t>
            </w:r>
            <w:proofErr w:type="spellEnd"/>
          </w:p>
        </w:tc>
        <w:tc>
          <w:tcPr>
            <w:tcW w:w="1393" w:type="dxa"/>
          </w:tcPr>
          <w:p w:rsidR="008A515C" w:rsidRDefault="008A515C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7347" w:type="dxa"/>
          </w:tcPr>
          <w:p w:rsidR="008A515C" w:rsidRDefault="008A515C" w:rsidP="007A47FF">
            <w:r>
              <w:rPr>
                <w:rFonts w:hint="eastAsia"/>
              </w:rPr>
              <w:t>列名</w:t>
            </w:r>
          </w:p>
        </w:tc>
      </w:tr>
      <w:tr w:rsidR="008A515C" w:rsidTr="008A515C">
        <w:tc>
          <w:tcPr>
            <w:tcW w:w="1942" w:type="dxa"/>
          </w:tcPr>
          <w:p w:rsidR="008A515C" w:rsidRDefault="008A515C" w:rsidP="008A515C">
            <w:proofErr w:type="spellStart"/>
            <w:r>
              <w:rPr>
                <w:rFonts w:hint="eastAsia"/>
              </w:rPr>
              <w:t>right_column_id</w:t>
            </w:r>
            <w:proofErr w:type="spellEnd"/>
          </w:p>
        </w:tc>
        <w:tc>
          <w:tcPr>
            <w:tcW w:w="1393" w:type="dxa"/>
          </w:tcPr>
          <w:p w:rsidR="008A515C" w:rsidRDefault="008A515C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47" w:type="dxa"/>
          </w:tcPr>
          <w:p w:rsidR="008A515C" w:rsidRDefault="008A515C" w:rsidP="007A47FF">
            <w:proofErr w:type="spellStart"/>
            <w:r>
              <w:rPr>
                <w:rFonts w:hint="eastAsia"/>
              </w:rPr>
              <w:t>column_id</w:t>
            </w:r>
            <w:proofErr w:type="spellEnd"/>
          </w:p>
        </w:tc>
      </w:tr>
      <w:tr w:rsidR="008A515C" w:rsidDel="007A47FF" w:rsidTr="008A515C">
        <w:trPr>
          <w:del w:id="203" w:author="jianming.cjq" w:date="2012-03-01T16:00:00Z"/>
        </w:trPr>
        <w:tc>
          <w:tcPr>
            <w:tcW w:w="1942" w:type="dxa"/>
          </w:tcPr>
          <w:p w:rsidR="008A515C" w:rsidRPr="002A0836" w:rsidDel="007A47FF" w:rsidRDefault="008A515C" w:rsidP="008A515C">
            <w:pPr>
              <w:rPr>
                <w:del w:id="204" w:author="jianming.cjq" w:date="2012-03-01T16:00:00Z"/>
              </w:rPr>
            </w:pPr>
            <w:del w:id="205" w:author="jianming.cjq" w:date="2012-03-01T16:00:00Z">
              <w:r w:rsidDel="007A47FF">
                <w:rPr>
                  <w:rFonts w:hint="eastAsia"/>
                </w:rPr>
                <w:delText>right_rowkey_id</w:delText>
              </w:r>
            </w:del>
          </w:p>
        </w:tc>
        <w:tc>
          <w:tcPr>
            <w:tcW w:w="1393" w:type="dxa"/>
          </w:tcPr>
          <w:p w:rsidR="008A515C" w:rsidDel="007A47FF" w:rsidRDefault="008A515C" w:rsidP="007A47FF">
            <w:pPr>
              <w:rPr>
                <w:del w:id="206" w:author="jianming.cjq" w:date="2012-03-01T16:00:00Z"/>
              </w:rPr>
            </w:pPr>
            <w:del w:id="207" w:author="jianming.cjq" w:date="2012-03-01T16:00:00Z">
              <w:r w:rsidDel="007A47FF">
                <w:rPr>
                  <w:rFonts w:hint="eastAsia"/>
                </w:rPr>
                <w:delText>int</w:delText>
              </w:r>
            </w:del>
          </w:p>
        </w:tc>
        <w:tc>
          <w:tcPr>
            <w:tcW w:w="7347" w:type="dxa"/>
          </w:tcPr>
          <w:p w:rsidR="008A515C" w:rsidDel="007A47FF" w:rsidRDefault="00E35404" w:rsidP="001C71C3">
            <w:pPr>
              <w:rPr>
                <w:del w:id="208" w:author="jianming.cjq" w:date="2012-03-01T16:00:00Z"/>
              </w:rPr>
            </w:pPr>
            <w:del w:id="209" w:author="jianming.cjq" w:date="2012-03-01T16:00:00Z">
              <w:r w:rsidDel="007A47FF">
                <w:rPr>
                  <w:rFonts w:hint="eastAsia"/>
                </w:rPr>
                <w:delText>0</w:delText>
              </w:r>
              <w:r w:rsidDel="007A47FF">
                <w:rPr>
                  <w:rFonts w:hint="eastAsia"/>
                </w:rPr>
                <w:delText>：非</w:delText>
              </w:r>
              <w:r w:rsidDel="007A47FF">
                <w:rPr>
                  <w:rFonts w:hint="eastAsia"/>
                </w:rPr>
                <w:delText>rowkey</w:delText>
              </w:r>
              <w:r w:rsidDel="007A47FF">
                <w:rPr>
                  <w:rFonts w:hint="eastAsia"/>
                </w:rPr>
                <w:delText>；</w:delText>
              </w:r>
              <w:r w:rsidR="001C71C3" w:rsidDel="007A47FF">
                <w:rPr>
                  <w:rFonts w:hint="eastAsia"/>
                </w:rPr>
                <w:delText>正整数：</w:delText>
              </w:r>
              <w:r w:rsidR="001C71C3" w:rsidDel="007A47FF">
                <w:rPr>
                  <w:rFonts w:hint="eastAsia"/>
                </w:rPr>
                <w:delText>rowkey</w:delText>
              </w:r>
              <w:r w:rsidR="001C71C3" w:rsidDel="007A47FF">
                <w:rPr>
                  <w:rFonts w:hint="eastAsia"/>
                </w:rPr>
                <w:delText>的序号</w:delText>
              </w:r>
            </w:del>
          </w:p>
        </w:tc>
      </w:tr>
    </w:tbl>
    <w:p w:rsidR="00706E9B" w:rsidRDefault="00DC40D7" w:rsidP="00706E9B"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：</w:t>
      </w:r>
      <w:r>
        <w:rPr>
          <w:rFonts w:hint="eastAsia"/>
        </w:rPr>
        <w:t>(</w:t>
      </w:r>
      <w:proofErr w:type="spellStart"/>
      <w:r>
        <w:rPr>
          <w:rFonts w:hint="eastAsia"/>
        </w:rPr>
        <w:t>left_table_id</w:t>
      </w:r>
      <w:proofErr w:type="spellEnd"/>
      <w:r>
        <w:rPr>
          <w:rFonts w:hint="eastAsia"/>
        </w:rPr>
        <w:t>，</w:t>
      </w:r>
      <w:proofErr w:type="spellStart"/>
      <w:ins w:id="210" w:author="jianming.cjq" w:date="2012-03-01T16:00:00Z">
        <w:r w:rsidR="007A47FF">
          <w:rPr>
            <w:rFonts w:hint="eastAsia"/>
          </w:rPr>
          <w:t>left_column_id</w:t>
        </w:r>
      </w:ins>
      <w:proofErr w:type="spellEnd"/>
      <w:ins w:id="211" w:author="jianming.cjq" w:date="2012-03-01T16:01:00Z">
        <w:r w:rsidR="007A47FF">
          <w:rPr>
            <w:rFonts w:hint="eastAsia"/>
          </w:rPr>
          <w:t>，</w:t>
        </w:r>
      </w:ins>
      <w:proofErr w:type="spellStart"/>
      <w:r>
        <w:rPr>
          <w:rFonts w:hint="eastAsia"/>
        </w:rPr>
        <w:t>right_table_id</w:t>
      </w:r>
      <w:proofErr w:type="spellEnd"/>
      <w:ins w:id="212" w:author="jianming.cjq" w:date="2012-03-01T16:01:00Z">
        <w:r w:rsidR="007A47FF">
          <w:rPr>
            <w:rFonts w:hint="eastAsia"/>
          </w:rPr>
          <w:t>，</w:t>
        </w:r>
      </w:ins>
      <w:proofErr w:type="spellStart"/>
      <w:ins w:id="213" w:author="jianming.cjq" w:date="2012-03-01T16:02:00Z">
        <w:r w:rsidR="007A47FF">
          <w:rPr>
            <w:rFonts w:hint="eastAsia"/>
          </w:rPr>
          <w:t>right_column_id</w:t>
        </w:r>
      </w:ins>
      <w:proofErr w:type="spellEnd"/>
      <w:del w:id="214" w:author="jianming.cjq" w:date="2012-03-01T16:00:00Z">
        <w:r w:rsidDel="007A47FF">
          <w:rPr>
            <w:rFonts w:hint="eastAsia"/>
          </w:rPr>
          <w:delText>，</w:delText>
        </w:r>
        <w:r w:rsidDel="007A47FF">
          <w:rPr>
            <w:rFonts w:hint="eastAsia"/>
          </w:rPr>
          <w:delText>right_rowkey_id</w:delText>
        </w:r>
      </w:del>
      <w:r>
        <w:rPr>
          <w:rFonts w:hint="eastAsia"/>
        </w:rPr>
        <w:t>)</w:t>
      </w:r>
    </w:p>
    <w:p w:rsidR="00752B26" w:rsidRDefault="00752B26" w:rsidP="00706E9B">
      <w:r>
        <w:rPr>
          <w:rFonts w:hint="eastAsia"/>
        </w:rPr>
        <w:t>说明：</w:t>
      </w:r>
    </w:p>
    <w:p w:rsidR="00752B26" w:rsidRDefault="00752B26" w:rsidP="00E35404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left</w:t>
      </w:r>
      <w:r>
        <w:rPr>
          <w:rFonts w:hint="eastAsia"/>
        </w:rPr>
        <w:t>表及</w:t>
      </w:r>
      <w:r>
        <w:rPr>
          <w:rFonts w:hint="eastAsia"/>
        </w:rPr>
        <w:t>right</w:t>
      </w:r>
      <w:r>
        <w:rPr>
          <w:rFonts w:hint="eastAsia"/>
        </w:rPr>
        <w:t>表的对应列的类型必须一致；</w:t>
      </w:r>
    </w:p>
    <w:p w:rsidR="00EB6FA7" w:rsidRPr="00706E9B" w:rsidRDefault="00EB6FA7" w:rsidP="00706E9B"/>
    <w:p w:rsidR="00E066A4" w:rsidRDefault="00E066A4" w:rsidP="00E066A4">
      <w:pPr>
        <w:pStyle w:val="2"/>
      </w:pPr>
      <w:bookmarkStart w:id="215" w:name="_Toc323053519"/>
      <w:r>
        <w:rPr>
          <w:rFonts w:hint="eastAsia"/>
        </w:rPr>
        <w:t>__</w:t>
      </w:r>
      <w:proofErr w:type="spellStart"/>
      <w:r>
        <w:rPr>
          <w:rFonts w:hint="eastAsia"/>
        </w:rPr>
        <w:t>all_data_type</w:t>
      </w:r>
      <w:bookmarkEnd w:id="215"/>
      <w:proofErr w:type="spellEnd"/>
      <w:r>
        <w:rPr>
          <w:rFonts w:hint="eastAsia"/>
        </w:rPr>
        <w:t xml:space="preserve"> </w:t>
      </w:r>
    </w:p>
    <w:p w:rsidR="00E066A4" w:rsidRDefault="00E066A4" w:rsidP="00E066A4">
      <w:r>
        <w:rPr>
          <w:rFonts w:hint="eastAsia"/>
        </w:rPr>
        <w:t>__</w:t>
      </w:r>
      <w:proofErr w:type="spellStart"/>
      <w:r>
        <w:rPr>
          <w:rFonts w:hint="eastAsia"/>
        </w:rPr>
        <w:t>all_</w:t>
      </w:r>
      <w:r w:rsidR="0076364C">
        <w:rPr>
          <w:rFonts w:hint="eastAsia"/>
        </w:rPr>
        <w:t>data</w:t>
      </w:r>
      <w:r>
        <w:rPr>
          <w:rFonts w:hint="eastAsia"/>
        </w:rPr>
        <w:t>_</w:t>
      </w:r>
      <w:r w:rsidR="0076364C">
        <w:rPr>
          <w:rFonts w:hint="eastAsia"/>
        </w:rPr>
        <w:t>type</w:t>
      </w:r>
      <w:proofErr w:type="spellEnd"/>
      <w:r>
        <w:rPr>
          <w:rFonts w:hint="eastAsia"/>
        </w:rPr>
        <w:t>存储了系统</w:t>
      </w:r>
      <w:r w:rsidR="0076364C">
        <w:rPr>
          <w:rFonts w:hint="eastAsia"/>
        </w:rPr>
        <w:t>的所有数据类型</w:t>
      </w:r>
    </w:p>
    <w:p w:rsidR="00E066A4" w:rsidRPr="00F80DB7" w:rsidRDefault="00E066A4" w:rsidP="00E066A4">
      <w:r>
        <w:rPr>
          <w:rFonts w:hint="eastAsia"/>
        </w:rPr>
        <w:t>表结构：</w:t>
      </w:r>
    </w:p>
    <w:tbl>
      <w:tblPr>
        <w:tblStyle w:val="a7"/>
        <w:tblW w:w="0" w:type="auto"/>
        <w:tblLook w:val="04A0"/>
      </w:tblPr>
      <w:tblGrid>
        <w:gridCol w:w="1352"/>
        <w:gridCol w:w="1393"/>
        <w:gridCol w:w="7937"/>
      </w:tblGrid>
      <w:tr w:rsidR="00E066A4" w:rsidTr="007A47FF">
        <w:tc>
          <w:tcPr>
            <w:tcW w:w="1352" w:type="dxa"/>
          </w:tcPr>
          <w:p w:rsidR="00E066A4" w:rsidRDefault="00E066A4" w:rsidP="007A47FF">
            <w:r>
              <w:rPr>
                <w:rFonts w:hint="eastAsia"/>
              </w:rPr>
              <w:t>列名</w:t>
            </w:r>
          </w:p>
        </w:tc>
        <w:tc>
          <w:tcPr>
            <w:tcW w:w="1393" w:type="dxa"/>
          </w:tcPr>
          <w:p w:rsidR="00E066A4" w:rsidRDefault="00E066A4" w:rsidP="007A47FF">
            <w:r>
              <w:rPr>
                <w:rFonts w:hint="eastAsia"/>
              </w:rPr>
              <w:t>类型</w:t>
            </w:r>
          </w:p>
        </w:tc>
        <w:tc>
          <w:tcPr>
            <w:tcW w:w="7937" w:type="dxa"/>
          </w:tcPr>
          <w:p w:rsidR="00E066A4" w:rsidRDefault="00E066A4" w:rsidP="007A47FF">
            <w:r>
              <w:rPr>
                <w:rFonts w:hint="eastAsia"/>
              </w:rPr>
              <w:t>说明</w:t>
            </w:r>
          </w:p>
        </w:tc>
      </w:tr>
      <w:tr w:rsidR="00E066A4" w:rsidTr="007A47FF">
        <w:tc>
          <w:tcPr>
            <w:tcW w:w="1352" w:type="dxa"/>
          </w:tcPr>
          <w:p w:rsidR="00E066A4" w:rsidRDefault="00B73DE3" w:rsidP="007A47FF">
            <w:r>
              <w:t>N</w:t>
            </w:r>
            <w:r w:rsidR="00E066A4">
              <w:rPr>
                <w:rFonts w:hint="eastAsia"/>
              </w:rPr>
              <w:t>ame</w:t>
            </w:r>
          </w:p>
        </w:tc>
        <w:tc>
          <w:tcPr>
            <w:tcW w:w="1393" w:type="dxa"/>
          </w:tcPr>
          <w:p w:rsidR="00E066A4" w:rsidRDefault="00E066A4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7937" w:type="dxa"/>
          </w:tcPr>
          <w:p w:rsidR="00E066A4" w:rsidRDefault="009A15E1" w:rsidP="007A47FF">
            <w:r>
              <w:rPr>
                <w:rFonts w:hint="eastAsia"/>
              </w:rPr>
              <w:t>类型</w:t>
            </w:r>
            <w:r w:rsidR="00E066A4">
              <w:rPr>
                <w:rFonts w:hint="eastAsia"/>
              </w:rPr>
              <w:t>名称</w:t>
            </w:r>
          </w:p>
        </w:tc>
      </w:tr>
      <w:tr w:rsidR="00E066A4" w:rsidTr="007A47FF">
        <w:tc>
          <w:tcPr>
            <w:tcW w:w="1352" w:type="dxa"/>
          </w:tcPr>
          <w:p w:rsidR="00E066A4" w:rsidRDefault="00B73DE3" w:rsidP="007A47FF">
            <w:r>
              <w:t>I</w:t>
            </w:r>
            <w:r w:rsidR="009A15E1">
              <w:rPr>
                <w:rFonts w:hint="eastAsia"/>
              </w:rPr>
              <w:t>d</w:t>
            </w:r>
          </w:p>
        </w:tc>
        <w:tc>
          <w:tcPr>
            <w:tcW w:w="1393" w:type="dxa"/>
          </w:tcPr>
          <w:p w:rsidR="00E066A4" w:rsidRDefault="00E066A4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937" w:type="dxa"/>
          </w:tcPr>
          <w:p w:rsidR="00E066A4" w:rsidRDefault="009A15E1" w:rsidP="009A15E1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E066A4" w:rsidTr="007A47FF">
        <w:tc>
          <w:tcPr>
            <w:tcW w:w="1352" w:type="dxa"/>
          </w:tcPr>
          <w:p w:rsidR="00E066A4" w:rsidRDefault="00B73DE3" w:rsidP="007A47FF">
            <w:r>
              <w:t>I</w:t>
            </w:r>
            <w:r w:rsidR="00E066A4">
              <w:rPr>
                <w:rFonts w:hint="eastAsia"/>
              </w:rPr>
              <w:t>nfo</w:t>
            </w:r>
          </w:p>
        </w:tc>
        <w:tc>
          <w:tcPr>
            <w:tcW w:w="1393" w:type="dxa"/>
          </w:tcPr>
          <w:p w:rsidR="00E066A4" w:rsidRDefault="00E066A4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7937" w:type="dxa"/>
          </w:tcPr>
          <w:p w:rsidR="00E066A4" w:rsidRDefault="00E066A4" w:rsidP="009A15E1">
            <w:r>
              <w:rPr>
                <w:rFonts w:hint="eastAsia"/>
              </w:rPr>
              <w:t>对该</w:t>
            </w:r>
            <w:r w:rsidR="009A15E1">
              <w:rPr>
                <w:rFonts w:hint="eastAsia"/>
              </w:rPr>
              <w:t>类型</w:t>
            </w:r>
            <w:r>
              <w:rPr>
                <w:rFonts w:hint="eastAsia"/>
              </w:rPr>
              <w:t>的说明</w:t>
            </w:r>
          </w:p>
        </w:tc>
      </w:tr>
    </w:tbl>
    <w:p w:rsidR="00E066A4" w:rsidRDefault="00E066A4" w:rsidP="00E066A4"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：</w:t>
      </w:r>
      <w:proofErr w:type="gramStart"/>
      <w:r w:rsidR="00D17C40">
        <w:rPr>
          <w:rFonts w:hint="eastAsia"/>
        </w:rPr>
        <w:t>id</w:t>
      </w:r>
      <w:proofErr w:type="gramEnd"/>
    </w:p>
    <w:p w:rsidR="00E066A4" w:rsidRPr="009F6D94" w:rsidRDefault="00E066A4" w:rsidP="00E066A4"/>
    <w:p w:rsidR="00EE509C" w:rsidRDefault="00EE509C" w:rsidP="00EE509C">
      <w:pPr>
        <w:pStyle w:val="2"/>
      </w:pPr>
      <w:bookmarkStart w:id="216" w:name="_Toc323053520"/>
      <w:r>
        <w:rPr>
          <w:rFonts w:hint="eastAsia"/>
        </w:rPr>
        <w:t>__</w:t>
      </w:r>
      <w:proofErr w:type="spellStart"/>
      <w:r>
        <w:rPr>
          <w:rFonts w:hint="eastAsia"/>
        </w:rPr>
        <w:t>all_sys_param</w:t>
      </w:r>
      <w:bookmarkEnd w:id="216"/>
      <w:proofErr w:type="spellEnd"/>
    </w:p>
    <w:p w:rsidR="00EE509C" w:rsidRDefault="00EE509C" w:rsidP="00EE509C">
      <w:r>
        <w:rPr>
          <w:rFonts w:hint="eastAsia"/>
        </w:rPr>
        <w:t>__</w:t>
      </w:r>
      <w:proofErr w:type="spellStart"/>
      <w:r>
        <w:rPr>
          <w:rFonts w:hint="eastAsia"/>
        </w:rPr>
        <w:t>all_sys_param</w:t>
      </w:r>
      <w:proofErr w:type="spellEnd"/>
      <w:r>
        <w:rPr>
          <w:rFonts w:hint="eastAsia"/>
        </w:rPr>
        <w:t>存储了系统所需的诸多参数，不同的参数保存在不同行。</w:t>
      </w:r>
    </w:p>
    <w:p w:rsidR="00EE509C" w:rsidRPr="00F80DB7" w:rsidRDefault="00EE509C" w:rsidP="00EE509C">
      <w:r>
        <w:rPr>
          <w:rFonts w:hint="eastAsia"/>
        </w:rPr>
        <w:t>表结构：</w:t>
      </w:r>
    </w:p>
    <w:tbl>
      <w:tblPr>
        <w:tblStyle w:val="a7"/>
        <w:tblW w:w="0" w:type="auto"/>
        <w:tblLook w:val="04A0"/>
        <w:tblPrChange w:id="217" w:author="jianming.cjq" w:date="2012-03-01T16:14:00Z">
          <w:tblPr>
            <w:tblStyle w:val="a7"/>
            <w:tblW w:w="0" w:type="auto"/>
            <w:tblLook w:val="04A0"/>
          </w:tblPr>
        </w:tblPrChange>
      </w:tblPr>
      <w:tblGrid>
        <w:gridCol w:w="1785"/>
        <w:gridCol w:w="1716"/>
        <w:gridCol w:w="7181"/>
        <w:tblGridChange w:id="218">
          <w:tblGrid>
            <w:gridCol w:w="1785"/>
            <w:gridCol w:w="1716"/>
            <w:gridCol w:w="7181"/>
          </w:tblGrid>
        </w:tblGridChange>
      </w:tblGrid>
      <w:tr w:rsidR="00EE509C" w:rsidTr="00B73DE3">
        <w:tc>
          <w:tcPr>
            <w:tcW w:w="1785" w:type="dxa"/>
            <w:tcPrChange w:id="219" w:author="jianming.cjq" w:date="2012-03-01T16:14:00Z">
              <w:tcPr>
                <w:tcW w:w="1791" w:type="dxa"/>
              </w:tcPr>
            </w:tcPrChange>
          </w:tcPr>
          <w:p w:rsidR="00EE509C" w:rsidRDefault="00EE509C" w:rsidP="007A47FF">
            <w:r>
              <w:rPr>
                <w:rFonts w:hint="eastAsia"/>
              </w:rPr>
              <w:t>列名</w:t>
            </w:r>
          </w:p>
        </w:tc>
        <w:tc>
          <w:tcPr>
            <w:tcW w:w="1716" w:type="dxa"/>
            <w:tcPrChange w:id="220" w:author="jianming.cjq" w:date="2012-03-01T16:14:00Z">
              <w:tcPr>
                <w:tcW w:w="1393" w:type="dxa"/>
              </w:tcPr>
            </w:tcPrChange>
          </w:tcPr>
          <w:p w:rsidR="00EE509C" w:rsidRDefault="00EE509C" w:rsidP="007A47FF">
            <w:r>
              <w:rPr>
                <w:rFonts w:hint="eastAsia"/>
              </w:rPr>
              <w:t>类型</w:t>
            </w:r>
          </w:p>
        </w:tc>
        <w:tc>
          <w:tcPr>
            <w:tcW w:w="7181" w:type="dxa"/>
            <w:tcPrChange w:id="221" w:author="jianming.cjq" w:date="2012-03-01T16:14:00Z">
              <w:tcPr>
                <w:tcW w:w="7498" w:type="dxa"/>
              </w:tcPr>
            </w:tcPrChange>
          </w:tcPr>
          <w:p w:rsidR="00EE509C" w:rsidRDefault="00EE509C" w:rsidP="007A47FF">
            <w:r>
              <w:rPr>
                <w:rFonts w:hint="eastAsia"/>
              </w:rPr>
              <w:t>说明</w:t>
            </w:r>
          </w:p>
        </w:tc>
      </w:tr>
      <w:tr w:rsidR="00EE509C" w:rsidTr="00B73DE3">
        <w:tc>
          <w:tcPr>
            <w:tcW w:w="1785" w:type="dxa"/>
            <w:tcPrChange w:id="222" w:author="jianming.cjq" w:date="2012-03-01T16:14:00Z">
              <w:tcPr>
                <w:tcW w:w="1791" w:type="dxa"/>
              </w:tcPr>
            </w:tcPrChange>
          </w:tcPr>
          <w:p w:rsidR="00EE509C" w:rsidRDefault="00B73DE3" w:rsidP="007A47FF">
            <w:r>
              <w:t>N</w:t>
            </w:r>
            <w:r w:rsidR="00EE509C">
              <w:rPr>
                <w:rFonts w:hint="eastAsia"/>
              </w:rPr>
              <w:t>ame</w:t>
            </w:r>
          </w:p>
        </w:tc>
        <w:tc>
          <w:tcPr>
            <w:tcW w:w="1716" w:type="dxa"/>
            <w:tcPrChange w:id="223" w:author="jianming.cjq" w:date="2012-03-01T16:14:00Z">
              <w:tcPr>
                <w:tcW w:w="1393" w:type="dxa"/>
              </w:tcPr>
            </w:tcPrChange>
          </w:tcPr>
          <w:p w:rsidR="00EE509C" w:rsidRDefault="00EE509C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7181" w:type="dxa"/>
            <w:tcPrChange w:id="224" w:author="jianming.cjq" w:date="2012-03-01T16:14:00Z">
              <w:tcPr>
                <w:tcW w:w="7498" w:type="dxa"/>
              </w:tcPr>
            </w:tcPrChange>
          </w:tcPr>
          <w:p w:rsidR="00EE509C" w:rsidRDefault="00EE509C" w:rsidP="007A47FF">
            <w:r>
              <w:rPr>
                <w:rFonts w:hint="eastAsia"/>
              </w:rPr>
              <w:t>名称</w:t>
            </w:r>
          </w:p>
        </w:tc>
      </w:tr>
      <w:tr w:rsidR="00ED2015" w:rsidTr="00B73DE3">
        <w:tc>
          <w:tcPr>
            <w:tcW w:w="1785" w:type="dxa"/>
            <w:tcPrChange w:id="225" w:author="jianming.cjq" w:date="2012-03-01T16:14:00Z">
              <w:tcPr>
                <w:tcW w:w="1791" w:type="dxa"/>
              </w:tcPr>
            </w:tcPrChange>
          </w:tcPr>
          <w:p w:rsidR="00ED2015" w:rsidRDefault="00ED2015" w:rsidP="007A47FF">
            <w:proofErr w:type="spellStart"/>
            <w:r>
              <w:rPr>
                <w:rFonts w:hint="eastAsia"/>
              </w:rPr>
              <w:t>cluster_role</w:t>
            </w:r>
            <w:proofErr w:type="spellEnd"/>
          </w:p>
        </w:tc>
        <w:tc>
          <w:tcPr>
            <w:tcW w:w="1716" w:type="dxa"/>
            <w:tcPrChange w:id="226" w:author="jianming.cjq" w:date="2012-03-01T16:14:00Z">
              <w:tcPr>
                <w:tcW w:w="1393" w:type="dxa"/>
              </w:tcPr>
            </w:tcPrChange>
          </w:tcPr>
          <w:p w:rsidR="00ED2015" w:rsidRDefault="00B73DE3" w:rsidP="007A47FF">
            <w:proofErr w:type="spellStart"/>
            <w:r>
              <w:t>I</w:t>
            </w:r>
            <w:r w:rsidR="00ED2015">
              <w:rPr>
                <w:rFonts w:hint="eastAsia"/>
              </w:rPr>
              <w:t>nt</w:t>
            </w:r>
            <w:proofErr w:type="spellEnd"/>
          </w:p>
        </w:tc>
        <w:tc>
          <w:tcPr>
            <w:tcW w:w="7181" w:type="dxa"/>
            <w:tcPrChange w:id="227" w:author="jianming.cjq" w:date="2012-03-01T16:14:00Z">
              <w:tcPr>
                <w:tcW w:w="7498" w:type="dxa"/>
              </w:tcPr>
            </w:tcPrChange>
          </w:tcPr>
          <w:p w:rsidR="00ED2015" w:rsidRDefault="00ED2015" w:rsidP="007A47F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：与</w:t>
            </w:r>
            <w:r>
              <w:rPr>
                <w:rFonts w:hint="eastAsia"/>
              </w:rPr>
              <w:t>cluster role(</w:t>
            </w:r>
            <w:r>
              <w:rPr>
                <w:rFonts w:hint="eastAsia"/>
              </w:rPr>
              <w:t>主或备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无关；</w:t>
            </w:r>
            <w:r>
              <w:rPr>
                <w:rFonts w:hint="eastAsia"/>
              </w:rPr>
              <w:t>1: slave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；</w:t>
            </w:r>
          </w:p>
        </w:tc>
      </w:tr>
      <w:tr w:rsidR="00801195" w:rsidTr="00B73DE3">
        <w:tc>
          <w:tcPr>
            <w:tcW w:w="1785" w:type="dxa"/>
            <w:tcPrChange w:id="228" w:author="jianming.cjq" w:date="2012-03-01T16:14:00Z">
              <w:tcPr>
                <w:tcW w:w="1791" w:type="dxa"/>
              </w:tcPr>
            </w:tcPrChange>
          </w:tcPr>
          <w:p w:rsidR="00801195" w:rsidRDefault="00801195" w:rsidP="007A47FF">
            <w:proofErr w:type="spellStart"/>
            <w:r>
              <w:rPr>
                <w:rFonts w:hint="eastAsia"/>
              </w:rPr>
              <w:t>cluster_id</w:t>
            </w:r>
            <w:proofErr w:type="spellEnd"/>
          </w:p>
        </w:tc>
        <w:tc>
          <w:tcPr>
            <w:tcW w:w="1716" w:type="dxa"/>
            <w:tcPrChange w:id="229" w:author="jianming.cjq" w:date="2012-03-01T16:14:00Z">
              <w:tcPr>
                <w:tcW w:w="1393" w:type="dxa"/>
              </w:tcPr>
            </w:tcPrChange>
          </w:tcPr>
          <w:p w:rsidR="00801195" w:rsidRDefault="00B73DE3" w:rsidP="007A47FF">
            <w:proofErr w:type="spellStart"/>
            <w:r>
              <w:t>I</w:t>
            </w:r>
            <w:r w:rsidR="00801195">
              <w:rPr>
                <w:rFonts w:hint="eastAsia"/>
              </w:rPr>
              <w:t>nt</w:t>
            </w:r>
            <w:proofErr w:type="spellEnd"/>
          </w:p>
        </w:tc>
        <w:tc>
          <w:tcPr>
            <w:tcW w:w="7181" w:type="dxa"/>
            <w:tcPrChange w:id="230" w:author="jianming.cjq" w:date="2012-03-01T16:14:00Z">
              <w:tcPr>
                <w:tcW w:w="7498" w:type="dxa"/>
              </w:tcPr>
            </w:tcPrChange>
          </w:tcPr>
          <w:p w:rsidR="00801195" w:rsidRDefault="00801195" w:rsidP="007A47F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：与特定机群无关；正整数：指定机群；</w:t>
            </w:r>
          </w:p>
        </w:tc>
      </w:tr>
      <w:tr w:rsidR="008F5569" w:rsidTr="00B73DE3">
        <w:tc>
          <w:tcPr>
            <w:tcW w:w="1785" w:type="dxa"/>
            <w:tcPrChange w:id="231" w:author="jianming.cjq" w:date="2012-03-01T16:14:00Z">
              <w:tcPr>
                <w:tcW w:w="1791" w:type="dxa"/>
              </w:tcPr>
            </w:tcPrChange>
          </w:tcPr>
          <w:p w:rsidR="008F5569" w:rsidRDefault="008F5569" w:rsidP="007A47FF">
            <w:proofErr w:type="spellStart"/>
            <w:r>
              <w:rPr>
                <w:rFonts w:hint="eastAsia"/>
              </w:rPr>
              <w:t>server_type</w:t>
            </w:r>
            <w:proofErr w:type="spellEnd"/>
          </w:p>
        </w:tc>
        <w:tc>
          <w:tcPr>
            <w:tcW w:w="1716" w:type="dxa"/>
            <w:tcPrChange w:id="232" w:author="jianming.cjq" w:date="2012-03-01T16:14:00Z">
              <w:tcPr>
                <w:tcW w:w="1393" w:type="dxa"/>
              </w:tcPr>
            </w:tcPrChange>
          </w:tcPr>
          <w:p w:rsidR="008F5569" w:rsidRDefault="00B73DE3" w:rsidP="007A47FF">
            <w:proofErr w:type="spellStart"/>
            <w:r>
              <w:t>I</w:t>
            </w:r>
            <w:r w:rsidR="008F5569">
              <w:rPr>
                <w:rFonts w:hint="eastAsia"/>
              </w:rPr>
              <w:t>nt</w:t>
            </w:r>
            <w:proofErr w:type="spellEnd"/>
          </w:p>
        </w:tc>
        <w:tc>
          <w:tcPr>
            <w:tcW w:w="7181" w:type="dxa"/>
            <w:tcPrChange w:id="233" w:author="jianming.cjq" w:date="2012-03-01T16:14:00Z">
              <w:tcPr>
                <w:tcW w:w="7498" w:type="dxa"/>
              </w:tcPr>
            </w:tcPrChange>
          </w:tcPr>
          <w:p w:rsidR="008F5569" w:rsidRDefault="008F5569" w:rsidP="00DC260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：与特定服务器</w:t>
            </w:r>
            <w:r w:rsidR="00DC2600">
              <w:rPr>
                <w:rFonts w:hint="eastAsia"/>
              </w:rPr>
              <w:t>类型</w:t>
            </w:r>
            <w:r>
              <w:rPr>
                <w:rFonts w:hint="eastAsia"/>
              </w:rPr>
              <w:t>无关：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RootServer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ChunkServer</w:t>
            </w:r>
            <w:proofErr w:type="spell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MergeServer</w:t>
            </w:r>
            <w:proofErr w:type="spell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UpdateServer</w:t>
            </w:r>
            <w:proofErr w:type="spellEnd"/>
          </w:p>
        </w:tc>
      </w:tr>
      <w:tr w:rsidR="008F5569" w:rsidTr="00B73DE3">
        <w:tc>
          <w:tcPr>
            <w:tcW w:w="1785" w:type="dxa"/>
            <w:tcPrChange w:id="234" w:author="jianming.cjq" w:date="2012-03-01T16:14:00Z">
              <w:tcPr>
                <w:tcW w:w="1791" w:type="dxa"/>
              </w:tcPr>
            </w:tcPrChange>
          </w:tcPr>
          <w:p w:rsidR="008F5569" w:rsidRDefault="008F5569" w:rsidP="007A47FF">
            <w:proofErr w:type="spellStart"/>
            <w:r>
              <w:rPr>
                <w:rFonts w:hint="eastAsia"/>
              </w:rPr>
              <w:t>server_role</w:t>
            </w:r>
            <w:proofErr w:type="spellEnd"/>
          </w:p>
        </w:tc>
        <w:tc>
          <w:tcPr>
            <w:tcW w:w="1716" w:type="dxa"/>
            <w:tcPrChange w:id="235" w:author="jianming.cjq" w:date="2012-03-01T16:14:00Z">
              <w:tcPr>
                <w:tcW w:w="1393" w:type="dxa"/>
              </w:tcPr>
            </w:tcPrChange>
          </w:tcPr>
          <w:p w:rsidR="008F5569" w:rsidRDefault="00B73DE3" w:rsidP="007A47FF">
            <w:proofErr w:type="spellStart"/>
            <w:r>
              <w:t>I</w:t>
            </w:r>
            <w:r w:rsidR="008F5569">
              <w:rPr>
                <w:rFonts w:hint="eastAsia"/>
              </w:rPr>
              <w:t>nt</w:t>
            </w:r>
            <w:proofErr w:type="spellEnd"/>
          </w:p>
        </w:tc>
        <w:tc>
          <w:tcPr>
            <w:tcW w:w="7181" w:type="dxa"/>
            <w:tcPrChange w:id="236" w:author="jianming.cjq" w:date="2012-03-01T16:14:00Z">
              <w:tcPr>
                <w:tcW w:w="7498" w:type="dxa"/>
              </w:tcPr>
            </w:tcPrChange>
          </w:tcPr>
          <w:p w:rsidR="008F5569" w:rsidRDefault="008F5569" w:rsidP="007A47F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：与</w:t>
            </w:r>
            <w:r>
              <w:rPr>
                <w:rFonts w:hint="eastAsia"/>
              </w:rPr>
              <w:t>server role(RS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UPS</w:t>
            </w:r>
            <w:r>
              <w:rPr>
                <w:rFonts w:hint="eastAsia"/>
              </w:rPr>
              <w:t>的主或备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角色无关；</w:t>
            </w:r>
            <w:r>
              <w:rPr>
                <w:rFonts w:hint="eastAsia"/>
              </w:rPr>
              <w:t>1: slave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；</w:t>
            </w:r>
          </w:p>
        </w:tc>
      </w:tr>
      <w:tr w:rsidR="00CC0D48" w:rsidTr="00B73DE3">
        <w:tc>
          <w:tcPr>
            <w:tcW w:w="1785" w:type="dxa"/>
            <w:tcPrChange w:id="237" w:author="jianming.cjq" w:date="2012-03-01T16:14:00Z">
              <w:tcPr>
                <w:tcW w:w="1791" w:type="dxa"/>
              </w:tcPr>
            </w:tcPrChange>
          </w:tcPr>
          <w:p w:rsidR="00CC0D48" w:rsidRDefault="00CC0D48" w:rsidP="00FB74CA">
            <w:r>
              <w:rPr>
                <w:rFonts w:hint="eastAsia"/>
              </w:rPr>
              <w:t>server_ipv4</w:t>
            </w:r>
          </w:p>
        </w:tc>
        <w:tc>
          <w:tcPr>
            <w:tcW w:w="1716" w:type="dxa"/>
            <w:tcPrChange w:id="238" w:author="jianming.cjq" w:date="2012-03-01T16:14:00Z">
              <w:tcPr>
                <w:tcW w:w="1393" w:type="dxa"/>
              </w:tcPr>
            </w:tcPrChange>
          </w:tcPr>
          <w:p w:rsidR="00CC0D48" w:rsidRDefault="00B73DE3" w:rsidP="007A47FF">
            <w:proofErr w:type="spellStart"/>
            <w:r>
              <w:t>I</w:t>
            </w:r>
            <w:r w:rsidR="00CC0D48">
              <w:rPr>
                <w:rFonts w:hint="eastAsia"/>
              </w:rPr>
              <w:t>nt</w:t>
            </w:r>
            <w:proofErr w:type="spellEnd"/>
          </w:p>
        </w:tc>
        <w:tc>
          <w:tcPr>
            <w:tcW w:w="7181" w:type="dxa"/>
            <w:tcPrChange w:id="239" w:author="jianming.cjq" w:date="2012-03-01T16:14:00Z">
              <w:tcPr>
                <w:tcW w:w="7498" w:type="dxa"/>
              </w:tcPr>
            </w:tcPrChange>
          </w:tcPr>
          <w:p w:rsidR="00CC0D48" w:rsidRDefault="00CC0D48" w:rsidP="007A47FF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  <w:r w:rsidR="002F729E">
              <w:rPr>
                <w:rFonts w:hint="eastAsia"/>
              </w:rPr>
              <w:t>(</w:t>
            </w:r>
            <w:r w:rsidR="002F729E">
              <w:rPr>
                <w:rFonts w:hint="eastAsia"/>
              </w:rPr>
              <w:t>不使用时为</w:t>
            </w:r>
            <w:r w:rsidR="002F729E">
              <w:rPr>
                <w:rFonts w:hint="eastAsia"/>
              </w:rPr>
              <w:t>0)</w:t>
            </w:r>
          </w:p>
        </w:tc>
      </w:tr>
      <w:tr w:rsidR="00CC0D48" w:rsidTr="00B73DE3">
        <w:tc>
          <w:tcPr>
            <w:tcW w:w="1785" w:type="dxa"/>
            <w:tcPrChange w:id="240" w:author="jianming.cjq" w:date="2012-03-01T16:14:00Z">
              <w:tcPr>
                <w:tcW w:w="1791" w:type="dxa"/>
              </w:tcPr>
            </w:tcPrChange>
          </w:tcPr>
          <w:p w:rsidR="00CC0D48" w:rsidRDefault="00CC0D48" w:rsidP="00FB74CA">
            <w:r>
              <w:rPr>
                <w:rFonts w:hint="eastAsia"/>
              </w:rPr>
              <w:t>server_ipv6_high</w:t>
            </w:r>
          </w:p>
        </w:tc>
        <w:tc>
          <w:tcPr>
            <w:tcW w:w="1716" w:type="dxa"/>
            <w:tcPrChange w:id="241" w:author="jianming.cjq" w:date="2012-03-01T16:14:00Z">
              <w:tcPr>
                <w:tcW w:w="1393" w:type="dxa"/>
              </w:tcPr>
            </w:tcPrChange>
          </w:tcPr>
          <w:p w:rsidR="00CC0D48" w:rsidRDefault="00B73DE3" w:rsidP="007A47FF">
            <w:proofErr w:type="spellStart"/>
            <w:r>
              <w:t>I</w:t>
            </w:r>
            <w:r w:rsidR="00CC0D48">
              <w:rPr>
                <w:rFonts w:hint="eastAsia"/>
              </w:rPr>
              <w:t>nt</w:t>
            </w:r>
            <w:proofErr w:type="spellEnd"/>
          </w:p>
        </w:tc>
        <w:tc>
          <w:tcPr>
            <w:tcW w:w="7181" w:type="dxa"/>
            <w:tcPrChange w:id="242" w:author="jianming.cjq" w:date="2012-03-01T16:14:00Z">
              <w:tcPr>
                <w:tcW w:w="7498" w:type="dxa"/>
              </w:tcPr>
            </w:tcPrChange>
          </w:tcPr>
          <w:p w:rsidR="00CC0D48" w:rsidRDefault="00CC0D48" w:rsidP="007A47FF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地址的高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CC0D48" w:rsidTr="00B73DE3">
        <w:tc>
          <w:tcPr>
            <w:tcW w:w="1785" w:type="dxa"/>
            <w:tcPrChange w:id="243" w:author="jianming.cjq" w:date="2012-03-01T16:14:00Z">
              <w:tcPr>
                <w:tcW w:w="1791" w:type="dxa"/>
              </w:tcPr>
            </w:tcPrChange>
          </w:tcPr>
          <w:p w:rsidR="00CC0D48" w:rsidRDefault="00CC0D48" w:rsidP="00FB74CA">
            <w:r>
              <w:rPr>
                <w:rFonts w:hint="eastAsia"/>
              </w:rPr>
              <w:t>server_ipv6_</w:t>
            </w:r>
            <w:r w:rsidR="00A44D95">
              <w:rPr>
                <w:rFonts w:hint="eastAsia"/>
              </w:rPr>
              <w:t>low</w:t>
            </w:r>
          </w:p>
        </w:tc>
        <w:tc>
          <w:tcPr>
            <w:tcW w:w="1716" w:type="dxa"/>
            <w:tcPrChange w:id="244" w:author="jianming.cjq" w:date="2012-03-01T16:14:00Z">
              <w:tcPr>
                <w:tcW w:w="1393" w:type="dxa"/>
              </w:tcPr>
            </w:tcPrChange>
          </w:tcPr>
          <w:p w:rsidR="00CC0D48" w:rsidRDefault="00B73DE3" w:rsidP="007A47FF">
            <w:proofErr w:type="spellStart"/>
            <w:r>
              <w:t>I</w:t>
            </w:r>
            <w:r w:rsidR="00CC0D48">
              <w:rPr>
                <w:rFonts w:hint="eastAsia"/>
              </w:rPr>
              <w:t>nt</w:t>
            </w:r>
            <w:proofErr w:type="spellEnd"/>
          </w:p>
        </w:tc>
        <w:tc>
          <w:tcPr>
            <w:tcW w:w="7181" w:type="dxa"/>
            <w:tcPrChange w:id="245" w:author="jianming.cjq" w:date="2012-03-01T16:14:00Z">
              <w:tcPr>
                <w:tcW w:w="7498" w:type="dxa"/>
              </w:tcPr>
            </w:tcPrChange>
          </w:tcPr>
          <w:p w:rsidR="00CC0D48" w:rsidRDefault="00CC0D48" w:rsidP="007A47FF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地址的高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CC0D48" w:rsidTr="00B73DE3">
        <w:tc>
          <w:tcPr>
            <w:tcW w:w="1785" w:type="dxa"/>
            <w:tcPrChange w:id="246" w:author="jianming.cjq" w:date="2012-03-01T16:14:00Z">
              <w:tcPr>
                <w:tcW w:w="1791" w:type="dxa"/>
              </w:tcPr>
            </w:tcPrChange>
          </w:tcPr>
          <w:p w:rsidR="00CC0D48" w:rsidRDefault="00CC0D48" w:rsidP="00FB74CA">
            <w:proofErr w:type="spellStart"/>
            <w:r>
              <w:rPr>
                <w:rFonts w:hint="eastAsia"/>
              </w:rPr>
              <w:t>server_ip_port</w:t>
            </w:r>
            <w:proofErr w:type="spellEnd"/>
          </w:p>
        </w:tc>
        <w:tc>
          <w:tcPr>
            <w:tcW w:w="1716" w:type="dxa"/>
            <w:tcPrChange w:id="247" w:author="jianming.cjq" w:date="2012-03-01T16:14:00Z">
              <w:tcPr>
                <w:tcW w:w="1393" w:type="dxa"/>
              </w:tcPr>
            </w:tcPrChange>
          </w:tcPr>
          <w:p w:rsidR="00CC0D48" w:rsidRDefault="00B73DE3" w:rsidP="007A47FF">
            <w:proofErr w:type="spellStart"/>
            <w:r>
              <w:t>I</w:t>
            </w:r>
            <w:r w:rsidR="00CC0D48">
              <w:rPr>
                <w:rFonts w:hint="eastAsia"/>
              </w:rPr>
              <w:t>nt</w:t>
            </w:r>
            <w:proofErr w:type="spellEnd"/>
          </w:p>
        </w:tc>
        <w:tc>
          <w:tcPr>
            <w:tcW w:w="7181" w:type="dxa"/>
            <w:tcPrChange w:id="248" w:author="jianming.cjq" w:date="2012-03-01T16:14:00Z">
              <w:tcPr>
                <w:tcW w:w="7498" w:type="dxa"/>
              </w:tcPr>
            </w:tcPrChange>
          </w:tcPr>
          <w:p w:rsidR="00CC0D48" w:rsidRDefault="008C58E5" w:rsidP="007A47FF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 w:rsidR="00CC0D48">
              <w:rPr>
                <w:rFonts w:hint="eastAsia"/>
              </w:rPr>
              <w:t>IP</w:t>
            </w:r>
            <w:r w:rsidR="00CC0D48">
              <w:rPr>
                <w:rFonts w:hint="eastAsia"/>
              </w:rPr>
              <w:t>地址端口</w:t>
            </w:r>
            <w:r w:rsidR="003073F8">
              <w:rPr>
                <w:rFonts w:hint="eastAsia"/>
              </w:rPr>
              <w:t>：为</w:t>
            </w:r>
            <w:r w:rsidR="003073F8">
              <w:rPr>
                <w:rFonts w:hint="eastAsia"/>
              </w:rPr>
              <w:t>0</w:t>
            </w:r>
            <w:r w:rsidR="003073F8">
              <w:rPr>
                <w:rFonts w:hint="eastAsia"/>
              </w:rPr>
              <w:t>表示与特定服务器无关</w:t>
            </w:r>
          </w:p>
        </w:tc>
      </w:tr>
      <w:tr w:rsidR="00CC0D48" w:rsidTr="00B73DE3">
        <w:tc>
          <w:tcPr>
            <w:tcW w:w="1785" w:type="dxa"/>
            <w:tcPrChange w:id="249" w:author="jianming.cjq" w:date="2012-03-01T16:14:00Z">
              <w:tcPr>
                <w:tcW w:w="1791" w:type="dxa"/>
              </w:tcPr>
            </w:tcPrChange>
          </w:tcPr>
          <w:p w:rsidR="00CC0D48" w:rsidRDefault="00CC0D48" w:rsidP="007A47FF">
            <w:proofErr w:type="spellStart"/>
            <w:r>
              <w:rPr>
                <w:rFonts w:hint="eastAsia"/>
              </w:rPr>
              <w:t>data_type</w:t>
            </w:r>
            <w:proofErr w:type="spellEnd"/>
          </w:p>
        </w:tc>
        <w:tc>
          <w:tcPr>
            <w:tcW w:w="1716" w:type="dxa"/>
            <w:tcPrChange w:id="250" w:author="jianming.cjq" w:date="2012-03-01T16:14:00Z">
              <w:tcPr>
                <w:tcW w:w="1393" w:type="dxa"/>
              </w:tcPr>
            </w:tcPrChange>
          </w:tcPr>
          <w:p w:rsidR="00CC0D48" w:rsidRDefault="00B73DE3" w:rsidP="007A47FF">
            <w:proofErr w:type="spellStart"/>
            <w:r>
              <w:t>I</w:t>
            </w:r>
            <w:r w:rsidR="00CC0D48">
              <w:rPr>
                <w:rFonts w:hint="eastAsia"/>
              </w:rPr>
              <w:t>nt</w:t>
            </w:r>
            <w:proofErr w:type="spellEnd"/>
          </w:p>
        </w:tc>
        <w:tc>
          <w:tcPr>
            <w:tcW w:w="7181" w:type="dxa"/>
            <w:tcPrChange w:id="251" w:author="jianming.cjq" w:date="2012-03-01T16:14:00Z">
              <w:tcPr>
                <w:tcW w:w="7498" w:type="dxa"/>
              </w:tcPr>
            </w:tcPrChange>
          </w:tcPr>
          <w:p w:rsidR="00CC0D48" w:rsidRDefault="00CC0D48" w:rsidP="007A47FF">
            <w:r>
              <w:rPr>
                <w:rFonts w:hint="eastAsia"/>
              </w:rPr>
              <w:t>值的类型</w:t>
            </w:r>
          </w:p>
        </w:tc>
      </w:tr>
      <w:tr w:rsidR="00CC0D48" w:rsidDel="00B73DE3" w:rsidTr="00B73DE3">
        <w:trPr>
          <w:del w:id="252" w:author="jianming.cjq" w:date="2012-03-01T16:14:00Z"/>
        </w:trPr>
        <w:tc>
          <w:tcPr>
            <w:tcW w:w="1785" w:type="dxa"/>
            <w:tcPrChange w:id="253" w:author="jianming.cjq" w:date="2012-03-01T16:14:00Z">
              <w:tcPr>
                <w:tcW w:w="1791" w:type="dxa"/>
              </w:tcPr>
            </w:tcPrChange>
          </w:tcPr>
          <w:p w:rsidR="00CC0D48" w:rsidDel="00B73DE3" w:rsidRDefault="00CC0D48" w:rsidP="007A47FF">
            <w:pPr>
              <w:rPr>
                <w:del w:id="254" w:author="jianming.cjq" w:date="2012-03-01T16:14:00Z"/>
              </w:rPr>
            </w:pPr>
            <w:del w:id="255" w:author="jianming.cjq" w:date="2012-03-01T16:14:00Z">
              <w:r w:rsidDel="00B73DE3">
                <w:rPr>
                  <w:rFonts w:hint="eastAsia"/>
                </w:rPr>
                <w:delText>data_</w:delText>
              </w:r>
              <w:r w:rsidRPr="00F71618" w:rsidDel="00B73DE3">
                <w:delText>length</w:delText>
              </w:r>
            </w:del>
          </w:p>
        </w:tc>
        <w:tc>
          <w:tcPr>
            <w:tcW w:w="1716" w:type="dxa"/>
            <w:tcPrChange w:id="256" w:author="jianming.cjq" w:date="2012-03-01T16:14:00Z">
              <w:tcPr>
                <w:tcW w:w="1393" w:type="dxa"/>
              </w:tcPr>
            </w:tcPrChange>
          </w:tcPr>
          <w:p w:rsidR="00CC0D48" w:rsidDel="00B73DE3" w:rsidRDefault="00CC0D48" w:rsidP="007A47FF">
            <w:pPr>
              <w:rPr>
                <w:del w:id="257" w:author="jianming.cjq" w:date="2012-03-01T16:14:00Z"/>
              </w:rPr>
            </w:pPr>
            <w:del w:id="258" w:author="jianming.cjq" w:date="2012-03-01T16:14:00Z">
              <w:r w:rsidDel="00B73DE3">
                <w:rPr>
                  <w:rFonts w:hint="eastAsia"/>
                </w:rPr>
                <w:delText>int</w:delText>
              </w:r>
            </w:del>
          </w:p>
        </w:tc>
        <w:tc>
          <w:tcPr>
            <w:tcW w:w="7181" w:type="dxa"/>
            <w:tcPrChange w:id="259" w:author="jianming.cjq" w:date="2012-03-01T16:14:00Z">
              <w:tcPr>
                <w:tcW w:w="7498" w:type="dxa"/>
              </w:tcPr>
            </w:tcPrChange>
          </w:tcPr>
          <w:p w:rsidR="00CC0D48" w:rsidDel="00B73DE3" w:rsidRDefault="00CC0D48" w:rsidP="007A47FF">
            <w:pPr>
              <w:rPr>
                <w:del w:id="260" w:author="jianming.cjq" w:date="2012-03-01T16:14:00Z"/>
              </w:rPr>
            </w:pPr>
            <w:del w:id="261" w:author="jianming.cjq" w:date="2012-03-01T16:14:00Z">
              <w:r w:rsidDel="00B73DE3">
                <w:rPr>
                  <w:rFonts w:hint="eastAsia"/>
                </w:rPr>
                <w:delText>整数的字节数或字符串的最大长度</w:delText>
              </w:r>
            </w:del>
          </w:p>
        </w:tc>
      </w:tr>
      <w:tr w:rsidR="00CC0D48" w:rsidDel="00904CFB" w:rsidTr="00B73DE3">
        <w:trPr>
          <w:del w:id="262" w:author="jianming.cjq" w:date="2012-03-01T16:13:00Z"/>
        </w:trPr>
        <w:tc>
          <w:tcPr>
            <w:tcW w:w="1785" w:type="dxa"/>
            <w:tcPrChange w:id="263" w:author="jianming.cjq" w:date="2012-03-01T16:14:00Z">
              <w:tcPr>
                <w:tcW w:w="1791" w:type="dxa"/>
              </w:tcPr>
            </w:tcPrChange>
          </w:tcPr>
          <w:p w:rsidR="00CC0D48" w:rsidDel="00904CFB" w:rsidRDefault="00CC0D48" w:rsidP="007A47FF">
            <w:pPr>
              <w:rPr>
                <w:del w:id="264" w:author="jianming.cjq" w:date="2012-03-01T16:13:00Z"/>
              </w:rPr>
            </w:pPr>
            <w:del w:id="265" w:author="jianming.cjq" w:date="2012-03-01T16:13:00Z">
              <w:r w:rsidRPr="008F0FF7" w:rsidDel="00904CFB">
                <w:delText>data_precision</w:delText>
              </w:r>
            </w:del>
          </w:p>
        </w:tc>
        <w:tc>
          <w:tcPr>
            <w:tcW w:w="1716" w:type="dxa"/>
            <w:tcPrChange w:id="266" w:author="jianming.cjq" w:date="2012-03-01T16:14:00Z">
              <w:tcPr>
                <w:tcW w:w="1393" w:type="dxa"/>
              </w:tcPr>
            </w:tcPrChange>
          </w:tcPr>
          <w:p w:rsidR="00CC0D48" w:rsidDel="00904CFB" w:rsidRDefault="00CC0D48" w:rsidP="007A47FF">
            <w:pPr>
              <w:rPr>
                <w:del w:id="267" w:author="jianming.cjq" w:date="2012-03-01T16:13:00Z"/>
              </w:rPr>
            </w:pPr>
            <w:del w:id="268" w:author="jianming.cjq" w:date="2012-03-01T16:13:00Z">
              <w:r w:rsidDel="00904CFB">
                <w:rPr>
                  <w:rFonts w:hint="eastAsia"/>
                </w:rPr>
                <w:delText>int</w:delText>
              </w:r>
            </w:del>
          </w:p>
        </w:tc>
        <w:tc>
          <w:tcPr>
            <w:tcW w:w="7181" w:type="dxa"/>
            <w:tcPrChange w:id="269" w:author="jianming.cjq" w:date="2012-03-01T16:14:00Z">
              <w:tcPr>
                <w:tcW w:w="7498" w:type="dxa"/>
              </w:tcPr>
            </w:tcPrChange>
          </w:tcPr>
          <w:p w:rsidR="00CC0D48" w:rsidDel="00904CFB" w:rsidRDefault="00CC0D48" w:rsidP="007A47FF">
            <w:pPr>
              <w:rPr>
                <w:del w:id="270" w:author="jianming.cjq" w:date="2012-03-01T16:13:00Z"/>
              </w:rPr>
            </w:pPr>
            <w:del w:id="271" w:author="jianming.cjq" w:date="2012-03-01T16:13:00Z">
              <w:r w:rsidDel="00904CFB">
                <w:rPr>
                  <w:rFonts w:hint="eastAsia"/>
                </w:rPr>
                <w:delText>整数的十进制位数或</w:delText>
              </w:r>
              <w:r w:rsidDel="00904CFB">
                <w:rPr>
                  <w:rFonts w:hint="eastAsia"/>
                </w:rPr>
                <w:delText>decimal</w:delText>
              </w:r>
              <w:r w:rsidDel="00904CFB">
                <w:rPr>
                  <w:rFonts w:hint="eastAsia"/>
                </w:rPr>
                <w:delText>的有效位数</w:delText>
              </w:r>
              <w:r w:rsidDel="00904CFB">
                <w:rPr>
                  <w:rFonts w:hint="eastAsia"/>
                </w:rPr>
                <w:delText>(</w:delText>
              </w:r>
              <w:r w:rsidDel="00904CFB">
                <w:rPr>
                  <w:rFonts w:hint="eastAsia"/>
                </w:rPr>
                <w:delText>小数点前和小数点后</w:delText>
              </w:r>
              <w:r w:rsidDel="00904CFB">
                <w:rPr>
                  <w:rFonts w:hint="eastAsia"/>
                </w:rPr>
                <w:delText>)</w:delText>
              </w:r>
            </w:del>
          </w:p>
        </w:tc>
      </w:tr>
      <w:tr w:rsidR="00CC0D48" w:rsidDel="00904CFB" w:rsidTr="00B73DE3">
        <w:trPr>
          <w:del w:id="272" w:author="jianming.cjq" w:date="2012-03-01T16:13:00Z"/>
        </w:trPr>
        <w:tc>
          <w:tcPr>
            <w:tcW w:w="1785" w:type="dxa"/>
            <w:tcPrChange w:id="273" w:author="jianming.cjq" w:date="2012-03-01T16:14:00Z">
              <w:tcPr>
                <w:tcW w:w="1791" w:type="dxa"/>
              </w:tcPr>
            </w:tcPrChange>
          </w:tcPr>
          <w:p w:rsidR="00CC0D48" w:rsidRPr="00D677CE" w:rsidDel="00904CFB" w:rsidRDefault="00CC0D48" w:rsidP="007A47FF">
            <w:pPr>
              <w:rPr>
                <w:del w:id="274" w:author="jianming.cjq" w:date="2012-03-01T16:13:00Z"/>
              </w:rPr>
            </w:pPr>
            <w:del w:id="275" w:author="jianming.cjq" w:date="2012-03-01T16:13:00Z">
              <w:r w:rsidRPr="00D677CE" w:rsidDel="00904CFB">
                <w:delText>data_scale</w:delText>
              </w:r>
            </w:del>
          </w:p>
        </w:tc>
        <w:tc>
          <w:tcPr>
            <w:tcW w:w="1716" w:type="dxa"/>
            <w:tcPrChange w:id="276" w:author="jianming.cjq" w:date="2012-03-01T16:14:00Z">
              <w:tcPr>
                <w:tcW w:w="1393" w:type="dxa"/>
              </w:tcPr>
            </w:tcPrChange>
          </w:tcPr>
          <w:p w:rsidR="00CC0D48" w:rsidDel="00904CFB" w:rsidRDefault="00CC0D48" w:rsidP="007A47FF">
            <w:pPr>
              <w:rPr>
                <w:del w:id="277" w:author="jianming.cjq" w:date="2012-03-01T16:13:00Z"/>
              </w:rPr>
            </w:pPr>
            <w:del w:id="278" w:author="jianming.cjq" w:date="2012-03-01T16:13:00Z">
              <w:r w:rsidDel="00904CFB">
                <w:rPr>
                  <w:rFonts w:hint="eastAsia"/>
                </w:rPr>
                <w:delText>int</w:delText>
              </w:r>
            </w:del>
          </w:p>
        </w:tc>
        <w:tc>
          <w:tcPr>
            <w:tcW w:w="7181" w:type="dxa"/>
            <w:tcPrChange w:id="279" w:author="jianming.cjq" w:date="2012-03-01T16:14:00Z">
              <w:tcPr>
                <w:tcW w:w="7498" w:type="dxa"/>
              </w:tcPr>
            </w:tcPrChange>
          </w:tcPr>
          <w:p w:rsidR="00CC0D48" w:rsidDel="00904CFB" w:rsidRDefault="00CC0D48" w:rsidP="007A47FF">
            <w:pPr>
              <w:rPr>
                <w:del w:id="280" w:author="jianming.cjq" w:date="2012-03-01T16:13:00Z"/>
              </w:rPr>
            </w:pPr>
            <w:del w:id="281" w:author="jianming.cjq" w:date="2012-03-01T16:13:00Z">
              <w:r w:rsidDel="00904CFB">
                <w:rPr>
                  <w:rFonts w:hint="eastAsia"/>
                </w:rPr>
                <w:delText>decimal</w:delText>
              </w:r>
              <w:r w:rsidDel="00904CFB">
                <w:rPr>
                  <w:rFonts w:hint="eastAsia"/>
                </w:rPr>
                <w:delText>小数点后的位数</w:delText>
              </w:r>
            </w:del>
          </w:p>
        </w:tc>
      </w:tr>
      <w:tr w:rsidR="00CC0D48" w:rsidTr="00B73DE3">
        <w:tc>
          <w:tcPr>
            <w:tcW w:w="1785" w:type="dxa"/>
            <w:tcPrChange w:id="282" w:author="jianming.cjq" w:date="2012-03-01T16:14:00Z">
              <w:tcPr>
                <w:tcW w:w="1791" w:type="dxa"/>
              </w:tcPr>
            </w:tcPrChange>
          </w:tcPr>
          <w:p w:rsidR="00CC0D48" w:rsidRDefault="00CC0D48" w:rsidP="007A47FF">
            <w:r>
              <w:rPr>
                <w:rFonts w:hint="eastAsia"/>
              </w:rPr>
              <w:t>value</w:t>
            </w:r>
          </w:p>
        </w:tc>
        <w:tc>
          <w:tcPr>
            <w:tcW w:w="1716" w:type="dxa"/>
            <w:tcPrChange w:id="283" w:author="jianming.cjq" w:date="2012-03-01T16:14:00Z">
              <w:tcPr>
                <w:tcW w:w="1393" w:type="dxa"/>
              </w:tcPr>
            </w:tcPrChange>
          </w:tcPr>
          <w:p w:rsidR="00CC0D48" w:rsidRDefault="00904CFB" w:rsidP="007A47FF">
            <w:del w:id="284" w:author="jianming.cjq" w:date="2012-03-01T16:13:00Z">
              <w:r w:rsidDel="00904CFB">
                <w:delText>A</w:delText>
              </w:r>
              <w:r w:rsidR="00CC0D48" w:rsidDel="00904CFB">
                <w:rPr>
                  <w:rFonts w:hint="eastAsia"/>
                </w:rPr>
                <w:delText>ny</w:delText>
              </w:r>
            </w:del>
            <w:proofErr w:type="spellStart"/>
            <w:proofErr w:type="gramStart"/>
            <w:ins w:id="285" w:author="jianming.cjq" w:date="2012-03-01T16:13:00Z">
              <w:r>
                <w:rPr>
                  <w:rFonts w:hint="eastAsia"/>
                </w:rPr>
                <w:t>vchar</w:t>
              </w:r>
              <w:proofErr w:type="spellEnd"/>
              <w:r>
                <w:rPr>
                  <w:rFonts w:hint="eastAsia"/>
                </w:rPr>
                <w:t>(</w:t>
              </w:r>
              <w:proofErr w:type="gramEnd"/>
              <w:r>
                <w:rPr>
                  <w:rFonts w:hint="eastAsia"/>
                </w:rPr>
                <w:t>??????)</w:t>
              </w:r>
            </w:ins>
          </w:p>
        </w:tc>
        <w:tc>
          <w:tcPr>
            <w:tcW w:w="7181" w:type="dxa"/>
            <w:tcPrChange w:id="286" w:author="jianming.cjq" w:date="2012-03-01T16:14:00Z">
              <w:tcPr>
                <w:tcW w:w="7498" w:type="dxa"/>
              </w:tcPr>
            </w:tcPrChange>
          </w:tcPr>
          <w:p w:rsidR="00CC0D48" w:rsidRDefault="00CC0D48" w:rsidP="007A47FF">
            <w:r>
              <w:rPr>
                <w:rFonts w:hint="eastAsia"/>
              </w:rPr>
              <w:t>数据类型由</w:t>
            </w:r>
            <w:proofErr w:type="spellStart"/>
            <w:r>
              <w:rPr>
                <w:rFonts w:hint="eastAsia"/>
              </w:rPr>
              <w:t>data_type</w:t>
            </w:r>
            <w:proofErr w:type="spellEnd"/>
            <w:r>
              <w:rPr>
                <w:rFonts w:hint="eastAsia"/>
              </w:rPr>
              <w:t>定义</w:t>
            </w:r>
          </w:p>
        </w:tc>
      </w:tr>
      <w:tr w:rsidR="00CC0D48" w:rsidTr="00B73DE3">
        <w:tc>
          <w:tcPr>
            <w:tcW w:w="1785" w:type="dxa"/>
            <w:tcPrChange w:id="287" w:author="jianming.cjq" w:date="2012-03-01T16:14:00Z">
              <w:tcPr>
                <w:tcW w:w="1791" w:type="dxa"/>
              </w:tcPr>
            </w:tcPrChange>
          </w:tcPr>
          <w:p w:rsidR="00CC0D48" w:rsidRDefault="00CC0D48" w:rsidP="007A47FF">
            <w:r>
              <w:rPr>
                <w:rFonts w:hint="eastAsia"/>
              </w:rPr>
              <w:lastRenderedPageBreak/>
              <w:t>info</w:t>
            </w:r>
          </w:p>
        </w:tc>
        <w:tc>
          <w:tcPr>
            <w:tcW w:w="1716" w:type="dxa"/>
            <w:tcPrChange w:id="288" w:author="jianming.cjq" w:date="2012-03-01T16:14:00Z">
              <w:tcPr>
                <w:tcW w:w="1393" w:type="dxa"/>
              </w:tcPr>
            </w:tcPrChange>
          </w:tcPr>
          <w:p w:rsidR="00CC0D48" w:rsidRDefault="00CC0D48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7181" w:type="dxa"/>
            <w:tcPrChange w:id="289" w:author="jianming.cjq" w:date="2012-03-01T16:14:00Z">
              <w:tcPr>
                <w:tcW w:w="7498" w:type="dxa"/>
              </w:tcPr>
            </w:tcPrChange>
          </w:tcPr>
          <w:p w:rsidR="00CC0D48" w:rsidRDefault="00CC0D48" w:rsidP="0000466D">
            <w:r>
              <w:rPr>
                <w:rFonts w:hint="eastAsia"/>
              </w:rPr>
              <w:t>对该项的说明</w:t>
            </w:r>
          </w:p>
        </w:tc>
      </w:tr>
    </w:tbl>
    <w:p w:rsidR="00664CDA" w:rsidRDefault="00664CDA" w:rsidP="00664CDA"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：</w:t>
      </w:r>
      <w:r>
        <w:rPr>
          <w:rFonts w:hint="eastAsia"/>
        </w:rPr>
        <w:t>(name</w:t>
      </w:r>
      <w:r>
        <w:rPr>
          <w:rFonts w:hint="eastAsia"/>
        </w:rPr>
        <w:t>，</w:t>
      </w:r>
      <w:proofErr w:type="spellStart"/>
      <w:r w:rsidR="005C0F71">
        <w:rPr>
          <w:rFonts w:hint="eastAsia"/>
        </w:rPr>
        <w:t>cluster_role</w:t>
      </w:r>
      <w:proofErr w:type="spellEnd"/>
      <w:r w:rsidR="005C0F71">
        <w:rPr>
          <w:rFonts w:hint="eastAsia"/>
        </w:rPr>
        <w:t>，</w:t>
      </w:r>
      <w:proofErr w:type="spellStart"/>
      <w:r>
        <w:rPr>
          <w:rFonts w:hint="eastAsia"/>
        </w:rPr>
        <w:t>cluster_id</w:t>
      </w:r>
      <w:proofErr w:type="spellEnd"/>
      <w:r>
        <w:rPr>
          <w:rFonts w:hint="eastAsia"/>
        </w:rPr>
        <w:t>，</w:t>
      </w:r>
      <w:proofErr w:type="spellStart"/>
      <w:r w:rsidR="007F68FE">
        <w:rPr>
          <w:rFonts w:hint="eastAsia"/>
        </w:rPr>
        <w:t>server_type</w:t>
      </w:r>
      <w:proofErr w:type="spellEnd"/>
      <w:r w:rsidR="007F68FE">
        <w:rPr>
          <w:rFonts w:hint="eastAsia"/>
        </w:rPr>
        <w:t>，</w:t>
      </w:r>
      <w:proofErr w:type="spellStart"/>
      <w:r w:rsidR="00E4404C">
        <w:rPr>
          <w:rFonts w:hint="eastAsia"/>
        </w:rPr>
        <w:t>server_role</w:t>
      </w:r>
      <w:proofErr w:type="spellEnd"/>
      <w:r w:rsidR="00E4404C">
        <w:rPr>
          <w:rFonts w:hint="eastAsia"/>
        </w:rPr>
        <w:t>，</w:t>
      </w:r>
      <w:r w:rsidR="001A6B85">
        <w:rPr>
          <w:rFonts w:hint="eastAsia"/>
        </w:rPr>
        <w:t>server_ip</w:t>
      </w:r>
      <w:r w:rsidR="00FC0DA9">
        <w:rPr>
          <w:rFonts w:hint="eastAsia"/>
        </w:rPr>
        <w:t>v4</w:t>
      </w:r>
      <w:r w:rsidR="001A6B85">
        <w:rPr>
          <w:rFonts w:hint="eastAsia"/>
        </w:rPr>
        <w:t>，</w:t>
      </w:r>
      <w:r w:rsidR="001A6B85">
        <w:rPr>
          <w:rFonts w:hint="eastAsia"/>
        </w:rPr>
        <w:t>server_ip</w:t>
      </w:r>
      <w:r w:rsidR="00FC0DA9">
        <w:rPr>
          <w:rFonts w:hint="eastAsia"/>
        </w:rPr>
        <w:t>v6</w:t>
      </w:r>
      <w:r>
        <w:rPr>
          <w:rFonts w:hint="eastAsia"/>
        </w:rPr>
        <w:t>_</w:t>
      </w:r>
      <w:r w:rsidR="00FC0DA9">
        <w:rPr>
          <w:rFonts w:hint="eastAsia"/>
        </w:rPr>
        <w:t>high</w:t>
      </w:r>
      <w:r w:rsidR="001A6B85">
        <w:rPr>
          <w:rFonts w:hint="eastAsia"/>
        </w:rPr>
        <w:t>，</w:t>
      </w:r>
      <w:r w:rsidR="00733950">
        <w:rPr>
          <w:rFonts w:hint="eastAsia"/>
        </w:rPr>
        <w:t>server_ipv6_</w:t>
      </w:r>
      <w:r w:rsidR="0067465B">
        <w:rPr>
          <w:rFonts w:hint="eastAsia"/>
        </w:rPr>
        <w:t>low</w:t>
      </w:r>
      <w:r w:rsidR="00733950">
        <w:rPr>
          <w:rFonts w:hint="eastAsia"/>
        </w:rPr>
        <w:t>，</w:t>
      </w:r>
      <w:proofErr w:type="spellStart"/>
      <w:r w:rsidR="000014F9">
        <w:rPr>
          <w:rFonts w:hint="eastAsia"/>
        </w:rPr>
        <w:t>server_</w:t>
      </w:r>
      <w:r w:rsidR="00143876">
        <w:rPr>
          <w:rFonts w:hint="eastAsia"/>
        </w:rPr>
        <w:t>ip_</w:t>
      </w:r>
      <w:r w:rsidR="000014F9">
        <w:rPr>
          <w:rFonts w:hint="eastAsia"/>
        </w:rPr>
        <w:t>port</w:t>
      </w:r>
      <w:proofErr w:type="spellEnd"/>
      <w:r>
        <w:rPr>
          <w:rFonts w:hint="eastAsia"/>
        </w:rPr>
        <w:t>)</w:t>
      </w:r>
    </w:p>
    <w:p w:rsidR="005A5722" w:rsidRDefault="005A5722" w:rsidP="00664CDA"/>
    <w:p w:rsidR="00362283" w:rsidRDefault="00362283" w:rsidP="00664CDA">
      <w:r>
        <w:rPr>
          <w:rFonts w:hint="eastAsia"/>
        </w:rPr>
        <w:t>举例：</w:t>
      </w:r>
    </w:p>
    <w:p w:rsidR="00362283" w:rsidRDefault="00516FC9" w:rsidP="00664CDA">
      <w:r>
        <w:rPr>
          <w:rFonts w:hint="eastAsia"/>
        </w:rPr>
        <w:t>设置</w:t>
      </w:r>
      <w:r w:rsidR="005A5722">
        <w:rPr>
          <w:rFonts w:hint="eastAsia"/>
        </w:rPr>
        <w:t>主机群的主</w:t>
      </w:r>
      <w:r>
        <w:rPr>
          <w:rFonts w:hint="eastAsia"/>
        </w:rPr>
        <w:t>UPS</w:t>
      </w:r>
      <w:r>
        <w:rPr>
          <w:rFonts w:hint="eastAsia"/>
        </w:rPr>
        <w:t>的读流量</w:t>
      </w:r>
      <w:r>
        <w:rPr>
          <w:rFonts w:hint="eastAsia"/>
        </w:rPr>
        <w:t>(</w:t>
      </w:r>
      <w:proofErr w:type="spellStart"/>
      <w:r>
        <w:rPr>
          <w:rFonts w:hint="eastAsia"/>
        </w:rPr>
        <w:t>read_percent</w:t>
      </w:r>
      <w:proofErr w:type="spellEnd"/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10%</w:t>
      </w:r>
      <w:r>
        <w:rPr>
          <w:rFonts w:hint="eastAsia"/>
        </w:rPr>
        <w:t>，则</w:t>
      </w:r>
    </w:p>
    <w:p w:rsidR="00516FC9" w:rsidRDefault="00516FC9" w:rsidP="00664CDA">
      <w:proofErr w:type="spellStart"/>
      <w:r>
        <w:rPr>
          <w:rFonts w:hint="eastAsia"/>
        </w:rPr>
        <w:t>rowkey</w:t>
      </w:r>
      <w:proofErr w:type="spellEnd"/>
      <w:r w:rsidR="00362283">
        <w:rPr>
          <w:rFonts w:hint="eastAsia"/>
        </w:rPr>
        <w:t xml:space="preserve"> = </w:t>
      </w:r>
      <w:r>
        <w:rPr>
          <w:rFonts w:hint="eastAsia"/>
        </w:rPr>
        <w:t>(</w:t>
      </w:r>
      <w:proofErr w:type="spellStart"/>
      <w:r>
        <w:rPr>
          <w:rFonts w:hint="eastAsia"/>
        </w:rPr>
        <w:t>read_percent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357CBC">
        <w:rPr>
          <w:rFonts w:hint="eastAsia"/>
        </w:rPr>
        <w:t>4</w:t>
      </w:r>
      <w:r w:rsidR="00357CBC">
        <w:rPr>
          <w:rFonts w:hint="eastAsia"/>
        </w:rPr>
        <w:t>，</w:t>
      </w:r>
      <w:r w:rsidR="00357CBC">
        <w:rPr>
          <w:rFonts w:hint="eastAsia"/>
        </w:rPr>
        <w:t>2</w:t>
      </w:r>
      <w:r w:rsidR="00357CBC">
        <w:rPr>
          <w:rFonts w:hint="eastAsia"/>
        </w:rPr>
        <w:t>，</w:t>
      </w:r>
      <w:r w:rsidR="002B190C">
        <w:rPr>
          <w:rFonts w:hint="eastAsia"/>
        </w:rPr>
        <w:t>0</w:t>
      </w:r>
      <w:r w:rsidR="00357CBC">
        <w:rPr>
          <w:rFonts w:hint="eastAsia"/>
        </w:rPr>
        <w:t>，</w:t>
      </w:r>
      <w:r w:rsidR="002B190C">
        <w:rPr>
          <w:rFonts w:hint="eastAsia"/>
        </w:rPr>
        <w:t>0</w:t>
      </w:r>
      <w:r w:rsidR="00357CBC">
        <w:rPr>
          <w:rFonts w:hint="eastAsia"/>
        </w:rPr>
        <w:t>，</w:t>
      </w:r>
      <w:r w:rsidR="002B190C">
        <w:rPr>
          <w:rFonts w:hint="eastAsia"/>
        </w:rPr>
        <w:t>0</w:t>
      </w:r>
      <w:r w:rsidR="00FB31F1">
        <w:rPr>
          <w:rFonts w:hint="eastAsia"/>
        </w:rPr>
        <w:t>，</w:t>
      </w:r>
      <w:r w:rsidR="00FB31F1">
        <w:rPr>
          <w:rFonts w:hint="eastAsia"/>
        </w:rPr>
        <w:t>0</w:t>
      </w:r>
      <w:r w:rsidR="002B190C">
        <w:rPr>
          <w:rFonts w:hint="eastAsia"/>
        </w:rPr>
        <w:t>)</w:t>
      </w:r>
      <w:r w:rsidR="002B190C">
        <w:rPr>
          <w:rFonts w:hint="eastAsia"/>
        </w:rPr>
        <w:t>，</w:t>
      </w:r>
      <w:r w:rsidR="002B190C">
        <w:rPr>
          <w:rFonts w:hint="eastAsia"/>
        </w:rPr>
        <w:t>value=10%</w:t>
      </w:r>
      <w:r w:rsidR="00B7327A">
        <w:rPr>
          <w:rFonts w:hint="eastAsia"/>
        </w:rPr>
        <w:t>；</w:t>
      </w:r>
    </w:p>
    <w:p w:rsidR="00664CDA" w:rsidRDefault="00362283" w:rsidP="00664CDA">
      <w:r>
        <w:rPr>
          <w:rFonts w:hint="eastAsia"/>
        </w:rPr>
        <w:t>设置备机群的读流量为</w:t>
      </w:r>
      <w:r>
        <w:rPr>
          <w:rFonts w:hint="eastAsia"/>
        </w:rPr>
        <w:t>60%</w:t>
      </w:r>
      <w:r>
        <w:rPr>
          <w:rFonts w:hint="eastAsia"/>
        </w:rPr>
        <w:t>，则</w:t>
      </w:r>
    </w:p>
    <w:p w:rsidR="00362283" w:rsidRDefault="00362283" w:rsidP="00362283"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read_percent</w:t>
      </w:r>
      <w:proofErr w:type="spellEnd"/>
      <w:r>
        <w:rPr>
          <w:rFonts w:hint="eastAsia"/>
        </w:rPr>
        <w:t>，</w:t>
      </w:r>
      <w:r w:rsidR="0004283D"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04283D">
        <w:rPr>
          <w:rFonts w:hint="eastAsia"/>
        </w:rPr>
        <w:t>0</w:t>
      </w:r>
      <w:r>
        <w:rPr>
          <w:rFonts w:hint="eastAsia"/>
        </w:rPr>
        <w:t>，</w:t>
      </w:r>
      <w:r w:rsidR="0004283D"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 w:rsidR="00FB31F1">
        <w:rPr>
          <w:rFonts w:hint="eastAsia"/>
        </w:rPr>
        <w:t>，</w:t>
      </w:r>
      <w:r w:rsidR="00FB31F1">
        <w:rPr>
          <w:rFonts w:hint="eastAsia"/>
        </w:rPr>
        <w:t>0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value=</w:t>
      </w:r>
      <w:r w:rsidR="0004283D">
        <w:rPr>
          <w:rFonts w:hint="eastAsia"/>
        </w:rPr>
        <w:t>6</w:t>
      </w:r>
      <w:r>
        <w:rPr>
          <w:rFonts w:hint="eastAsia"/>
        </w:rPr>
        <w:t>0%</w:t>
      </w:r>
      <w:r w:rsidR="00B7327A">
        <w:rPr>
          <w:rFonts w:hint="eastAsia"/>
        </w:rPr>
        <w:t>；</w:t>
      </w:r>
    </w:p>
    <w:p w:rsidR="00362283" w:rsidRDefault="000242DA" w:rsidP="00664CDA">
      <w:r>
        <w:rPr>
          <w:rFonts w:hint="eastAsia"/>
        </w:rPr>
        <w:t>设定所有</w:t>
      </w:r>
      <w:r>
        <w:rPr>
          <w:rFonts w:hint="eastAsia"/>
        </w:rPr>
        <w:t>CS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block_cache_size</w:t>
      </w:r>
      <w:proofErr w:type="spellEnd"/>
      <w:r>
        <w:rPr>
          <w:rFonts w:hint="eastAsia"/>
        </w:rPr>
        <w:t>为</w:t>
      </w:r>
      <w:r>
        <w:rPr>
          <w:rFonts w:hint="eastAsia"/>
        </w:rPr>
        <w:t>5GB</w:t>
      </w:r>
      <w:r>
        <w:rPr>
          <w:rFonts w:hint="eastAsia"/>
        </w:rPr>
        <w:t>：</w:t>
      </w:r>
    </w:p>
    <w:p w:rsidR="00FA3722" w:rsidRDefault="00FA3722" w:rsidP="00FA3722"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 xml:space="preserve"> = (</w:t>
      </w:r>
      <w:proofErr w:type="spellStart"/>
      <w:r w:rsidR="00B7327A">
        <w:rPr>
          <w:rFonts w:hint="eastAsia"/>
        </w:rPr>
        <w:t>block_cache_size</w:t>
      </w:r>
      <w:proofErr w:type="spellEnd"/>
      <w:r>
        <w:rPr>
          <w:rFonts w:hint="eastAsia"/>
        </w:rPr>
        <w:t>，</w:t>
      </w:r>
      <w:r w:rsidR="00B7327A"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 w:rsidR="00FB31F1">
        <w:rPr>
          <w:rFonts w:hint="eastAsia"/>
        </w:rPr>
        <w:t>，</w:t>
      </w:r>
      <w:r w:rsidR="00FB31F1">
        <w:rPr>
          <w:rFonts w:hint="eastAsia"/>
        </w:rPr>
        <w:t>0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value=</w:t>
      </w:r>
      <w:r w:rsidR="00B7327A">
        <w:rPr>
          <w:rFonts w:hint="eastAsia"/>
        </w:rPr>
        <w:t>5GB</w:t>
      </w:r>
      <w:r w:rsidR="00B7327A">
        <w:rPr>
          <w:rFonts w:hint="eastAsia"/>
        </w:rPr>
        <w:t>；</w:t>
      </w:r>
    </w:p>
    <w:p w:rsidR="00FA3722" w:rsidRPr="00362283" w:rsidRDefault="00FA3722" w:rsidP="00664CDA"/>
    <w:p w:rsidR="00664CDA" w:rsidRDefault="00664CDA" w:rsidP="00664CDA">
      <w:r>
        <w:rPr>
          <w:rFonts w:hint="eastAsia"/>
        </w:rPr>
        <w:t>部分已经定义的项：</w:t>
      </w:r>
    </w:p>
    <w:tbl>
      <w:tblPr>
        <w:tblStyle w:val="a7"/>
        <w:tblW w:w="10598" w:type="dxa"/>
        <w:tblLayout w:type="fixed"/>
        <w:tblLook w:val="04A0"/>
      </w:tblPr>
      <w:tblGrid>
        <w:gridCol w:w="2255"/>
        <w:gridCol w:w="1114"/>
        <w:gridCol w:w="1134"/>
        <w:gridCol w:w="708"/>
        <w:gridCol w:w="5387"/>
      </w:tblGrid>
      <w:tr w:rsidR="00664CDA" w:rsidTr="007A47FF">
        <w:tc>
          <w:tcPr>
            <w:tcW w:w="2255" w:type="dxa"/>
          </w:tcPr>
          <w:p w:rsidR="00664CDA" w:rsidRDefault="00B73DE3" w:rsidP="007A47FF">
            <w:r>
              <w:t>N</w:t>
            </w:r>
            <w:r w:rsidR="00664CDA">
              <w:rPr>
                <w:rFonts w:hint="eastAsia"/>
              </w:rPr>
              <w:t>ame</w:t>
            </w:r>
          </w:p>
        </w:tc>
        <w:tc>
          <w:tcPr>
            <w:tcW w:w="1114" w:type="dxa"/>
          </w:tcPr>
          <w:p w:rsidR="00664CDA" w:rsidRDefault="00664CDA" w:rsidP="007A47FF"/>
        </w:tc>
        <w:tc>
          <w:tcPr>
            <w:tcW w:w="1134" w:type="dxa"/>
          </w:tcPr>
          <w:p w:rsidR="00664CDA" w:rsidRDefault="00664CDA" w:rsidP="007A47FF"/>
        </w:tc>
        <w:tc>
          <w:tcPr>
            <w:tcW w:w="708" w:type="dxa"/>
          </w:tcPr>
          <w:p w:rsidR="00664CDA" w:rsidRDefault="00664CDA" w:rsidP="007A47FF">
            <w:r>
              <w:rPr>
                <w:rFonts w:hint="eastAsia"/>
              </w:rPr>
              <w:t>type</w:t>
            </w:r>
          </w:p>
        </w:tc>
        <w:tc>
          <w:tcPr>
            <w:tcW w:w="5387" w:type="dxa"/>
          </w:tcPr>
          <w:p w:rsidR="00664CDA" w:rsidRDefault="00664CDA" w:rsidP="007A47FF">
            <w:r>
              <w:rPr>
                <w:rFonts w:hint="eastAsia"/>
              </w:rPr>
              <w:t>info</w:t>
            </w:r>
          </w:p>
        </w:tc>
      </w:tr>
      <w:tr w:rsidR="00664CDA" w:rsidTr="007A47FF">
        <w:tc>
          <w:tcPr>
            <w:tcW w:w="2255" w:type="dxa"/>
          </w:tcPr>
          <w:p w:rsidR="00664CDA" w:rsidRDefault="001053FE" w:rsidP="007A47FF">
            <w:proofErr w:type="spellStart"/>
            <w:r>
              <w:rPr>
                <w:rFonts w:hint="eastAsia"/>
              </w:rPr>
              <w:t>app_name</w:t>
            </w:r>
            <w:proofErr w:type="spellEnd"/>
          </w:p>
        </w:tc>
        <w:tc>
          <w:tcPr>
            <w:tcW w:w="1114" w:type="dxa"/>
          </w:tcPr>
          <w:p w:rsidR="00664CDA" w:rsidRDefault="00664CDA" w:rsidP="007A47FF"/>
        </w:tc>
        <w:tc>
          <w:tcPr>
            <w:tcW w:w="1134" w:type="dxa"/>
          </w:tcPr>
          <w:p w:rsidR="00664CDA" w:rsidRDefault="00664CDA" w:rsidP="007A47FF"/>
        </w:tc>
        <w:tc>
          <w:tcPr>
            <w:tcW w:w="708" w:type="dxa"/>
          </w:tcPr>
          <w:p w:rsidR="00664CDA" w:rsidRDefault="001053FE" w:rsidP="007A47FF">
            <w:proofErr w:type="spellStart"/>
            <w:r>
              <w:rPr>
                <w:rFonts w:hint="eastAsia"/>
              </w:rPr>
              <w:t>vchar</w:t>
            </w:r>
            <w:proofErr w:type="spellEnd"/>
          </w:p>
        </w:tc>
        <w:tc>
          <w:tcPr>
            <w:tcW w:w="5387" w:type="dxa"/>
          </w:tcPr>
          <w:p w:rsidR="00664CDA" w:rsidRDefault="008624E6" w:rsidP="007A47FF">
            <w:r>
              <w:rPr>
                <w:rFonts w:hint="eastAsia"/>
              </w:rPr>
              <w:t>应用的名称</w:t>
            </w:r>
          </w:p>
        </w:tc>
      </w:tr>
      <w:tr w:rsidR="00664CDA" w:rsidTr="007A47FF">
        <w:tc>
          <w:tcPr>
            <w:tcW w:w="2255" w:type="dxa"/>
          </w:tcPr>
          <w:p w:rsidR="00664CDA" w:rsidRDefault="00664CDA" w:rsidP="007A47FF"/>
        </w:tc>
        <w:tc>
          <w:tcPr>
            <w:tcW w:w="1114" w:type="dxa"/>
          </w:tcPr>
          <w:p w:rsidR="00664CDA" w:rsidRDefault="00664CDA" w:rsidP="007A47FF"/>
        </w:tc>
        <w:tc>
          <w:tcPr>
            <w:tcW w:w="1134" w:type="dxa"/>
          </w:tcPr>
          <w:p w:rsidR="00664CDA" w:rsidRDefault="00664CDA" w:rsidP="007A47FF"/>
        </w:tc>
        <w:tc>
          <w:tcPr>
            <w:tcW w:w="708" w:type="dxa"/>
          </w:tcPr>
          <w:p w:rsidR="00664CDA" w:rsidRDefault="00664CDA" w:rsidP="007A47FF"/>
        </w:tc>
        <w:tc>
          <w:tcPr>
            <w:tcW w:w="5387" w:type="dxa"/>
          </w:tcPr>
          <w:p w:rsidR="00664CDA" w:rsidRDefault="00664CDA" w:rsidP="007A47FF"/>
        </w:tc>
      </w:tr>
      <w:tr w:rsidR="00664CDA" w:rsidTr="007A47FF">
        <w:tc>
          <w:tcPr>
            <w:tcW w:w="2255" w:type="dxa"/>
          </w:tcPr>
          <w:p w:rsidR="00664CDA" w:rsidRDefault="00664CDA" w:rsidP="007A47FF"/>
        </w:tc>
        <w:tc>
          <w:tcPr>
            <w:tcW w:w="1114" w:type="dxa"/>
          </w:tcPr>
          <w:p w:rsidR="00664CDA" w:rsidRDefault="00664CDA" w:rsidP="007A47FF"/>
        </w:tc>
        <w:tc>
          <w:tcPr>
            <w:tcW w:w="1134" w:type="dxa"/>
          </w:tcPr>
          <w:p w:rsidR="00664CDA" w:rsidRDefault="00664CDA" w:rsidP="007A47FF"/>
        </w:tc>
        <w:tc>
          <w:tcPr>
            <w:tcW w:w="708" w:type="dxa"/>
          </w:tcPr>
          <w:p w:rsidR="00664CDA" w:rsidRDefault="00664CDA" w:rsidP="007A47FF"/>
        </w:tc>
        <w:tc>
          <w:tcPr>
            <w:tcW w:w="5387" w:type="dxa"/>
          </w:tcPr>
          <w:p w:rsidR="00664CDA" w:rsidRDefault="00664CDA" w:rsidP="007A47FF"/>
        </w:tc>
      </w:tr>
      <w:tr w:rsidR="00664CDA" w:rsidTr="007A47FF">
        <w:tc>
          <w:tcPr>
            <w:tcW w:w="2255" w:type="dxa"/>
          </w:tcPr>
          <w:p w:rsidR="00664CDA" w:rsidRDefault="00664CDA" w:rsidP="007A47FF"/>
        </w:tc>
        <w:tc>
          <w:tcPr>
            <w:tcW w:w="1114" w:type="dxa"/>
          </w:tcPr>
          <w:p w:rsidR="00664CDA" w:rsidRDefault="00664CDA" w:rsidP="007A47FF"/>
        </w:tc>
        <w:tc>
          <w:tcPr>
            <w:tcW w:w="1134" w:type="dxa"/>
          </w:tcPr>
          <w:p w:rsidR="00664CDA" w:rsidRDefault="00664CDA" w:rsidP="007A47FF"/>
        </w:tc>
        <w:tc>
          <w:tcPr>
            <w:tcW w:w="708" w:type="dxa"/>
          </w:tcPr>
          <w:p w:rsidR="00664CDA" w:rsidRDefault="00664CDA" w:rsidP="007A47FF"/>
        </w:tc>
        <w:tc>
          <w:tcPr>
            <w:tcW w:w="5387" w:type="dxa"/>
          </w:tcPr>
          <w:p w:rsidR="00664CDA" w:rsidRDefault="00664CDA" w:rsidP="007A47FF"/>
        </w:tc>
      </w:tr>
      <w:tr w:rsidR="00664CDA" w:rsidTr="007A47FF">
        <w:tc>
          <w:tcPr>
            <w:tcW w:w="2255" w:type="dxa"/>
          </w:tcPr>
          <w:p w:rsidR="00664CDA" w:rsidRDefault="00664CDA" w:rsidP="007A47FF"/>
        </w:tc>
        <w:tc>
          <w:tcPr>
            <w:tcW w:w="1114" w:type="dxa"/>
          </w:tcPr>
          <w:p w:rsidR="00664CDA" w:rsidRDefault="00664CDA" w:rsidP="007A47FF"/>
        </w:tc>
        <w:tc>
          <w:tcPr>
            <w:tcW w:w="1134" w:type="dxa"/>
          </w:tcPr>
          <w:p w:rsidR="00664CDA" w:rsidRDefault="00664CDA" w:rsidP="007A47FF"/>
        </w:tc>
        <w:tc>
          <w:tcPr>
            <w:tcW w:w="708" w:type="dxa"/>
          </w:tcPr>
          <w:p w:rsidR="00664CDA" w:rsidRDefault="00664CDA" w:rsidP="007A47FF"/>
        </w:tc>
        <w:tc>
          <w:tcPr>
            <w:tcW w:w="5387" w:type="dxa"/>
          </w:tcPr>
          <w:p w:rsidR="00664CDA" w:rsidRDefault="00664CDA" w:rsidP="007A47FF"/>
        </w:tc>
      </w:tr>
      <w:tr w:rsidR="00664CDA" w:rsidTr="007A47FF">
        <w:tc>
          <w:tcPr>
            <w:tcW w:w="2255" w:type="dxa"/>
          </w:tcPr>
          <w:p w:rsidR="00664CDA" w:rsidRDefault="00664CDA" w:rsidP="007A47FF"/>
        </w:tc>
        <w:tc>
          <w:tcPr>
            <w:tcW w:w="1114" w:type="dxa"/>
          </w:tcPr>
          <w:p w:rsidR="00664CDA" w:rsidRDefault="00664CDA" w:rsidP="007A47FF"/>
        </w:tc>
        <w:tc>
          <w:tcPr>
            <w:tcW w:w="1134" w:type="dxa"/>
          </w:tcPr>
          <w:p w:rsidR="00664CDA" w:rsidRDefault="00664CDA" w:rsidP="007A47FF"/>
        </w:tc>
        <w:tc>
          <w:tcPr>
            <w:tcW w:w="708" w:type="dxa"/>
          </w:tcPr>
          <w:p w:rsidR="00664CDA" w:rsidRDefault="00664CDA" w:rsidP="007A47FF"/>
        </w:tc>
        <w:tc>
          <w:tcPr>
            <w:tcW w:w="5387" w:type="dxa"/>
          </w:tcPr>
          <w:p w:rsidR="00664CDA" w:rsidRDefault="00664CDA" w:rsidP="007A47FF"/>
        </w:tc>
      </w:tr>
    </w:tbl>
    <w:p w:rsidR="00664CDA" w:rsidRDefault="00664CDA" w:rsidP="00664CDA"/>
    <w:p w:rsidR="00EE509C" w:rsidRDefault="00FF6F93" w:rsidP="00EE509C">
      <w:r>
        <w:rPr>
          <w:rFonts w:hint="eastAsia"/>
        </w:rPr>
        <w:t>完整的参数定义，</w:t>
      </w:r>
    </w:p>
    <w:p w:rsidR="00664CDA" w:rsidRDefault="00664CDA" w:rsidP="00EE509C"/>
    <w:p w:rsidR="00111FF8" w:rsidRDefault="00111FF8" w:rsidP="00111FF8">
      <w:pPr>
        <w:pStyle w:val="2"/>
      </w:pPr>
      <w:bookmarkStart w:id="290" w:name="_Toc323053521"/>
      <w:r>
        <w:rPr>
          <w:rFonts w:hint="eastAsia"/>
        </w:rPr>
        <w:t>__</w:t>
      </w:r>
      <w:proofErr w:type="spellStart"/>
      <w:r>
        <w:rPr>
          <w:rFonts w:hint="eastAsia"/>
        </w:rPr>
        <w:t>all_sys_</w:t>
      </w:r>
      <w:r w:rsidR="001B4FA1">
        <w:rPr>
          <w:rFonts w:hint="eastAsia"/>
        </w:rPr>
        <w:t>stat</w:t>
      </w:r>
      <w:bookmarkEnd w:id="290"/>
      <w:proofErr w:type="spellEnd"/>
    </w:p>
    <w:p w:rsidR="00111FF8" w:rsidRDefault="00111FF8" w:rsidP="00111FF8">
      <w:r>
        <w:rPr>
          <w:rFonts w:hint="eastAsia"/>
        </w:rPr>
        <w:t>__</w:t>
      </w:r>
      <w:proofErr w:type="spellStart"/>
      <w:r>
        <w:rPr>
          <w:rFonts w:hint="eastAsia"/>
        </w:rPr>
        <w:t>all_sys_data</w:t>
      </w:r>
      <w:proofErr w:type="spellEnd"/>
      <w:r>
        <w:rPr>
          <w:rFonts w:hint="eastAsia"/>
        </w:rPr>
        <w:t>存储了系统</w:t>
      </w:r>
      <w:r w:rsidR="001B4FA1">
        <w:rPr>
          <w:rFonts w:hint="eastAsia"/>
        </w:rPr>
        <w:t>各种状态值</w:t>
      </w:r>
      <w:r>
        <w:rPr>
          <w:rFonts w:hint="eastAsia"/>
        </w:rPr>
        <w:t>，不同的项保存在不同行。</w:t>
      </w:r>
    </w:p>
    <w:p w:rsidR="00111FF8" w:rsidRPr="00F80DB7" w:rsidRDefault="00111FF8" w:rsidP="00111FF8">
      <w:r>
        <w:rPr>
          <w:rFonts w:hint="eastAsia"/>
        </w:rPr>
        <w:t>表结构：</w:t>
      </w:r>
    </w:p>
    <w:tbl>
      <w:tblPr>
        <w:tblStyle w:val="a7"/>
        <w:tblW w:w="0" w:type="auto"/>
        <w:tblLook w:val="04A0"/>
        <w:tblPrChange w:id="291" w:author="jianming.cjq" w:date="2012-03-01T16:14:00Z">
          <w:tblPr>
            <w:tblStyle w:val="a7"/>
            <w:tblW w:w="0" w:type="auto"/>
            <w:tblLook w:val="04A0"/>
          </w:tblPr>
        </w:tblPrChange>
      </w:tblPr>
      <w:tblGrid>
        <w:gridCol w:w="1684"/>
        <w:gridCol w:w="1716"/>
        <w:gridCol w:w="7282"/>
        <w:tblGridChange w:id="292">
          <w:tblGrid>
            <w:gridCol w:w="1684"/>
            <w:gridCol w:w="1393"/>
            <w:gridCol w:w="323"/>
            <w:gridCol w:w="7282"/>
          </w:tblGrid>
        </w:tblGridChange>
      </w:tblGrid>
      <w:tr w:rsidR="00111FF8" w:rsidTr="00B73DE3">
        <w:tc>
          <w:tcPr>
            <w:tcW w:w="1684" w:type="dxa"/>
            <w:tcPrChange w:id="293" w:author="jianming.cjq" w:date="2012-03-01T16:14:00Z">
              <w:tcPr>
                <w:tcW w:w="1681" w:type="dxa"/>
              </w:tcPr>
            </w:tcPrChange>
          </w:tcPr>
          <w:p w:rsidR="00111FF8" w:rsidRDefault="00111FF8" w:rsidP="007A47FF">
            <w:r>
              <w:rPr>
                <w:rFonts w:hint="eastAsia"/>
              </w:rPr>
              <w:t>列名</w:t>
            </w:r>
          </w:p>
        </w:tc>
        <w:tc>
          <w:tcPr>
            <w:tcW w:w="1393" w:type="dxa"/>
            <w:tcPrChange w:id="294" w:author="jianming.cjq" w:date="2012-03-01T16:14:00Z">
              <w:tcPr>
                <w:tcW w:w="1393" w:type="dxa"/>
              </w:tcPr>
            </w:tcPrChange>
          </w:tcPr>
          <w:p w:rsidR="00111FF8" w:rsidRDefault="00111FF8" w:rsidP="007A47FF">
            <w:r>
              <w:rPr>
                <w:rFonts w:hint="eastAsia"/>
              </w:rPr>
              <w:t>类型</w:t>
            </w:r>
          </w:p>
        </w:tc>
        <w:tc>
          <w:tcPr>
            <w:tcW w:w="7605" w:type="dxa"/>
            <w:tcPrChange w:id="295" w:author="jianming.cjq" w:date="2012-03-01T16:14:00Z">
              <w:tcPr>
                <w:tcW w:w="7608" w:type="dxa"/>
                <w:gridSpan w:val="2"/>
              </w:tcPr>
            </w:tcPrChange>
          </w:tcPr>
          <w:p w:rsidR="00111FF8" w:rsidRDefault="00111FF8" w:rsidP="007A47FF">
            <w:r>
              <w:rPr>
                <w:rFonts w:hint="eastAsia"/>
              </w:rPr>
              <w:t>说明</w:t>
            </w:r>
          </w:p>
        </w:tc>
      </w:tr>
      <w:tr w:rsidR="00111FF8" w:rsidTr="00B73DE3">
        <w:tc>
          <w:tcPr>
            <w:tcW w:w="1684" w:type="dxa"/>
            <w:tcPrChange w:id="296" w:author="jianming.cjq" w:date="2012-03-01T16:14:00Z">
              <w:tcPr>
                <w:tcW w:w="1681" w:type="dxa"/>
              </w:tcPr>
            </w:tcPrChange>
          </w:tcPr>
          <w:p w:rsidR="00111FF8" w:rsidRDefault="00B73DE3" w:rsidP="007A47FF">
            <w:r>
              <w:t>N</w:t>
            </w:r>
            <w:r w:rsidR="00111FF8">
              <w:rPr>
                <w:rFonts w:hint="eastAsia"/>
              </w:rPr>
              <w:t>ame</w:t>
            </w:r>
          </w:p>
        </w:tc>
        <w:tc>
          <w:tcPr>
            <w:tcW w:w="1393" w:type="dxa"/>
            <w:tcPrChange w:id="297" w:author="jianming.cjq" w:date="2012-03-01T16:14:00Z">
              <w:tcPr>
                <w:tcW w:w="1393" w:type="dxa"/>
              </w:tcPr>
            </w:tcPrChange>
          </w:tcPr>
          <w:p w:rsidR="00111FF8" w:rsidRDefault="00111FF8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7605" w:type="dxa"/>
            <w:tcPrChange w:id="298" w:author="jianming.cjq" w:date="2012-03-01T16:14:00Z">
              <w:tcPr>
                <w:tcW w:w="7608" w:type="dxa"/>
                <w:gridSpan w:val="2"/>
              </w:tcPr>
            </w:tcPrChange>
          </w:tcPr>
          <w:p w:rsidR="00111FF8" w:rsidRDefault="00111FF8" w:rsidP="007A47FF">
            <w:r>
              <w:rPr>
                <w:rFonts w:hint="eastAsia"/>
              </w:rPr>
              <w:t>名称</w:t>
            </w:r>
          </w:p>
        </w:tc>
      </w:tr>
      <w:tr w:rsidR="00013D99" w:rsidTr="00B73DE3">
        <w:tc>
          <w:tcPr>
            <w:tcW w:w="1684" w:type="dxa"/>
            <w:tcPrChange w:id="299" w:author="jianming.cjq" w:date="2012-03-01T16:14:00Z">
              <w:tcPr>
                <w:tcW w:w="1681" w:type="dxa"/>
              </w:tcPr>
            </w:tcPrChange>
          </w:tcPr>
          <w:p w:rsidR="00013D99" w:rsidRDefault="00013D99" w:rsidP="007A47FF">
            <w:proofErr w:type="spellStart"/>
            <w:r>
              <w:rPr>
                <w:rFonts w:hint="eastAsia"/>
              </w:rPr>
              <w:t>cluster_role</w:t>
            </w:r>
            <w:proofErr w:type="spellEnd"/>
          </w:p>
        </w:tc>
        <w:tc>
          <w:tcPr>
            <w:tcW w:w="1393" w:type="dxa"/>
            <w:tcPrChange w:id="300" w:author="jianming.cjq" w:date="2012-03-01T16:14:00Z">
              <w:tcPr>
                <w:tcW w:w="1393" w:type="dxa"/>
              </w:tcPr>
            </w:tcPrChange>
          </w:tcPr>
          <w:p w:rsidR="00013D99" w:rsidRDefault="00B73DE3" w:rsidP="007A47FF">
            <w:proofErr w:type="spellStart"/>
            <w:r>
              <w:t>I</w:t>
            </w:r>
            <w:r w:rsidR="00013D99">
              <w:rPr>
                <w:rFonts w:hint="eastAsia"/>
              </w:rPr>
              <w:t>nt</w:t>
            </w:r>
            <w:proofErr w:type="spellEnd"/>
          </w:p>
        </w:tc>
        <w:tc>
          <w:tcPr>
            <w:tcW w:w="7605" w:type="dxa"/>
            <w:tcPrChange w:id="301" w:author="jianming.cjq" w:date="2012-03-01T16:14:00Z">
              <w:tcPr>
                <w:tcW w:w="7608" w:type="dxa"/>
                <w:gridSpan w:val="2"/>
              </w:tcPr>
            </w:tcPrChange>
          </w:tcPr>
          <w:p w:rsidR="00013D99" w:rsidRDefault="00013D99" w:rsidP="007A47F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：与</w:t>
            </w:r>
            <w:r>
              <w:rPr>
                <w:rFonts w:hint="eastAsia"/>
              </w:rPr>
              <w:t>cluster role(</w:t>
            </w:r>
            <w:r>
              <w:rPr>
                <w:rFonts w:hint="eastAsia"/>
              </w:rPr>
              <w:t>主或备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无关；</w:t>
            </w:r>
            <w:r>
              <w:rPr>
                <w:rFonts w:hint="eastAsia"/>
              </w:rPr>
              <w:t>1: slave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；</w:t>
            </w:r>
          </w:p>
        </w:tc>
      </w:tr>
      <w:tr w:rsidR="00013D99" w:rsidTr="00B73DE3">
        <w:tc>
          <w:tcPr>
            <w:tcW w:w="1684" w:type="dxa"/>
            <w:tcPrChange w:id="302" w:author="jianming.cjq" w:date="2012-03-01T16:14:00Z">
              <w:tcPr>
                <w:tcW w:w="1681" w:type="dxa"/>
              </w:tcPr>
            </w:tcPrChange>
          </w:tcPr>
          <w:p w:rsidR="00013D99" w:rsidRDefault="00013D99" w:rsidP="007A47FF">
            <w:proofErr w:type="spellStart"/>
            <w:r>
              <w:rPr>
                <w:rFonts w:hint="eastAsia"/>
              </w:rPr>
              <w:t>cluster_id</w:t>
            </w:r>
            <w:proofErr w:type="spellEnd"/>
          </w:p>
        </w:tc>
        <w:tc>
          <w:tcPr>
            <w:tcW w:w="1393" w:type="dxa"/>
            <w:tcPrChange w:id="303" w:author="jianming.cjq" w:date="2012-03-01T16:14:00Z">
              <w:tcPr>
                <w:tcW w:w="1393" w:type="dxa"/>
              </w:tcPr>
            </w:tcPrChange>
          </w:tcPr>
          <w:p w:rsidR="00013D99" w:rsidRDefault="00B73DE3" w:rsidP="007A47FF">
            <w:proofErr w:type="spellStart"/>
            <w:r>
              <w:t>I</w:t>
            </w:r>
            <w:r w:rsidR="00013D99">
              <w:rPr>
                <w:rFonts w:hint="eastAsia"/>
              </w:rPr>
              <w:t>nt</w:t>
            </w:r>
            <w:proofErr w:type="spellEnd"/>
          </w:p>
        </w:tc>
        <w:tc>
          <w:tcPr>
            <w:tcW w:w="7605" w:type="dxa"/>
            <w:tcPrChange w:id="304" w:author="jianming.cjq" w:date="2012-03-01T16:14:00Z">
              <w:tcPr>
                <w:tcW w:w="7608" w:type="dxa"/>
                <w:gridSpan w:val="2"/>
              </w:tcPr>
            </w:tcPrChange>
          </w:tcPr>
          <w:p w:rsidR="00013D99" w:rsidRDefault="00013D99" w:rsidP="007A47F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：与特定机群无关；正整数：指定机群；</w:t>
            </w:r>
          </w:p>
        </w:tc>
      </w:tr>
      <w:tr w:rsidR="00013D99" w:rsidTr="00B73DE3">
        <w:tc>
          <w:tcPr>
            <w:tcW w:w="1684" w:type="dxa"/>
            <w:tcPrChange w:id="305" w:author="jianming.cjq" w:date="2012-03-01T16:14:00Z">
              <w:tcPr>
                <w:tcW w:w="1681" w:type="dxa"/>
              </w:tcPr>
            </w:tcPrChange>
          </w:tcPr>
          <w:p w:rsidR="00013D99" w:rsidRDefault="00013D99" w:rsidP="007A47FF">
            <w:proofErr w:type="spellStart"/>
            <w:r>
              <w:rPr>
                <w:rFonts w:hint="eastAsia"/>
              </w:rPr>
              <w:t>server_type</w:t>
            </w:r>
            <w:proofErr w:type="spellEnd"/>
          </w:p>
        </w:tc>
        <w:tc>
          <w:tcPr>
            <w:tcW w:w="1393" w:type="dxa"/>
            <w:tcPrChange w:id="306" w:author="jianming.cjq" w:date="2012-03-01T16:14:00Z">
              <w:tcPr>
                <w:tcW w:w="1393" w:type="dxa"/>
              </w:tcPr>
            </w:tcPrChange>
          </w:tcPr>
          <w:p w:rsidR="00013D99" w:rsidRDefault="00B73DE3" w:rsidP="007A47FF">
            <w:proofErr w:type="spellStart"/>
            <w:r>
              <w:t>I</w:t>
            </w:r>
            <w:r w:rsidR="00013D99">
              <w:rPr>
                <w:rFonts w:hint="eastAsia"/>
              </w:rPr>
              <w:t>nt</w:t>
            </w:r>
            <w:proofErr w:type="spellEnd"/>
          </w:p>
        </w:tc>
        <w:tc>
          <w:tcPr>
            <w:tcW w:w="7605" w:type="dxa"/>
            <w:tcPrChange w:id="307" w:author="jianming.cjq" w:date="2012-03-01T16:14:00Z">
              <w:tcPr>
                <w:tcW w:w="7608" w:type="dxa"/>
                <w:gridSpan w:val="2"/>
              </w:tcPr>
            </w:tcPrChange>
          </w:tcPr>
          <w:p w:rsidR="00013D99" w:rsidRDefault="00013D99" w:rsidP="008C131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：与特定服务器</w:t>
            </w:r>
            <w:r w:rsidR="008C131C">
              <w:rPr>
                <w:rFonts w:hint="eastAsia"/>
              </w:rPr>
              <w:t>类型</w:t>
            </w:r>
            <w:r>
              <w:rPr>
                <w:rFonts w:hint="eastAsia"/>
              </w:rPr>
              <w:t>无关：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RootServer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ChunkServer</w:t>
            </w:r>
            <w:proofErr w:type="spell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MergeServer</w:t>
            </w:r>
            <w:proofErr w:type="spell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UpdateServer</w:t>
            </w:r>
            <w:proofErr w:type="spellEnd"/>
          </w:p>
        </w:tc>
      </w:tr>
      <w:tr w:rsidR="00013D99" w:rsidTr="00B73DE3">
        <w:tc>
          <w:tcPr>
            <w:tcW w:w="1684" w:type="dxa"/>
            <w:tcPrChange w:id="308" w:author="jianming.cjq" w:date="2012-03-01T16:14:00Z">
              <w:tcPr>
                <w:tcW w:w="1681" w:type="dxa"/>
              </w:tcPr>
            </w:tcPrChange>
          </w:tcPr>
          <w:p w:rsidR="00013D99" w:rsidRDefault="00013D99" w:rsidP="007A47FF">
            <w:proofErr w:type="spellStart"/>
            <w:r>
              <w:rPr>
                <w:rFonts w:hint="eastAsia"/>
              </w:rPr>
              <w:t>server_role</w:t>
            </w:r>
            <w:proofErr w:type="spellEnd"/>
          </w:p>
        </w:tc>
        <w:tc>
          <w:tcPr>
            <w:tcW w:w="1393" w:type="dxa"/>
            <w:tcPrChange w:id="309" w:author="jianming.cjq" w:date="2012-03-01T16:14:00Z">
              <w:tcPr>
                <w:tcW w:w="1393" w:type="dxa"/>
              </w:tcPr>
            </w:tcPrChange>
          </w:tcPr>
          <w:p w:rsidR="00013D99" w:rsidRDefault="00B73DE3" w:rsidP="007A47FF">
            <w:proofErr w:type="spellStart"/>
            <w:r>
              <w:t>I</w:t>
            </w:r>
            <w:r w:rsidR="00013D99">
              <w:rPr>
                <w:rFonts w:hint="eastAsia"/>
              </w:rPr>
              <w:t>nt</w:t>
            </w:r>
            <w:proofErr w:type="spellEnd"/>
          </w:p>
        </w:tc>
        <w:tc>
          <w:tcPr>
            <w:tcW w:w="7605" w:type="dxa"/>
            <w:tcPrChange w:id="310" w:author="jianming.cjq" w:date="2012-03-01T16:14:00Z">
              <w:tcPr>
                <w:tcW w:w="7608" w:type="dxa"/>
                <w:gridSpan w:val="2"/>
              </w:tcPr>
            </w:tcPrChange>
          </w:tcPr>
          <w:p w:rsidR="00013D99" w:rsidRDefault="00013D99" w:rsidP="007A47F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：与</w:t>
            </w:r>
            <w:r>
              <w:rPr>
                <w:rFonts w:hint="eastAsia"/>
              </w:rPr>
              <w:t>server role(RS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UPS</w:t>
            </w:r>
            <w:r>
              <w:rPr>
                <w:rFonts w:hint="eastAsia"/>
              </w:rPr>
              <w:t>的主或备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角色无关；</w:t>
            </w:r>
            <w:r>
              <w:rPr>
                <w:rFonts w:hint="eastAsia"/>
              </w:rPr>
              <w:t>1: slave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；</w:t>
            </w:r>
          </w:p>
        </w:tc>
      </w:tr>
      <w:tr w:rsidR="00FB74CA" w:rsidTr="00B73DE3">
        <w:tc>
          <w:tcPr>
            <w:tcW w:w="1684" w:type="dxa"/>
            <w:tcPrChange w:id="311" w:author="jianming.cjq" w:date="2012-03-01T16:14:00Z">
              <w:tcPr>
                <w:tcW w:w="1681" w:type="dxa"/>
              </w:tcPr>
            </w:tcPrChange>
          </w:tcPr>
          <w:p w:rsidR="00FB74CA" w:rsidRDefault="00FB74CA" w:rsidP="007A47FF">
            <w:r>
              <w:rPr>
                <w:rFonts w:hint="eastAsia"/>
              </w:rPr>
              <w:t>server_ipv4</w:t>
            </w:r>
          </w:p>
        </w:tc>
        <w:tc>
          <w:tcPr>
            <w:tcW w:w="1393" w:type="dxa"/>
            <w:tcPrChange w:id="312" w:author="jianming.cjq" w:date="2012-03-01T16:14:00Z">
              <w:tcPr>
                <w:tcW w:w="1393" w:type="dxa"/>
              </w:tcPr>
            </w:tcPrChange>
          </w:tcPr>
          <w:p w:rsidR="00FB74CA" w:rsidRDefault="00B73DE3" w:rsidP="007A47FF">
            <w:proofErr w:type="spellStart"/>
            <w:r>
              <w:t>I</w:t>
            </w:r>
            <w:r w:rsidR="00FB74CA">
              <w:rPr>
                <w:rFonts w:hint="eastAsia"/>
              </w:rPr>
              <w:t>nt</w:t>
            </w:r>
            <w:proofErr w:type="spellEnd"/>
          </w:p>
        </w:tc>
        <w:tc>
          <w:tcPr>
            <w:tcW w:w="7605" w:type="dxa"/>
            <w:tcPrChange w:id="313" w:author="jianming.cjq" w:date="2012-03-01T16:14:00Z">
              <w:tcPr>
                <w:tcW w:w="7608" w:type="dxa"/>
                <w:gridSpan w:val="2"/>
              </w:tcPr>
            </w:tcPrChange>
          </w:tcPr>
          <w:p w:rsidR="00FB74CA" w:rsidRDefault="00FB74CA" w:rsidP="007A47FF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FB74CA" w:rsidTr="00B73DE3">
        <w:tc>
          <w:tcPr>
            <w:tcW w:w="1684" w:type="dxa"/>
            <w:tcPrChange w:id="314" w:author="jianming.cjq" w:date="2012-03-01T16:14:00Z">
              <w:tcPr>
                <w:tcW w:w="1681" w:type="dxa"/>
              </w:tcPr>
            </w:tcPrChange>
          </w:tcPr>
          <w:p w:rsidR="00FB74CA" w:rsidRDefault="00FB74CA" w:rsidP="007A47FF">
            <w:r>
              <w:rPr>
                <w:rFonts w:hint="eastAsia"/>
              </w:rPr>
              <w:t>server_ipv6_high</w:t>
            </w:r>
          </w:p>
        </w:tc>
        <w:tc>
          <w:tcPr>
            <w:tcW w:w="1393" w:type="dxa"/>
            <w:tcPrChange w:id="315" w:author="jianming.cjq" w:date="2012-03-01T16:14:00Z">
              <w:tcPr>
                <w:tcW w:w="1393" w:type="dxa"/>
              </w:tcPr>
            </w:tcPrChange>
          </w:tcPr>
          <w:p w:rsidR="00FB74CA" w:rsidRDefault="00B73DE3" w:rsidP="007A47FF">
            <w:proofErr w:type="spellStart"/>
            <w:r>
              <w:t>I</w:t>
            </w:r>
            <w:r w:rsidR="00FB74CA">
              <w:rPr>
                <w:rFonts w:hint="eastAsia"/>
              </w:rPr>
              <w:t>nt</w:t>
            </w:r>
            <w:proofErr w:type="spellEnd"/>
          </w:p>
        </w:tc>
        <w:tc>
          <w:tcPr>
            <w:tcW w:w="7605" w:type="dxa"/>
            <w:tcPrChange w:id="316" w:author="jianming.cjq" w:date="2012-03-01T16:14:00Z">
              <w:tcPr>
                <w:tcW w:w="7608" w:type="dxa"/>
                <w:gridSpan w:val="2"/>
              </w:tcPr>
            </w:tcPrChange>
          </w:tcPr>
          <w:p w:rsidR="00FB74CA" w:rsidRDefault="00FB74CA" w:rsidP="007A47FF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地址的高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FB74CA" w:rsidTr="00B73DE3">
        <w:tc>
          <w:tcPr>
            <w:tcW w:w="1684" w:type="dxa"/>
            <w:tcPrChange w:id="317" w:author="jianming.cjq" w:date="2012-03-01T16:14:00Z">
              <w:tcPr>
                <w:tcW w:w="1681" w:type="dxa"/>
              </w:tcPr>
            </w:tcPrChange>
          </w:tcPr>
          <w:p w:rsidR="00FB74CA" w:rsidRDefault="00FB74CA" w:rsidP="007A47FF">
            <w:r>
              <w:rPr>
                <w:rFonts w:hint="eastAsia"/>
              </w:rPr>
              <w:t>server_ipv6_</w:t>
            </w:r>
            <w:r w:rsidR="00DA4EF1">
              <w:rPr>
                <w:rFonts w:hint="eastAsia"/>
              </w:rPr>
              <w:t>low</w:t>
            </w:r>
          </w:p>
        </w:tc>
        <w:tc>
          <w:tcPr>
            <w:tcW w:w="1393" w:type="dxa"/>
            <w:tcPrChange w:id="318" w:author="jianming.cjq" w:date="2012-03-01T16:14:00Z">
              <w:tcPr>
                <w:tcW w:w="1393" w:type="dxa"/>
              </w:tcPr>
            </w:tcPrChange>
          </w:tcPr>
          <w:p w:rsidR="00FB74CA" w:rsidRDefault="00B73DE3" w:rsidP="007A47FF">
            <w:proofErr w:type="spellStart"/>
            <w:r>
              <w:t>I</w:t>
            </w:r>
            <w:r w:rsidR="00FB74CA">
              <w:rPr>
                <w:rFonts w:hint="eastAsia"/>
              </w:rPr>
              <w:t>nt</w:t>
            </w:r>
            <w:proofErr w:type="spellEnd"/>
          </w:p>
        </w:tc>
        <w:tc>
          <w:tcPr>
            <w:tcW w:w="7605" w:type="dxa"/>
            <w:tcPrChange w:id="319" w:author="jianming.cjq" w:date="2012-03-01T16:14:00Z">
              <w:tcPr>
                <w:tcW w:w="7608" w:type="dxa"/>
                <w:gridSpan w:val="2"/>
              </w:tcPr>
            </w:tcPrChange>
          </w:tcPr>
          <w:p w:rsidR="00FB74CA" w:rsidRDefault="00FB74CA" w:rsidP="007A47FF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地址的高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FB74CA" w:rsidTr="00B73DE3">
        <w:tc>
          <w:tcPr>
            <w:tcW w:w="1684" w:type="dxa"/>
            <w:tcPrChange w:id="320" w:author="jianming.cjq" w:date="2012-03-01T16:14:00Z">
              <w:tcPr>
                <w:tcW w:w="1681" w:type="dxa"/>
              </w:tcPr>
            </w:tcPrChange>
          </w:tcPr>
          <w:p w:rsidR="00FB74CA" w:rsidRDefault="00FB74CA" w:rsidP="007A47FF">
            <w:proofErr w:type="spellStart"/>
            <w:r>
              <w:rPr>
                <w:rFonts w:hint="eastAsia"/>
              </w:rPr>
              <w:t>server_ip_port</w:t>
            </w:r>
            <w:proofErr w:type="spellEnd"/>
          </w:p>
        </w:tc>
        <w:tc>
          <w:tcPr>
            <w:tcW w:w="1393" w:type="dxa"/>
            <w:tcPrChange w:id="321" w:author="jianming.cjq" w:date="2012-03-01T16:14:00Z">
              <w:tcPr>
                <w:tcW w:w="1393" w:type="dxa"/>
              </w:tcPr>
            </w:tcPrChange>
          </w:tcPr>
          <w:p w:rsidR="00FB74CA" w:rsidRDefault="00B73DE3" w:rsidP="007A47FF">
            <w:proofErr w:type="spellStart"/>
            <w:r>
              <w:t>I</w:t>
            </w:r>
            <w:r w:rsidR="00FB74CA">
              <w:rPr>
                <w:rFonts w:hint="eastAsia"/>
              </w:rPr>
              <w:t>nt</w:t>
            </w:r>
            <w:proofErr w:type="spellEnd"/>
          </w:p>
        </w:tc>
        <w:tc>
          <w:tcPr>
            <w:tcW w:w="7605" w:type="dxa"/>
            <w:tcPrChange w:id="322" w:author="jianming.cjq" w:date="2012-03-01T16:14:00Z">
              <w:tcPr>
                <w:tcW w:w="7608" w:type="dxa"/>
                <w:gridSpan w:val="2"/>
              </w:tcPr>
            </w:tcPrChange>
          </w:tcPr>
          <w:p w:rsidR="00FB74CA" w:rsidRDefault="00FB74CA" w:rsidP="007A47FF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地址端口：为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表示与特定服务器无关</w:t>
            </w:r>
          </w:p>
        </w:tc>
      </w:tr>
      <w:tr w:rsidR="00FA1B55" w:rsidTr="00B73DE3">
        <w:trPr>
          <w:ins w:id="323" w:author="jianming.cjq" w:date="2012-04-18T16:44:00Z"/>
        </w:trPr>
        <w:tc>
          <w:tcPr>
            <w:tcW w:w="1684" w:type="dxa"/>
          </w:tcPr>
          <w:p w:rsidR="00FA1B55" w:rsidRDefault="00FA1B55" w:rsidP="007A47FF">
            <w:pPr>
              <w:rPr>
                <w:ins w:id="324" w:author="jianming.cjq" w:date="2012-04-18T16:44:00Z"/>
              </w:rPr>
            </w:pPr>
            <w:proofErr w:type="spellStart"/>
            <w:ins w:id="325" w:author="jianming.cjq" w:date="2012-04-18T16:44:00Z">
              <w:r>
                <w:rPr>
                  <w:rFonts w:hint="eastAsia"/>
                </w:rPr>
                <w:t>table_id</w:t>
              </w:r>
              <w:proofErr w:type="spellEnd"/>
            </w:ins>
          </w:p>
        </w:tc>
        <w:tc>
          <w:tcPr>
            <w:tcW w:w="1393" w:type="dxa"/>
          </w:tcPr>
          <w:p w:rsidR="00FA1B55" w:rsidRDefault="00FA1B55" w:rsidP="007A47FF">
            <w:pPr>
              <w:rPr>
                <w:ins w:id="326" w:author="jianming.cjq" w:date="2012-04-18T16:44:00Z"/>
              </w:rPr>
            </w:pPr>
            <w:proofErr w:type="spellStart"/>
            <w:ins w:id="327" w:author="jianming.cjq" w:date="2012-04-18T16:44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7605" w:type="dxa"/>
          </w:tcPr>
          <w:p w:rsidR="00FA1B55" w:rsidRDefault="00FA1B55" w:rsidP="007A47FF">
            <w:pPr>
              <w:rPr>
                <w:ins w:id="328" w:author="jianming.cjq" w:date="2012-04-18T16:44:00Z"/>
              </w:rPr>
            </w:pPr>
            <w:ins w:id="329" w:author="jianming.cjq" w:date="2012-04-18T16:44:00Z">
              <w:r>
                <w:t>T</w:t>
              </w:r>
              <w:r>
                <w:rPr>
                  <w:rFonts w:hint="eastAsia"/>
                </w:rPr>
                <w:t>able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：为</w:t>
              </w:r>
              <w:r>
                <w:rPr>
                  <w:rFonts w:hint="eastAsia"/>
                </w:rPr>
                <w:t>0</w:t>
              </w:r>
            </w:ins>
            <w:ins w:id="330" w:author="jianming.cjq" w:date="2012-04-18T16:45:00Z">
              <w:r>
                <w:rPr>
                  <w:rFonts w:hint="eastAsia"/>
                </w:rPr>
                <w:t>表示与特定</w:t>
              </w:r>
              <w:r>
                <w:rPr>
                  <w:rFonts w:hint="eastAsia"/>
                </w:rPr>
                <w:t>table</w:t>
              </w:r>
              <w:r>
                <w:rPr>
                  <w:rFonts w:hint="eastAsia"/>
                </w:rPr>
                <w:t>无关</w:t>
              </w:r>
            </w:ins>
          </w:p>
        </w:tc>
      </w:tr>
      <w:tr w:rsidR="00FB74CA" w:rsidTr="00B73DE3">
        <w:tc>
          <w:tcPr>
            <w:tcW w:w="1684" w:type="dxa"/>
            <w:tcPrChange w:id="331" w:author="jianming.cjq" w:date="2012-03-01T16:14:00Z">
              <w:tcPr>
                <w:tcW w:w="1681" w:type="dxa"/>
              </w:tcPr>
            </w:tcPrChange>
          </w:tcPr>
          <w:p w:rsidR="00FB74CA" w:rsidRDefault="00FB74CA" w:rsidP="007A47FF">
            <w:proofErr w:type="spellStart"/>
            <w:r>
              <w:rPr>
                <w:rFonts w:hint="eastAsia"/>
              </w:rPr>
              <w:t>data_type</w:t>
            </w:r>
            <w:proofErr w:type="spellEnd"/>
          </w:p>
        </w:tc>
        <w:tc>
          <w:tcPr>
            <w:tcW w:w="1393" w:type="dxa"/>
            <w:tcPrChange w:id="332" w:author="jianming.cjq" w:date="2012-03-01T16:14:00Z">
              <w:tcPr>
                <w:tcW w:w="1393" w:type="dxa"/>
              </w:tcPr>
            </w:tcPrChange>
          </w:tcPr>
          <w:p w:rsidR="00FB74CA" w:rsidRDefault="00B73DE3" w:rsidP="007A47FF">
            <w:proofErr w:type="spellStart"/>
            <w:r>
              <w:t>I</w:t>
            </w:r>
            <w:r w:rsidR="00FB74CA">
              <w:rPr>
                <w:rFonts w:hint="eastAsia"/>
              </w:rPr>
              <w:t>nt</w:t>
            </w:r>
            <w:proofErr w:type="spellEnd"/>
          </w:p>
        </w:tc>
        <w:tc>
          <w:tcPr>
            <w:tcW w:w="7605" w:type="dxa"/>
            <w:tcPrChange w:id="333" w:author="jianming.cjq" w:date="2012-03-01T16:14:00Z">
              <w:tcPr>
                <w:tcW w:w="7608" w:type="dxa"/>
                <w:gridSpan w:val="2"/>
              </w:tcPr>
            </w:tcPrChange>
          </w:tcPr>
          <w:p w:rsidR="00FB74CA" w:rsidRDefault="00FB74CA" w:rsidP="007A47FF">
            <w:r>
              <w:rPr>
                <w:rFonts w:hint="eastAsia"/>
              </w:rPr>
              <w:t>值的类型</w:t>
            </w:r>
          </w:p>
        </w:tc>
      </w:tr>
      <w:tr w:rsidR="00FB74CA" w:rsidDel="00B73DE3" w:rsidTr="00B73DE3">
        <w:trPr>
          <w:del w:id="334" w:author="jianming.cjq" w:date="2012-03-01T16:14:00Z"/>
        </w:trPr>
        <w:tc>
          <w:tcPr>
            <w:tcW w:w="1684" w:type="dxa"/>
            <w:tcPrChange w:id="335" w:author="jianming.cjq" w:date="2012-03-01T16:14:00Z">
              <w:tcPr>
                <w:tcW w:w="1681" w:type="dxa"/>
              </w:tcPr>
            </w:tcPrChange>
          </w:tcPr>
          <w:p w:rsidR="00FB74CA" w:rsidDel="00B73DE3" w:rsidRDefault="00FB74CA" w:rsidP="007A47FF">
            <w:pPr>
              <w:rPr>
                <w:del w:id="336" w:author="jianming.cjq" w:date="2012-03-01T16:14:00Z"/>
              </w:rPr>
            </w:pPr>
            <w:del w:id="337" w:author="jianming.cjq" w:date="2012-03-01T16:14:00Z">
              <w:r w:rsidDel="00B73DE3">
                <w:rPr>
                  <w:rFonts w:hint="eastAsia"/>
                </w:rPr>
                <w:delText>data_</w:delText>
              </w:r>
              <w:r w:rsidRPr="00F71618" w:rsidDel="00B73DE3">
                <w:delText>length</w:delText>
              </w:r>
            </w:del>
          </w:p>
        </w:tc>
        <w:tc>
          <w:tcPr>
            <w:tcW w:w="1393" w:type="dxa"/>
            <w:tcPrChange w:id="338" w:author="jianming.cjq" w:date="2012-03-01T16:14:00Z">
              <w:tcPr>
                <w:tcW w:w="1393" w:type="dxa"/>
              </w:tcPr>
            </w:tcPrChange>
          </w:tcPr>
          <w:p w:rsidR="00FB74CA" w:rsidDel="00B73DE3" w:rsidRDefault="00FB74CA" w:rsidP="007A47FF">
            <w:pPr>
              <w:rPr>
                <w:del w:id="339" w:author="jianming.cjq" w:date="2012-03-01T16:14:00Z"/>
              </w:rPr>
            </w:pPr>
            <w:del w:id="340" w:author="jianming.cjq" w:date="2012-03-01T16:14:00Z">
              <w:r w:rsidDel="00B73DE3">
                <w:rPr>
                  <w:rFonts w:hint="eastAsia"/>
                </w:rPr>
                <w:delText>int</w:delText>
              </w:r>
            </w:del>
          </w:p>
        </w:tc>
        <w:tc>
          <w:tcPr>
            <w:tcW w:w="7605" w:type="dxa"/>
            <w:tcPrChange w:id="341" w:author="jianming.cjq" w:date="2012-03-01T16:14:00Z">
              <w:tcPr>
                <w:tcW w:w="7608" w:type="dxa"/>
                <w:gridSpan w:val="2"/>
              </w:tcPr>
            </w:tcPrChange>
          </w:tcPr>
          <w:p w:rsidR="00FB74CA" w:rsidDel="00B73DE3" w:rsidRDefault="00FB74CA" w:rsidP="007A47FF">
            <w:pPr>
              <w:rPr>
                <w:del w:id="342" w:author="jianming.cjq" w:date="2012-03-01T16:14:00Z"/>
              </w:rPr>
            </w:pPr>
            <w:del w:id="343" w:author="jianming.cjq" w:date="2012-03-01T16:14:00Z">
              <w:r w:rsidDel="00B73DE3">
                <w:rPr>
                  <w:rFonts w:hint="eastAsia"/>
                </w:rPr>
                <w:delText>整数的字节数或字符串的最大长度</w:delText>
              </w:r>
            </w:del>
          </w:p>
        </w:tc>
      </w:tr>
      <w:tr w:rsidR="00FB74CA" w:rsidDel="00B73DE3" w:rsidTr="00B73DE3">
        <w:trPr>
          <w:del w:id="344" w:author="jianming.cjq" w:date="2012-03-01T16:14:00Z"/>
        </w:trPr>
        <w:tc>
          <w:tcPr>
            <w:tcW w:w="1684" w:type="dxa"/>
            <w:tcPrChange w:id="345" w:author="jianming.cjq" w:date="2012-03-01T16:14:00Z">
              <w:tcPr>
                <w:tcW w:w="1681" w:type="dxa"/>
              </w:tcPr>
            </w:tcPrChange>
          </w:tcPr>
          <w:p w:rsidR="00FB74CA" w:rsidDel="00B73DE3" w:rsidRDefault="00FB74CA" w:rsidP="007A47FF">
            <w:pPr>
              <w:rPr>
                <w:del w:id="346" w:author="jianming.cjq" w:date="2012-03-01T16:14:00Z"/>
              </w:rPr>
            </w:pPr>
            <w:del w:id="347" w:author="jianming.cjq" w:date="2012-03-01T16:14:00Z">
              <w:r w:rsidRPr="008F0FF7" w:rsidDel="00B73DE3">
                <w:delText>data_precision</w:delText>
              </w:r>
            </w:del>
          </w:p>
        </w:tc>
        <w:tc>
          <w:tcPr>
            <w:tcW w:w="1393" w:type="dxa"/>
            <w:tcPrChange w:id="348" w:author="jianming.cjq" w:date="2012-03-01T16:14:00Z">
              <w:tcPr>
                <w:tcW w:w="1393" w:type="dxa"/>
              </w:tcPr>
            </w:tcPrChange>
          </w:tcPr>
          <w:p w:rsidR="00FB74CA" w:rsidDel="00B73DE3" w:rsidRDefault="00FB74CA" w:rsidP="007A47FF">
            <w:pPr>
              <w:rPr>
                <w:del w:id="349" w:author="jianming.cjq" w:date="2012-03-01T16:14:00Z"/>
              </w:rPr>
            </w:pPr>
            <w:del w:id="350" w:author="jianming.cjq" w:date="2012-03-01T16:14:00Z">
              <w:r w:rsidDel="00B73DE3">
                <w:rPr>
                  <w:rFonts w:hint="eastAsia"/>
                </w:rPr>
                <w:delText>int</w:delText>
              </w:r>
            </w:del>
          </w:p>
        </w:tc>
        <w:tc>
          <w:tcPr>
            <w:tcW w:w="7605" w:type="dxa"/>
            <w:tcPrChange w:id="351" w:author="jianming.cjq" w:date="2012-03-01T16:14:00Z">
              <w:tcPr>
                <w:tcW w:w="7608" w:type="dxa"/>
                <w:gridSpan w:val="2"/>
              </w:tcPr>
            </w:tcPrChange>
          </w:tcPr>
          <w:p w:rsidR="00FB74CA" w:rsidDel="00B73DE3" w:rsidRDefault="00FB74CA" w:rsidP="007A47FF">
            <w:pPr>
              <w:rPr>
                <w:del w:id="352" w:author="jianming.cjq" w:date="2012-03-01T16:14:00Z"/>
              </w:rPr>
            </w:pPr>
            <w:del w:id="353" w:author="jianming.cjq" w:date="2012-03-01T16:14:00Z">
              <w:r w:rsidDel="00B73DE3">
                <w:rPr>
                  <w:rFonts w:hint="eastAsia"/>
                </w:rPr>
                <w:delText>整数的十进制位数或</w:delText>
              </w:r>
              <w:r w:rsidDel="00B73DE3">
                <w:rPr>
                  <w:rFonts w:hint="eastAsia"/>
                </w:rPr>
                <w:delText>decimal</w:delText>
              </w:r>
              <w:r w:rsidDel="00B73DE3">
                <w:rPr>
                  <w:rFonts w:hint="eastAsia"/>
                </w:rPr>
                <w:delText>的有效位数</w:delText>
              </w:r>
              <w:r w:rsidDel="00B73DE3">
                <w:rPr>
                  <w:rFonts w:hint="eastAsia"/>
                </w:rPr>
                <w:delText>(</w:delText>
              </w:r>
              <w:r w:rsidDel="00B73DE3">
                <w:rPr>
                  <w:rFonts w:hint="eastAsia"/>
                </w:rPr>
                <w:delText>小数点前和小数点后</w:delText>
              </w:r>
              <w:r w:rsidDel="00B73DE3">
                <w:rPr>
                  <w:rFonts w:hint="eastAsia"/>
                </w:rPr>
                <w:delText>)</w:delText>
              </w:r>
            </w:del>
          </w:p>
        </w:tc>
      </w:tr>
      <w:tr w:rsidR="00FB74CA" w:rsidDel="00B73DE3" w:rsidTr="00B73DE3">
        <w:trPr>
          <w:del w:id="354" w:author="jianming.cjq" w:date="2012-03-01T16:14:00Z"/>
        </w:trPr>
        <w:tc>
          <w:tcPr>
            <w:tcW w:w="1684" w:type="dxa"/>
            <w:tcPrChange w:id="355" w:author="jianming.cjq" w:date="2012-03-01T16:14:00Z">
              <w:tcPr>
                <w:tcW w:w="1681" w:type="dxa"/>
              </w:tcPr>
            </w:tcPrChange>
          </w:tcPr>
          <w:p w:rsidR="00FB74CA" w:rsidRPr="00D677CE" w:rsidDel="00B73DE3" w:rsidRDefault="00FB74CA" w:rsidP="007A47FF">
            <w:pPr>
              <w:rPr>
                <w:del w:id="356" w:author="jianming.cjq" w:date="2012-03-01T16:14:00Z"/>
              </w:rPr>
            </w:pPr>
            <w:del w:id="357" w:author="jianming.cjq" w:date="2012-03-01T16:14:00Z">
              <w:r w:rsidRPr="00D677CE" w:rsidDel="00B73DE3">
                <w:delText>data_scale</w:delText>
              </w:r>
            </w:del>
          </w:p>
        </w:tc>
        <w:tc>
          <w:tcPr>
            <w:tcW w:w="1393" w:type="dxa"/>
            <w:tcPrChange w:id="358" w:author="jianming.cjq" w:date="2012-03-01T16:14:00Z">
              <w:tcPr>
                <w:tcW w:w="1393" w:type="dxa"/>
              </w:tcPr>
            </w:tcPrChange>
          </w:tcPr>
          <w:p w:rsidR="00FB74CA" w:rsidDel="00B73DE3" w:rsidRDefault="00FB74CA" w:rsidP="007A47FF">
            <w:pPr>
              <w:rPr>
                <w:del w:id="359" w:author="jianming.cjq" w:date="2012-03-01T16:14:00Z"/>
              </w:rPr>
            </w:pPr>
            <w:del w:id="360" w:author="jianming.cjq" w:date="2012-03-01T16:14:00Z">
              <w:r w:rsidDel="00B73DE3">
                <w:rPr>
                  <w:rFonts w:hint="eastAsia"/>
                </w:rPr>
                <w:delText>int</w:delText>
              </w:r>
            </w:del>
          </w:p>
        </w:tc>
        <w:tc>
          <w:tcPr>
            <w:tcW w:w="7605" w:type="dxa"/>
            <w:tcPrChange w:id="361" w:author="jianming.cjq" w:date="2012-03-01T16:14:00Z">
              <w:tcPr>
                <w:tcW w:w="7608" w:type="dxa"/>
                <w:gridSpan w:val="2"/>
              </w:tcPr>
            </w:tcPrChange>
          </w:tcPr>
          <w:p w:rsidR="00FB74CA" w:rsidDel="00B73DE3" w:rsidRDefault="00FB74CA" w:rsidP="007A47FF">
            <w:pPr>
              <w:rPr>
                <w:del w:id="362" w:author="jianming.cjq" w:date="2012-03-01T16:14:00Z"/>
              </w:rPr>
            </w:pPr>
            <w:del w:id="363" w:author="jianming.cjq" w:date="2012-03-01T16:14:00Z">
              <w:r w:rsidDel="00B73DE3">
                <w:rPr>
                  <w:rFonts w:hint="eastAsia"/>
                </w:rPr>
                <w:delText>decimal</w:delText>
              </w:r>
              <w:r w:rsidDel="00B73DE3">
                <w:rPr>
                  <w:rFonts w:hint="eastAsia"/>
                </w:rPr>
                <w:delText>小数点后的位数</w:delText>
              </w:r>
            </w:del>
          </w:p>
        </w:tc>
      </w:tr>
      <w:tr w:rsidR="00AF6104" w:rsidDel="00B73DE3" w:rsidTr="00B73DE3">
        <w:trPr>
          <w:ins w:id="364" w:author="jianming.cjq" w:date="2012-04-18T16:43:00Z"/>
        </w:trPr>
        <w:tc>
          <w:tcPr>
            <w:tcW w:w="1684" w:type="dxa"/>
          </w:tcPr>
          <w:p w:rsidR="00AF6104" w:rsidRPr="00D677CE" w:rsidDel="00B73DE3" w:rsidRDefault="00AF6104" w:rsidP="007A47FF">
            <w:pPr>
              <w:rPr>
                <w:ins w:id="365" w:author="jianming.cjq" w:date="2012-04-18T16:43:00Z"/>
              </w:rPr>
            </w:pPr>
            <w:ins w:id="366" w:author="jianming.cjq" w:date="2012-04-18T16:43:00Z">
              <w:r>
                <w:rPr>
                  <w:rFonts w:hint="eastAsia"/>
                </w:rPr>
                <w:t>value1</w:t>
              </w:r>
            </w:ins>
          </w:p>
        </w:tc>
        <w:tc>
          <w:tcPr>
            <w:tcW w:w="1393" w:type="dxa"/>
          </w:tcPr>
          <w:p w:rsidR="00AF6104" w:rsidDel="00B73DE3" w:rsidRDefault="00AF6104" w:rsidP="007A47FF">
            <w:pPr>
              <w:rPr>
                <w:ins w:id="367" w:author="jianming.cjq" w:date="2012-04-18T16:43:00Z"/>
              </w:rPr>
            </w:pPr>
            <w:proofErr w:type="spellStart"/>
            <w:ins w:id="368" w:author="jianming.cjq" w:date="2012-04-18T16:43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7605" w:type="dxa"/>
          </w:tcPr>
          <w:p w:rsidR="00AF6104" w:rsidDel="00B73DE3" w:rsidRDefault="00AF6104" w:rsidP="007A47FF">
            <w:pPr>
              <w:rPr>
                <w:ins w:id="369" w:author="jianming.cjq" w:date="2012-04-18T16:43:00Z"/>
              </w:rPr>
            </w:pPr>
            <w:proofErr w:type="spellStart"/>
            <w:ins w:id="370" w:author="jianming.cjq" w:date="2012-04-18T16:44:00Z">
              <w:r>
                <w:rPr>
                  <w:rFonts w:hint="eastAsia"/>
                </w:rPr>
                <w:t>Int</w:t>
              </w:r>
              <w:proofErr w:type="spellEnd"/>
              <w:r>
                <w:rPr>
                  <w:rFonts w:hint="eastAsia"/>
                </w:rPr>
                <w:t>类型的数据</w:t>
              </w:r>
            </w:ins>
          </w:p>
        </w:tc>
      </w:tr>
      <w:tr w:rsidR="00FB74CA" w:rsidTr="00B73DE3">
        <w:tc>
          <w:tcPr>
            <w:tcW w:w="1684" w:type="dxa"/>
            <w:tcPrChange w:id="371" w:author="jianming.cjq" w:date="2012-03-01T16:14:00Z">
              <w:tcPr>
                <w:tcW w:w="1681" w:type="dxa"/>
              </w:tcPr>
            </w:tcPrChange>
          </w:tcPr>
          <w:p w:rsidR="00FB74CA" w:rsidRDefault="00AF6104" w:rsidP="007A47FF">
            <w:ins w:id="372" w:author="jianming.cjq" w:date="2012-04-18T16:43:00Z">
              <w:r>
                <w:rPr>
                  <w:rFonts w:hint="eastAsia"/>
                </w:rPr>
                <w:t>v</w:t>
              </w:r>
            </w:ins>
            <w:del w:id="373" w:author="jianming.cjq" w:date="2012-04-18T16:43:00Z">
              <w:r w:rsidDel="00AF6104">
                <w:delText>V</w:delText>
              </w:r>
            </w:del>
            <w:r w:rsidR="00FB74CA">
              <w:rPr>
                <w:rFonts w:hint="eastAsia"/>
              </w:rPr>
              <w:t>alue</w:t>
            </w:r>
            <w:ins w:id="374" w:author="jianming.cjq" w:date="2012-04-18T16:43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393" w:type="dxa"/>
            <w:tcPrChange w:id="375" w:author="jianming.cjq" w:date="2012-03-01T16:14:00Z">
              <w:tcPr>
                <w:tcW w:w="1393" w:type="dxa"/>
              </w:tcPr>
            </w:tcPrChange>
          </w:tcPr>
          <w:p w:rsidR="00FB74CA" w:rsidRDefault="00B73DE3" w:rsidP="007A47FF">
            <w:del w:id="376" w:author="jianming.cjq" w:date="2012-03-01T16:14:00Z">
              <w:r w:rsidDel="00B73DE3">
                <w:delText>A</w:delText>
              </w:r>
              <w:r w:rsidR="00FB74CA" w:rsidDel="00B73DE3">
                <w:rPr>
                  <w:rFonts w:hint="eastAsia"/>
                </w:rPr>
                <w:delText>ny</w:delText>
              </w:r>
            </w:del>
            <w:proofErr w:type="spellStart"/>
            <w:proofErr w:type="gramStart"/>
            <w:ins w:id="377" w:author="jianming.cjq" w:date="2012-03-01T16:14:00Z">
              <w:r>
                <w:rPr>
                  <w:rFonts w:hint="eastAsia"/>
                </w:rPr>
                <w:t>vchar</w:t>
              </w:r>
              <w:proofErr w:type="spellEnd"/>
              <w:r>
                <w:rPr>
                  <w:rFonts w:hint="eastAsia"/>
                </w:rPr>
                <w:t>(</w:t>
              </w:r>
              <w:proofErr w:type="gramEnd"/>
              <w:r>
                <w:rPr>
                  <w:rFonts w:hint="eastAsia"/>
                </w:rPr>
                <w:t>??????)</w:t>
              </w:r>
            </w:ins>
          </w:p>
        </w:tc>
        <w:tc>
          <w:tcPr>
            <w:tcW w:w="7605" w:type="dxa"/>
            <w:tcPrChange w:id="378" w:author="jianming.cjq" w:date="2012-03-01T16:14:00Z">
              <w:tcPr>
                <w:tcW w:w="7608" w:type="dxa"/>
                <w:gridSpan w:val="2"/>
              </w:tcPr>
            </w:tcPrChange>
          </w:tcPr>
          <w:p w:rsidR="00FB74CA" w:rsidRDefault="00AF6104" w:rsidP="007A47FF">
            <w:proofErr w:type="spellStart"/>
            <w:ins w:id="379" w:author="jianming.cjq" w:date="2012-04-18T16:44:00Z">
              <w:r>
                <w:t>V</w:t>
              </w:r>
              <w:r>
                <w:rPr>
                  <w:rFonts w:hint="eastAsia"/>
                </w:rPr>
                <w:t>archar</w:t>
              </w:r>
              <w:proofErr w:type="spellEnd"/>
              <w:r>
                <w:rPr>
                  <w:rFonts w:hint="eastAsia"/>
                </w:rPr>
                <w:t>类型的数据</w:t>
              </w:r>
            </w:ins>
            <w:del w:id="380" w:author="jianming.cjq" w:date="2012-04-18T16:44:00Z">
              <w:r w:rsidR="00FB74CA" w:rsidDel="00AF6104">
                <w:rPr>
                  <w:rFonts w:hint="eastAsia"/>
                </w:rPr>
                <w:delText>类型由</w:delText>
              </w:r>
              <w:r w:rsidR="00FB74CA" w:rsidDel="00AF6104">
                <w:rPr>
                  <w:rFonts w:hint="eastAsia"/>
                </w:rPr>
                <w:delText>data_type</w:delText>
              </w:r>
              <w:r w:rsidR="00FB74CA" w:rsidDel="00AF6104">
                <w:rPr>
                  <w:rFonts w:hint="eastAsia"/>
                </w:rPr>
                <w:delText>定义</w:delText>
              </w:r>
            </w:del>
          </w:p>
        </w:tc>
      </w:tr>
      <w:tr w:rsidR="00FB74CA" w:rsidTr="00B73DE3">
        <w:tc>
          <w:tcPr>
            <w:tcW w:w="1684" w:type="dxa"/>
            <w:tcPrChange w:id="381" w:author="jianming.cjq" w:date="2012-03-01T16:14:00Z">
              <w:tcPr>
                <w:tcW w:w="1681" w:type="dxa"/>
              </w:tcPr>
            </w:tcPrChange>
          </w:tcPr>
          <w:p w:rsidR="00FB74CA" w:rsidRDefault="00FB74CA" w:rsidP="007A47FF">
            <w:r>
              <w:rPr>
                <w:rFonts w:hint="eastAsia"/>
              </w:rPr>
              <w:t>info</w:t>
            </w:r>
          </w:p>
        </w:tc>
        <w:tc>
          <w:tcPr>
            <w:tcW w:w="1393" w:type="dxa"/>
            <w:tcPrChange w:id="382" w:author="jianming.cjq" w:date="2012-03-01T16:14:00Z">
              <w:tcPr>
                <w:tcW w:w="1393" w:type="dxa"/>
              </w:tcPr>
            </w:tcPrChange>
          </w:tcPr>
          <w:p w:rsidR="00FB74CA" w:rsidRDefault="00FB74CA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7605" w:type="dxa"/>
            <w:tcPrChange w:id="383" w:author="jianming.cjq" w:date="2012-03-01T16:14:00Z">
              <w:tcPr>
                <w:tcW w:w="7608" w:type="dxa"/>
                <w:gridSpan w:val="2"/>
              </w:tcPr>
            </w:tcPrChange>
          </w:tcPr>
          <w:p w:rsidR="00FB74CA" w:rsidRDefault="00FB74CA" w:rsidP="007A47FF">
            <w:r>
              <w:rPr>
                <w:rFonts w:hint="eastAsia"/>
              </w:rPr>
              <w:t>对该值的说明</w:t>
            </w:r>
          </w:p>
        </w:tc>
      </w:tr>
    </w:tbl>
    <w:p w:rsidR="00453091" w:rsidRDefault="00453091" w:rsidP="00453091"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：</w:t>
      </w:r>
      <w:r>
        <w:rPr>
          <w:rFonts w:hint="eastAsia"/>
        </w:rPr>
        <w:t>(</w:t>
      </w:r>
      <w:proofErr w:type="spellStart"/>
      <w:del w:id="384" w:author="jianming.cjq" w:date="2012-04-18T16:45:00Z">
        <w:r w:rsidDel="00FA1B55">
          <w:rPr>
            <w:rFonts w:hint="eastAsia"/>
          </w:rPr>
          <w:delText>name</w:delText>
        </w:r>
        <w:r w:rsidDel="00FA1B55">
          <w:rPr>
            <w:rFonts w:hint="eastAsia"/>
          </w:rPr>
          <w:delText>，</w:delText>
        </w:r>
      </w:del>
      <w:r>
        <w:rPr>
          <w:rFonts w:hint="eastAsia"/>
        </w:rPr>
        <w:t>cluster_role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cluster_id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server_type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server_role</w:t>
      </w:r>
      <w:proofErr w:type="spellEnd"/>
      <w:r>
        <w:rPr>
          <w:rFonts w:hint="eastAsia"/>
        </w:rPr>
        <w:t>，</w:t>
      </w:r>
      <w:r>
        <w:rPr>
          <w:rFonts w:hint="eastAsia"/>
        </w:rPr>
        <w:t>server_ip</w:t>
      </w:r>
      <w:r w:rsidR="00E64E92">
        <w:rPr>
          <w:rFonts w:hint="eastAsia"/>
        </w:rPr>
        <w:t>v4</w:t>
      </w:r>
      <w:r>
        <w:rPr>
          <w:rFonts w:hint="eastAsia"/>
        </w:rPr>
        <w:t>，</w:t>
      </w:r>
      <w:r>
        <w:rPr>
          <w:rFonts w:hint="eastAsia"/>
        </w:rPr>
        <w:t>server_ip</w:t>
      </w:r>
      <w:r w:rsidR="00E64E92">
        <w:rPr>
          <w:rFonts w:hint="eastAsia"/>
        </w:rPr>
        <w:t>v6</w:t>
      </w:r>
      <w:r>
        <w:rPr>
          <w:rFonts w:hint="eastAsia"/>
        </w:rPr>
        <w:t>_</w:t>
      </w:r>
      <w:r w:rsidR="00E64E92">
        <w:rPr>
          <w:rFonts w:hint="eastAsia"/>
        </w:rPr>
        <w:t>high</w:t>
      </w:r>
      <w:r>
        <w:rPr>
          <w:rFonts w:hint="eastAsia"/>
        </w:rPr>
        <w:t>，</w:t>
      </w:r>
      <w:r w:rsidR="00237B83">
        <w:rPr>
          <w:rFonts w:hint="eastAsia"/>
        </w:rPr>
        <w:t>server_ipv6_low</w:t>
      </w:r>
      <w:r w:rsidR="00237B83">
        <w:rPr>
          <w:rFonts w:hint="eastAsia"/>
        </w:rPr>
        <w:t>，</w:t>
      </w:r>
      <w:proofErr w:type="spellStart"/>
      <w:r>
        <w:rPr>
          <w:rFonts w:hint="eastAsia"/>
        </w:rPr>
        <w:t>server_ip_port</w:t>
      </w:r>
      <w:proofErr w:type="spellEnd"/>
      <w:ins w:id="385" w:author="jianming.cjq" w:date="2012-04-18T16:45:00Z">
        <w:r w:rsidR="00FA1B55">
          <w:rPr>
            <w:rFonts w:hint="eastAsia"/>
          </w:rPr>
          <w:t>，</w:t>
        </w:r>
        <w:proofErr w:type="spellStart"/>
        <w:r w:rsidR="00FA1B55">
          <w:rPr>
            <w:rFonts w:hint="eastAsia"/>
          </w:rPr>
          <w:t>table_id</w:t>
        </w:r>
        <w:proofErr w:type="spellEnd"/>
        <w:r w:rsidR="00FA1B55">
          <w:rPr>
            <w:rFonts w:hint="eastAsia"/>
          </w:rPr>
          <w:t>，</w:t>
        </w:r>
        <w:r w:rsidR="00FA1B55">
          <w:rPr>
            <w:rFonts w:hint="eastAsia"/>
          </w:rPr>
          <w:t>name</w:t>
        </w:r>
      </w:ins>
      <w:r>
        <w:rPr>
          <w:rFonts w:hint="eastAsia"/>
        </w:rPr>
        <w:t>)</w:t>
      </w:r>
    </w:p>
    <w:p w:rsidR="00111FF8" w:rsidRPr="00453091" w:rsidRDefault="00111FF8" w:rsidP="00111FF8"/>
    <w:p w:rsidR="00111FF8" w:rsidRPr="009F6D94" w:rsidRDefault="00111FF8" w:rsidP="00111FF8"/>
    <w:p w:rsidR="00111FF8" w:rsidRDefault="00111FF8" w:rsidP="00111FF8">
      <w:r>
        <w:rPr>
          <w:rFonts w:hint="eastAsia"/>
        </w:rPr>
        <w:t>部分已经定义的项：</w:t>
      </w:r>
    </w:p>
    <w:tbl>
      <w:tblPr>
        <w:tblStyle w:val="a7"/>
        <w:tblW w:w="10598" w:type="dxa"/>
        <w:tblLayout w:type="fixed"/>
        <w:tblLook w:val="04A0"/>
      </w:tblPr>
      <w:tblGrid>
        <w:gridCol w:w="2255"/>
        <w:gridCol w:w="1114"/>
        <w:gridCol w:w="1134"/>
        <w:gridCol w:w="708"/>
        <w:gridCol w:w="5387"/>
      </w:tblGrid>
      <w:tr w:rsidR="001E53C2" w:rsidTr="00692B14">
        <w:tc>
          <w:tcPr>
            <w:tcW w:w="2255" w:type="dxa"/>
          </w:tcPr>
          <w:p w:rsidR="001E53C2" w:rsidRDefault="001E53C2" w:rsidP="007A47FF">
            <w:r>
              <w:rPr>
                <w:rFonts w:hint="eastAsia"/>
              </w:rPr>
              <w:t>name</w:t>
            </w:r>
          </w:p>
        </w:tc>
        <w:tc>
          <w:tcPr>
            <w:tcW w:w="1114" w:type="dxa"/>
          </w:tcPr>
          <w:p w:rsidR="001E53C2" w:rsidRDefault="001E53C2" w:rsidP="007A47FF">
            <w:proofErr w:type="spellStart"/>
            <w:r>
              <w:rPr>
                <w:rFonts w:hint="eastAsia"/>
              </w:rPr>
              <w:t>cluster_id</w:t>
            </w:r>
            <w:proofErr w:type="spellEnd"/>
          </w:p>
        </w:tc>
        <w:tc>
          <w:tcPr>
            <w:tcW w:w="1134" w:type="dxa"/>
          </w:tcPr>
          <w:p w:rsidR="001E53C2" w:rsidRDefault="001E53C2" w:rsidP="00411C95">
            <w:proofErr w:type="spellStart"/>
            <w:r>
              <w:rPr>
                <w:rFonts w:hint="eastAsia"/>
              </w:rPr>
              <w:t>server_id</w:t>
            </w:r>
            <w:proofErr w:type="spellEnd"/>
          </w:p>
        </w:tc>
        <w:tc>
          <w:tcPr>
            <w:tcW w:w="708" w:type="dxa"/>
          </w:tcPr>
          <w:p w:rsidR="001E53C2" w:rsidRDefault="00962637" w:rsidP="007A47FF">
            <w:proofErr w:type="spellStart"/>
            <w:r>
              <w:rPr>
                <w:rFonts w:hint="eastAsia"/>
              </w:rPr>
              <w:t>data_</w:t>
            </w:r>
            <w:r w:rsidR="001E53C2">
              <w:rPr>
                <w:rFonts w:hint="eastAsia"/>
              </w:rPr>
              <w:t>type</w:t>
            </w:r>
            <w:proofErr w:type="spellEnd"/>
          </w:p>
        </w:tc>
        <w:tc>
          <w:tcPr>
            <w:tcW w:w="5387" w:type="dxa"/>
          </w:tcPr>
          <w:p w:rsidR="001E53C2" w:rsidRDefault="001E53C2" w:rsidP="007A47FF">
            <w:r>
              <w:rPr>
                <w:rFonts w:hint="eastAsia"/>
              </w:rPr>
              <w:t>info</w:t>
            </w:r>
          </w:p>
        </w:tc>
      </w:tr>
      <w:tr w:rsidR="001E53C2" w:rsidTr="00692B14">
        <w:tc>
          <w:tcPr>
            <w:tcW w:w="2255" w:type="dxa"/>
          </w:tcPr>
          <w:p w:rsidR="001E53C2" w:rsidRDefault="001E53C2" w:rsidP="00ED5C90">
            <w:proofErr w:type="spellStart"/>
            <w:r>
              <w:rPr>
                <w:rFonts w:hint="eastAsia"/>
              </w:rPr>
              <w:t>max_used_table_id</w:t>
            </w:r>
            <w:proofErr w:type="spellEnd"/>
          </w:p>
        </w:tc>
        <w:tc>
          <w:tcPr>
            <w:tcW w:w="1114" w:type="dxa"/>
          </w:tcPr>
          <w:p w:rsidR="001E53C2" w:rsidRDefault="001E53C2" w:rsidP="007A47FF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E53C2" w:rsidRDefault="001E53C2" w:rsidP="007A47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1E53C2" w:rsidRDefault="001E53C2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387" w:type="dxa"/>
          </w:tcPr>
          <w:p w:rsidR="001E53C2" w:rsidRDefault="001E53C2" w:rsidP="00ED5C90">
            <w:r>
              <w:rPr>
                <w:rFonts w:hint="eastAsia"/>
              </w:rPr>
              <w:t>已经使用的最大</w:t>
            </w:r>
            <w:proofErr w:type="spellStart"/>
            <w:r>
              <w:rPr>
                <w:rFonts w:hint="eastAsia"/>
              </w:rPr>
              <w:t>table_id</w:t>
            </w:r>
            <w:proofErr w:type="spellEnd"/>
          </w:p>
        </w:tc>
      </w:tr>
      <w:tr w:rsidR="001E53C2" w:rsidTr="00692B14">
        <w:tc>
          <w:tcPr>
            <w:tcW w:w="2255" w:type="dxa"/>
          </w:tcPr>
          <w:p w:rsidR="001E53C2" w:rsidRDefault="001E53C2" w:rsidP="007A47FF"/>
        </w:tc>
        <w:tc>
          <w:tcPr>
            <w:tcW w:w="1114" w:type="dxa"/>
          </w:tcPr>
          <w:p w:rsidR="001E53C2" w:rsidRDefault="001E53C2" w:rsidP="007A47FF"/>
        </w:tc>
        <w:tc>
          <w:tcPr>
            <w:tcW w:w="1134" w:type="dxa"/>
          </w:tcPr>
          <w:p w:rsidR="001E53C2" w:rsidRDefault="001E53C2" w:rsidP="007A47FF"/>
        </w:tc>
        <w:tc>
          <w:tcPr>
            <w:tcW w:w="708" w:type="dxa"/>
          </w:tcPr>
          <w:p w:rsidR="001E53C2" w:rsidRDefault="001E53C2" w:rsidP="007A47FF"/>
        </w:tc>
        <w:tc>
          <w:tcPr>
            <w:tcW w:w="5387" w:type="dxa"/>
          </w:tcPr>
          <w:p w:rsidR="001E53C2" w:rsidRDefault="001E53C2" w:rsidP="007A47FF"/>
        </w:tc>
      </w:tr>
      <w:tr w:rsidR="001E53C2" w:rsidTr="00692B14">
        <w:tc>
          <w:tcPr>
            <w:tcW w:w="2255" w:type="dxa"/>
          </w:tcPr>
          <w:p w:rsidR="001E53C2" w:rsidRDefault="001E53C2" w:rsidP="007A47FF"/>
        </w:tc>
        <w:tc>
          <w:tcPr>
            <w:tcW w:w="1114" w:type="dxa"/>
          </w:tcPr>
          <w:p w:rsidR="001E53C2" w:rsidRDefault="001E53C2" w:rsidP="007A47FF"/>
        </w:tc>
        <w:tc>
          <w:tcPr>
            <w:tcW w:w="1134" w:type="dxa"/>
          </w:tcPr>
          <w:p w:rsidR="001E53C2" w:rsidRDefault="001E53C2" w:rsidP="007A47FF"/>
        </w:tc>
        <w:tc>
          <w:tcPr>
            <w:tcW w:w="708" w:type="dxa"/>
          </w:tcPr>
          <w:p w:rsidR="001E53C2" w:rsidRDefault="001E53C2" w:rsidP="007A47FF"/>
        </w:tc>
        <w:tc>
          <w:tcPr>
            <w:tcW w:w="5387" w:type="dxa"/>
          </w:tcPr>
          <w:p w:rsidR="001E53C2" w:rsidRDefault="001E53C2" w:rsidP="007A47FF"/>
        </w:tc>
      </w:tr>
    </w:tbl>
    <w:p w:rsidR="00111FF8" w:rsidRDefault="00111FF8" w:rsidP="00111FF8"/>
    <w:p w:rsidR="005C0CB5" w:rsidRDefault="005C0CB5" w:rsidP="005C0CB5">
      <w:pPr>
        <w:pStyle w:val="2"/>
      </w:pPr>
      <w:bookmarkStart w:id="386" w:name="_Toc323053522"/>
      <w:r>
        <w:rPr>
          <w:rFonts w:hint="eastAsia"/>
        </w:rPr>
        <w:t>__</w:t>
      </w:r>
      <w:proofErr w:type="spellStart"/>
      <w:r w:rsidR="00A9059C">
        <w:rPr>
          <w:rFonts w:hint="eastAsia"/>
        </w:rPr>
        <w:t>all</w:t>
      </w:r>
      <w:r>
        <w:rPr>
          <w:rFonts w:hint="eastAsia"/>
        </w:rPr>
        <w:t>_</w:t>
      </w:r>
      <w:r w:rsidR="00DF22A9">
        <w:rPr>
          <w:rFonts w:hint="eastAsia"/>
        </w:rPr>
        <w:t>cluster</w:t>
      </w:r>
      <w:bookmarkEnd w:id="386"/>
      <w:proofErr w:type="spellEnd"/>
    </w:p>
    <w:p w:rsidR="005C0CB5" w:rsidRDefault="005C0CB5" w:rsidP="005C0CB5">
      <w:r>
        <w:rPr>
          <w:rFonts w:hint="eastAsia"/>
        </w:rPr>
        <w:t>__</w:t>
      </w:r>
      <w:proofErr w:type="spellStart"/>
      <w:r w:rsidR="004C0D1B">
        <w:rPr>
          <w:rFonts w:hint="eastAsia"/>
        </w:rPr>
        <w:t>all_</w:t>
      </w:r>
      <w:r w:rsidR="00EB6183">
        <w:rPr>
          <w:rFonts w:hint="eastAsia"/>
        </w:rPr>
        <w:t>cluster</w:t>
      </w:r>
      <w:proofErr w:type="spellEnd"/>
      <w:r w:rsidR="004C0D1B">
        <w:rPr>
          <w:rFonts w:hint="eastAsia"/>
        </w:rPr>
        <w:t>记录了系统中所有的</w:t>
      </w:r>
      <w:r w:rsidR="00EB6183">
        <w:rPr>
          <w:rFonts w:hint="eastAsia"/>
        </w:rPr>
        <w:t>机群</w:t>
      </w:r>
      <w:r w:rsidR="00372177">
        <w:rPr>
          <w:rFonts w:hint="eastAsia"/>
        </w:rPr>
        <w:t>，这个表由</w:t>
      </w:r>
      <w:r w:rsidR="00EB6183">
        <w:rPr>
          <w:rFonts w:hint="eastAsia"/>
        </w:rPr>
        <w:t>每个</w:t>
      </w:r>
      <w:r w:rsidR="00372177">
        <w:rPr>
          <w:rFonts w:hint="eastAsia"/>
        </w:rPr>
        <w:t>机群的主</w:t>
      </w:r>
      <w:proofErr w:type="spellStart"/>
      <w:r w:rsidR="00372177">
        <w:rPr>
          <w:rFonts w:hint="eastAsia"/>
        </w:rPr>
        <w:t>RootServer</w:t>
      </w:r>
      <w:proofErr w:type="spellEnd"/>
      <w:r w:rsidR="00372177">
        <w:rPr>
          <w:rFonts w:hint="eastAsia"/>
        </w:rPr>
        <w:t>更新。</w:t>
      </w:r>
    </w:p>
    <w:p w:rsidR="005C0CB5" w:rsidRDefault="005C0CB5" w:rsidP="005C0CB5">
      <w:r>
        <w:rPr>
          <w:rFonts w:hint="eastAsia"/>
        </w:rPr>
        <w:t>表结构：</w:t>
      </w:r>
    </w:p>
    <w:tbl>
      <w:tblPr>
        <w:tblStyle w:val="a7"/>
        <w:tblW w:w="0" w:type="auto"/>
        <w:tblLook w:val="04A0"/>
      </w:tblPr>
      <w:tblGrid>
        <w:gridCol w:w="1481"/>
        <w:gridCol w:w="1393"/>
        <w:gridCol w:w="7808"/>
      </w:tblGrid>
      <w:tr w:rsidR="005C0CB5" w:rsidTr="006E0E8A">
        <w:tc>
          <w:tcPr>
            <w:tcW w:w="1481" w:type="dxa"/>
          </w:tcPr>
          <w:p w:rsidR="005C0CB5" w:rsidRDefault="005C0CB5" w:rsidP="007A47FF">
            <w:r>
              <w:rPr>
                <w:rFonts w:hint="eastAsia"/>
              </w:rPr>
              <w:t>参数名称</w:t>
            </w:r>
          </w:p>
        </w:tc>
        <w:tc>
          <w:tcPr>
            <w:tcW w:w="1374" w:type="dxa"/>
          </w:tcPr>
          <w:p w:rsidR="005C0CB5" w:rsidRDefault="005C0CB5" w:rsidP="007A47FF">
            <w:r>
              <w:rPr>
                <w:rFonts w:hint="eastAsia"/>
              </w:rPr>
              <w:t>类型</w:t>
            </w:r>
          </w:p>
        </w:tc>
        <w:tc>
          <w:tcPr>
            <w:tcW w:w="7827" w:type="dxa"/>
          </w:tcPr>
          <w:p w:rsidR="005C0CB5" w:rsidRDefault="005C0CB5" w:rsidP="007A47FF">
            <w:r>
              <w:rPr>
                <w:rFonts w:hint="eastAsia"/>
              </w:rPr>
              <w:t>说明</w:t>
            </w:r>
          </w:p>
        </w:tc>
      </w:tr>
      <w:tr w:rsidR="00A74F0E" w:rsidTr="006E0E8A">
        <w:tc>
          <w:tcPr>
            <w:tcW w:w="1481" w:type="dxa"/>
          </w:tcPr>
          <w:p w:rsidR="00A74F0E" w:rsidRDefault="00A74F0E" w:rsidP="007A47FF">
            <w:proofErr w:type="spellStart"/>
            <w:r>
              <w:rPr>
                <w:rFonts w:hint="eastAsia"/>
              </w:rPr>
              <w:t>cluster_id</w:t>
            </w:r>
            <w:proofErr w:type="spellEnd"/>
          </w:p>
        </w:tc>
        <w:tc>
          <w:tcPr>
            <w:tcW w:w="1374" w:type="dxa"/>
          </w:tcPr>
          <w:p w:rsidR="00A74F0E" w:rsidRDefault="00A74F0E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27" w:type="dxa"/>
          </w:tcPr>
          <w:p w:rsidR="00A74F0E" w:rsidRDefault="00A74F0E" w:rsidP="005178F4">
            <w:r>
              <w:rPr>
                <w:rFonts w:hint="eastAsia"/>
              </w:rPr>
              <w:t>正整数</w:t>
            </w:r>
            <w:r w:rsidR="005178F4">
              <w:rPr>
                <w:rFonts w:hint="eastAsia"/>
              </w:rPr>
              <w:t>，机群</w:t>
            </w:r>
            <w:r w:rsidR="005178F4">
              <w:rPr>
                <w:rFonts w:hint="eastAsia"/>
              </w:rPr>
              <w:t>ID</w:t>
            </w:r>
          </w:p>
        </w:tc>
      </w:tr>
      <w:tr w:rsidR="003B1867" w:rsidTr="006E0E8A">
        <w:tc>
          <w:tcPr>
            <w:tcW w:w="1481" w:type="dxa"/>
          </w:tcPr>
          <w:p w:rsidR="003B1867" w:rsidRDefault="003B1867" w:rsidP="007A47FF">
            <w:proofErr w:type="spellStart"/>
            <w:r>
              <w:rPr>
                <w:rFonts w:hint="eastAsia"/>
              </w:rPr>
              <w:t>cluster_role</w:t>
            </w:r>
            <w:proofErr w:type="spellEnd"/>
          </w:p>
        </w:tc>
        <w:tc>
          <w:tcPr>
            <w:tcW w:w="1374" w:type="dxa"/>
          </w:tcPr>
          <w:p w:rsidR="003B1867" w:rsidRDefault="003B1867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27" w:type="dxa"/>
          </w:tcPr>
          <w:p w:rsidR="003B1867" w:rsidRDefault="003B1867" w:rsidP="007A47FF">
            <w:r>
              <w:rPr>
                <w:rFonts w:hint="eastAsia"/>
              </w:rPr>
              <w:t>1: slave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；</w:t>
            </w:r>
          </w:p>
        </w:tc>
      </w:tr>
      <w:tr w:rsidR="003B1867" w:rsidTr="006E0E8A">
        <w:tc>
          <w:tcPr>
            <w:tcW w:w="1481" w:type="dxa"/>
          </w:tcPr>
          <w:p w:rsidR="003B1867" w:rsidRDefault="003B1867" w:rsidP="003B1867">
            <w:proofErr w:type="spellStart"/>
            <w:r>
              <w:rPr>
                <w:rFonts w:hint="eastAsia"/>
              </w:rPr>
              <w:t>cluster_name</w:t>
            </w:r>
            <w:proofErr w:type="spellEnd"/>
          </w:p>
        </w:tc>
        <w:tc>
          <w:tcPr>
            <w:tcW w:w="1374" w:type="dxa"/>
          </w:tcPr>
          <w:p w:rsidR="003B1867" w:rsidRDefault="003B1867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7827" w:type="dxa"/>
          </w:tcPr>
          <w:p w:rsidR="003B1867" w:rsidRDefault="003B1867" w:rsidP="007A47FF">
            <w:r>
              <w:rPr>
                <w:rFonts w:hint="eastAsia"/>
              </w:rPr>
              <w:t>机群名称</w:t>
            </w:r>
          </w:p>
        </w:tc>
      </w:tr>
      <w:tr w:rsidR="003B1867" w:rsidTr="006E0E8A">
        <w:tc>
          <w:tcPr>
            <w:tcW w:w="1481" w:type="dxa"/>
          </w:tcPr>
          <w:p w:rsidR="003B1867" w:rsidRDefault="003B1867" w:rsidP="007A47FF">
            <w:proofErr w:type="spellStart"/>
            <w:r>
              <w:rPr>
                <w:rFonts w:hint="eastAsia"/>
              </w:rPr>
              <w:t>cluster_info</w:t>
            </w:r>
            <w:proofErr w:type="spellEnd"/>
          </w:p>
        </w:tc>
        <w:tc>
          <w:tcPr>
            <w:tcW w:w="1374" w:type="dxa"/>
          </w:tcPr>
          <w:p w:rsidR="003B1867" w:rsidRDefault="003B1867" w:rsidP="007A47FF">
            <w:proofErr w:type="spellStart"/>
            <w:proofErr w:type="gram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??????)</w:t>
            </w:r>
          </w:p>
        </w:tc>
        <w:tc>
          <w:tcPr>
            <w:tcW w:w="7827" w:type="dxa"/>
          </w:tcPr>
          <w:p w:rsidR="003B1867" w:rsidRDefault="003B1867" w:rsidP="007A47FF">
            <w:r>
              <w:rPr>
                <w:rFonts w:hint="eastAsia"/>
              </w:rPr>
              <w:t>机群说明信息</w:t>
            </w:r>
          </w:p>
        </w:tc>
      </w:tr>
    </w:tbl>
    <w:p w:rsidR="00003E8B" w:rsidRDefault="00003E8B" w:rsidP="00003E8B"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：</w:t>
      </w:r>
      <w:r>
        <w:rPr>
          <w:rFonts w:hint="eastAsia"/>
        </w:rPr>
        <w:t>(</w:t>
      </w:r>
      <w:proofErr w:type="spellStart"/>
      <w:r w:rsidR="00603E22">
        <w:rPr>
          <w:rFonts w:hint="eastAsia"/>
        </w:rPr>
        <w:t>cluster_id</w:t>
      </w:r>
      <w:proofErr w:type="spellEnd"/>
      <w:r>
        <w:rPr>
          <w:rFonts w:hint="eastAsia"/>
        </w:rPr>
        <w:t>)</w:t>
      </w:r>
    </w:p>
    <w:p w:rsidR="005C0CB5" w:rsidRDefault="005C0CB5" w:rsidP="005C0CB5"/>
    <w:p w:rsidR="00DF22A9" w:rsidRDefault="00DF22A9" w:rsidP="00DF22A9">
      <w:pPr>
        <w:pStyle w:val="2"/>
      </w:pPr>
      <w:bookmarkStart w:id="387" w:name="_Toc323053523"/>
      <w:r>
        <w:rPr>
          <w:rFonts w:hint="eastAsia"/>
        </w:rPr>
        <w:t>__</w:t>
      </w:r>
      <w:proofErr w:type="spellStart"/>
      <w:r>
        <w:rPr>
          <w:rFonts w:hint="eastAsia"/>
        </w:rPr>
        <w:t>all_server</w:t>
      </w:r>
      <w:bookmarkEnd w:id="387"/>
      <w:proofErr w:type="spellEnd"/>
    </w:p>
    <w:p w:rsidR="00DF22A9" w:rsidRDefault="00DF22A9" w:rsidP="00DF22A9">
      <w:r>
        <w:rPr>
          <w:rFonts w:hint="eastAsia"/>
        </w:rPr>
        <w:t>__</w:t>
      </w:r>
      <w:proofErr w:type="spellStart"/>
      <w:r>
        <w:rPr>
          <w:rFonts w:hint="eastAsia"/>
        </w:rPr>
        <w:t>all_server</w:t>
      </w:r>
      <w:proofErr w:type="spellEnd"/>
      <w:r>
        <w:rPr>
          <w:rFonts w:hint="eastAsia"/>
        </w:rPr>
        <w:t>记录了系统中所有的服务器，这个</w:t>
      </w:r>
      <w:proofErr w:type="gramStart"/>
      <w:r>
        <w:rPr>
          <w:rFonts w:hint="eastAsia"/>
        </w:rPr>
        <w:t>表仅仅</w:t>
      </w:r>
      <w:proofErr w:type="gramEnd"/>
      <w:r>
        <w:rPr>
          <w:rFonts w:hint="eastAsia"/>
        </w:rPr>
        <w:t>由主机群的主</w:t>
      </w:r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更新。</w:t>
      </w:r>
    </w:p>
    <w:p w:rsidR="00DF22A9" w:rsidRDefault="00DF22A9" w:rsidP="00DF22A9">
      <w:r>
        <w:rPr>
          <w:rFonts w:hint="eastAsia"/>
        </w:rPr>
        <w:t>表结构：</w:t>
      </w:r>
    </w:p>
    <w:tbl>
      <w:tblPr>
        <w:tblStyle w:val="a7"/>
        <w:tblW w:w="0" w:type="auto"/>
        <w:tblLook w:val="04A0"/>
      </w:tblPr>
      <w:tblGrid>
        <w:gridCol w:w="1684"/>
        <w:gridCol w:w="1348"/>
        <w:gridCol w:w="7650"/>
      </w:tblGrid>
      <w:tr w:rsidR="00DF22A9" w:rsidTr="007A47FF">
        <w:tc>
          <w:tcPr>
            <w:tcW w:w="1481" w:type="dxa"/>
          </w:tcPr>
          <w:p w:rsidR="00DF22A9" w:rsidRDefault="00DF22A9" w:rsidP="007A47FF">
            <w:r>
              <w:rPr>
                <w:rFonts w:hint="eastAsia"/>
              </w:rPr>
              <w:t>参数名称</w:t>
            </w:r>
          </w:p>
        </w:tc>
        <w:tc>
          <w:tcPr>
            <w:tcW w:w="1374" w:type="dxa"/>
          </w:tcPr>
          <w:p w:rsidR="00DF22A9" w:rsidRDefault="00DF22A9" w:rsidP="007A47FF">
            <w:r>
              <w:rPr>
                <w:rFonts w:hint="eastAsia"/>
              </w:rPr>
              <w:t>类型</w:t>
            </w:r>
          </w:p>
        </w:tc>
        <w:tc>
          <w:tcPr>
            <w:tcW w:w="7827" w:type="dxa"/>
          </w:tcPr>
          <w:p w:rsidR="00DF22A9" w:rsidRDefault="00DF22A9" w:rsidP="007A47FF">
            <w:r>
              <w:rPr>
                <w:rFonts w:hint="eastAsia"/>
              </w:rPr>
              <w:t>说明</w:t>
            </w:r>
          </w:p>
        </w:tc>
      </w:tr>
      <w:tr w:rsidR="00DF22A9" w:rsidTr="007A47FF">
        <w:tc>
          <w:tcPr>
            <w:tcW w:w="1481" w:type="dxa"/>
          </w:tcPr>
          <w:p w:rsidR="00DF22A9" w:rsidRDefault="00DF22A9" w:rsidP="007A47FF">
            <w:proofErr w:type="spellStart"/>
            <w:r>
              <w:rPr>
                <w:rFonts w:hint="eastAsia"/>
              </w:rPr>
              <w:t>cluster_id</w:t>
            </w:r>
            <w:proofErr w:type="spellEnd"/>
          </w:p>
        </w:tc>
        <w:tc>
          <w:tcPr>
            <w:tcW w:w="1374" w:type="dxa"/>
          </w:tcPr>
          <w:p w:rsidR="00DF22A9" w:rsidRDefault="00DF22A9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27" w:type="dxa"/>
          </w:tcPr>
          <w:p w:rsidR="00DF22A9" w:rsidRDefault="00DF22A9" w:rsidP="007A47F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：与特定机群无关；正整数：指定机群；</w:t>
            </w:r>
          </w:p>
        </w:tc>
      </w:tr>
      <w:tr w:rsidR="00DF22A9" w:rsidTr="007A47FF">
        <w:tc>
          <w:tcPr>
            <w:tcW w:w="1481" w:type="dxa"/>
          </w:tcPr>
          <w:p w:rsidR="00DF22A9" w:rsidRDefault="00DF22A9" w:rsidP="007A47FF">
            <w:proofErr w:type="spellStart"/>
            <w:r>
              <w:rPr>
                <w:rFonts w:hint="eastAsia"/>
              </w:rPr>
              <w:t>server_type</w:t>
            </w:r>
            <w:proofErr w:type="spellEnd"/>
          </w:p>
        </w:tc>
        <w:tc>
          <w:tcPr>
            <w:tcW w:w="1374" w:type="dxa"/>
          </w:tcPr>
          <w:p w:rsidR="00DF22A9" w:rsidRDefault="00DF22A9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27" w:type="dxa"/>
          </w:tcPr>
          <w:p w:rsidR="00DF22A9" w:rsidRDefault="00DF22A9" w:rsidP="007A47F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：与特定服务器角色无关：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RootServer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ChunkServer</w:t>
            </w:r>
            <w:proofErr w:type="spell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MergeServer</w:t>
            </w:r>
            <w:proofErr w:type="spell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UpdateServer</w:t>
            </w:r>
            <w:proofErr w:type="spellEnd"/>
          </w:p>
        </w:tc>
      </w:tr>
      <w:tr w:rsidR="00DF22A9" w:rsidTr="007A47FF">
        <w:tc>
          <w:tcPr>
            <w:tcW w:w="1481" w:type="dxa"/>
          </w:tcPr>
          <w:p w:rsidR="00DF22A9" w:rsidRDefault="00DF22A9" w:rsidP="007A47FF">
            <w:proofErr w:type="spellStart"/>
            <w:r>
              <w:rPr>
                <w:rFonts w:hint="eastAsia"/>
              </w:rPr>
              <w:t>server_role</w:t>
            </w:r>
            <w:proofErr w:type="spellEnd"/>
          </w:p>
        </w:tc>
        <w:tc>
          <w:tcPr>
            <w:tcW w:w="1374" w:type="dxa"/>
          </w:tcPr>
          <w:p w:rsidR="00DF22A9" w:rsidRDefault="00DF22A9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27" w:type="dxa"/>
          </w:tcPr>
          <w:p w:rsidR="00DF22A9" w:rsidRDefault="00DF22A9" w:rsidP="007A47F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：与</w:t>
            </w:r>
            <w:r>
              <w:rPr>
                <w:rFonts w:hint="eastAsia"/>
              </w:rPr>
              <w:t>server role(RS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UPS</w:t>
            </w:r>
            <w:r>
              <w:rPr>
                <w:rFonts w:hint="eastAsia"/>
              </w:rPr>
              <w:t>的主或备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角色无关；</w:t>
            </w:r>
            <w:r>
              <w:rPr>
                <w:rFonts w:hint="eastAsia"/>
              </w:rPr>
              <w:t>1: slave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；</w:t>
            </w:r>
          </w:p>
        </w:tc>
      </w:tr>
      <w:tr w:rsidR="0032179D" w:rsidTr="007A47FF">
        <w:tc>
          <w:tcPr>
            <w:tcW w:w="1481" w:type="dxa"/>
          </w:tcPr>
          <w:p w:rsidR="0032179D" w:rsidRDefault="0032179D" w:rsidP="007A47FF">
            <w:r>
              <w:rPr>
                <w:rFonts w:hint="eastAsia"/>
              </w:rPr>
              <w:t>server_ipv4</w:t>
            </w:r>
          </w:p>
        </w:tc>
        <w:tc>
          <w:tcPr>
            <w:tcW w:w="1374" w:type="dxa"/>
          </w:tcPr>
          <w:p w:rsidR="0032179D" w:rsidRDefault="0032179D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27" w:type="dxa"/>
          </w:tcPr>
          <w:p w:rsidR="0032179D" w:rsidRDefault="0032179D" w:rsidP="007A47FF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32179D" w:rsidTr="007A47FF">
        <w:tc>
          <w:tcPr>
            <w:tcW w:w="1481" w:type="dxa"/>
          </w:tcPr>
          <w:p w:rsidR="0032179D" w:rsidRDefault="0032179D" w:rsidP="007A47FF">
            <w:r>
              <w:rPr>
                <w:rFonts w:hint="eastAsia"/>
              </w:rPr>
              <w:t>server_ipv6_high</w:t>
            </w:r>
          </w:p>
        </w:tc>
        <w:tc>
          <w:tcPr>
            <w:tcW w:w="1374" w:type="dxa"/>
          </w:tcPr>
          <w:p w:rsidR="0032179D" w:rsidRDefault="0032179D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27" w:type="dxa"/>
          </w:tcPr>
          <w:p w:rsidR="0032179D" w:rsidRDefault="0032179D" w:rsidP="007A47FF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地址的高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32179D" w:rsidTr="007A47FF">
        <w:tc>
          <w:tcPr>
            <w:tcW w:w="1481" w:type="dxa"/>
          </w:tcPr>
          <w:p w:rsidR="0032179D" w:rsidRDefault="0032179D" w:rsidP="007A47FF">
            <w:r>
              <w:rPr>
                <w:rFonts w:hint="eastAsia"/>
              </w:rPr>
              <w:t>server_ipv6_</w:t>
            </w:r>
            <w:r w:rsidR="00562D7A">
              <w:rPr>
                <w:rFonts w:hint="eastAsia"/>
              </w:rPr>
              <w:t>low</w:t>
            </w:r>
          </w:p>
        </w:tc>
        <w:tc>
          <w:tcPr>
            <w:tcW w:w="1374" w:type="dxa"/>
          </w:tcPr>
          <w:p w:rsidR="0032179D" w:rsidRDefault="0032179D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27" w:type="dxa"/>
          </w:tcPr>
          <w:p w:rsidR="0032179D" w:rsidRDefault="0032179D" w:rsidP="007A47FF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地址的高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不使用时为</w:t>
            </w:r>
            <w:r>
              <w:rPr>
                <w:rFonts w:hint="eastAsia"/>
              </w:rPr>
              <w:t>0)</w:t>
            </w:r>
          </w:p>
        </w:tc>
      </w:tr>
      <w:tr w:rsidR="0032179D" w:rsidTr="007A47FF">
        <w:tc>
          <w:tcPr>
            <w:tcW w:w="1481" w:type="dxa"/>
          </w:tcPr>
          <w:p w:rsidR="0032179D" w:rsidRDefault="0032179D" w:rsidP="007A47FF">
            <w:proofErr w:type="spellStart"/>
            <w:r>
              <w:rPr>
                <w:rFonts w:hint="eastAsia"/>
              </w:rPr>
              <w:t>server_ip_port</w:t>
            </w:r>
            <w:proofErr w:type="spellEnd"/>
          </w:p>
        </w:tc>
        <w:tc>
          <w:tcPr>
            <w:tcW w:w="1374" w:type="dxa"/>
          </w:tcPr>
          <w:p w:rsidR="0032179D" w:rsidRDefault="0032179D" w:rsidP="007A47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27" w:type="dxa"/>
          </w:tcPr>
          <w:p w:rsidR="0032179D" w:rsidRDefault="0032179D" w:rsidP="007A47FF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地址端口：为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表示与特定服务器无关</w:t>
            </w:r>
          </w:p>
        </w:tc>
      </w:tr>
    </w:tbl>
    <w:p w:rsidR="00DF22A9" w:rsidRDefault="00DF22A9" w:rsidP="00DF22A9"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：</w:t>
      </w:r>
      <w:r>
        <w:rPr>
          <w:rFonts w:hint="eastAsia"/>
        </w:rPr>
        <w:t>(</w:t>
      </w:r>
      <w:proofErr w:type="spellStart"/>
      <w:r w:rsidR="00796A45">
        <w:rPr>
          <w:rFonts w:hint="eastAsia"/>
        </w:rPr>
        <w:t>cluster_id</w:t>
      </w:r>
      <w:proofErr w:type="spellEnd"/>
      <w:r w:rsidR="00796A45">
        <w:rPr>
          <w:rFonts w:hint="eastAsia"/>
        </w:rPr>
        <w:t>，</w:t>
      </w:r>
      <w:r>
        <w:rPr>
          <w:rFonts w:hint="eastAsia"/>
        </w:rPr>
        <w:t>server_ip</w:t>
      </w:r>
      <w:r w:rsidR="00796A45">
        <w:rPr>
          <w:rFonts w:hint="eastAsia"/>
        </w:rPr>
        <w:t>v4</w:t>
      </w:r>
      <w:r>
        <w:rPr>
          <w:rFonts w:hint="eastAsia"/>
        </w:rPr>
        <w:t>，</w:t>
      </w:r>
      <w:r w:rsidR="00562D7A">
        <w:rPr>
          <w:rFonts w:hint="eastAsia"/>
        </w:rPr>
        <w:t>server_ipv6_high</w:t>
      </w:r>
      <w:r>
        <w:rPr>
          <w:rFonts w:hint="eastAsia"/>
        </w:rPr>
        <w:t>，</w:t>
      </w:r>
      <w:r w:rsidR="00250170">
        <w:rPr>
          <w:rFonts w:hint="eastAsia"/>
        </w:rPr>
        <w:t>server_ipv6_low</w:t>
      </w:r>
      <w:r w:rsidR="00250170">
        <w:rPr>
          <w:rFonts w:hint="eastAsia"/>
        </w:rPr>
        <w:t>，</w:t>
      </w:r>
      <w:proofErr w:type="spellStart"/>
      <w:r>
        <w:rPr>
          <w:rFonts w:hint="eastAsia"/>
        </w:rPr>
        <w:t>server_ip_port</w:t>
      </w:r>
      <w:proofErr w:type="spellEnd"/>
      <w:r>
        <w:rPr>
          <w:rFonts w:hint="eastAsia"/>
        </w:rPr>
        <w:t>)</w:t>
      </w:r>
    </w:p>
    <w:p w:rsidR="00DF22A9" w:rsidRDefault="00DF22A9" w:rsidP="00DF22A9"/>
    <w:p w:rsidR="006E0E8A" w:rsidRPr="00DF22A9" w:rsidRDefault="006E0E8A" w:rsidP="005C0CB5"/>
    <w:p w:rsidR="006E0E8A" w:rsidRPr="00003E8B" w:rsidRDefault="006E0E8A" w:rsidP="005C0CB5"/>
    <w:sectPr w:rsidR="006E0E8A" w:rsidRPr="00003E8B" w:rsidSect="003B18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7EB" w:rsidRDefault="00A577EB" w:rsidP="0037321C">
      <w:r>
        <w:separator/>
      </w:r>
    </w:p>
  </w:endnote>
  <w:endnote w:type="continuationSeparator" w:id="0">
    <w:p w:rsidR="00A577EB" w:rsidRDefault="00A577EB" w:rsidP="00373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7EB" w:rsidRDefault="00A577EB" w:rsidP="0037321C">
      <w:r>
        <w:separator/>
      </w:r>
    </w:p>
  </w:footnote>
  <w:footnote w:type="continuationSeparator" w:id="0">
    <w:p w:rsidR="00A577EB" w:rsidRDefault="00A577EB" w:rsidP="003732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9681D"/>
    <w:multiLevelType w:val="hybridMultilevel"/>
    <w:tmpl w:val="76343E20"/>
    <w:lvl w:ilvl="0" w:tplc="BC48A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110268"/>
    <w:multiLevelType w:val="hybridMultilevel"/>
    <w:tmpl w:val="EA4CE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355C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F013987"/>
    <w:multiLevelType w:val="hybridMultilevel"/>
    <w:tmpl w:val="3ED28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D97841"/>
    <w:multiLevelType w:val="hybridMultilevel"/>
    <w:tmpl w:val="2ACAE6E0"/>
    <w:lvl w:ilvl="0" w:tplc="7CCE6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AD6BD8"/>
    <w:multiLevelType w:val="hybridMultilevel"/>
    <w:tmpl w:val="C6C85E7C"/>
    <w:lvl w:ilvl="0" w:tplc="7C66E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0C54AD"/>
    <w:multiLevelType w:val="hybridMultilevel"/>
    <w:tmpl w:val="02862A06"/>
    <w:lvl w:ilvl="0" w:tplc="3C4ED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965E3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2272099"/>
    <w:multiLevelType w:val="hybridMultilevel"/>
    <w:tmpl w:val="687A7E92"/>
    <w:lvl w:ilvl="0" w:tplc="3FDC3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5E7240"/>
    <w:multiLevelType w:val="hybridMultilevel"/>
    <w:tmpl w:val="A2D45232"/>
    <w:lvl w:ilvl="0" w:tplc="FBDE2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253707"/>
    <w:multiLevelType w:val="hybridMultilevel"/>
    <w:tmpl w:val="8054B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C286357"/>
    <w:multiLevelType w:val="hybridMultilevel"/>
    <w:tmpl w:val="7AE2A7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4"/>
  </w:num>
  <w:num w:numId="6">
    <w:abstractNumId w:val="7"/>
  </w:num>
  <w:num w:numId="7">
    <w:abstractNumId w:val="5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1"/>
  </w:num>
  <w:num w:numId="24">
    <w:abstractNumId w:val="7"/>
  </w:num>
  <w:num w:numId="25">
    <w:abstractNumId w:val="6"/>
  </w:num>
  <w:num w:numId="26">
    <w:abstractNumId w:val="7"/>
  </w:num>
  <w:num w:numId="27">
    <w:abstractNumId w:val="8"/>
  </w:num>
  <w:num w:numId="28">
    <w:abstractNumId w:val="0"/>
  </w:num>
  <w:num w:numId="29">
    <w:abstractNumId w:val="7"/>
  </w:num>
  <w:num w:numId="30">
    <w:abstractNumId w:val="7"/>
  </w:num>
  <w:num w:numId="31">
    <w:abstractNumId w:val="10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EA1"/>
    <w:rsid w:val="00000A22"/>
    <w:rsid w:val="000014F9"/>
    <w:rsid w:val="00003E8B"/>
    <w:rsid w:val="0000466D"/>
    <w:rsid w:val="00010D3E"/>
    <w:rsid w:val="00011555"/>
    <w:rsid w:val="00013D99"/>
    <w:rsid w:val="0001661A"/>
    <w:rsid w:val="00017A03"/>
    <w:rsid w:val="000200D8"/>
    <w:rsid w:val="0002175B"/>
    <w:rsid w:val="000221F0"/>
    <w:rsid w:val="000242DA"/>
    <w:rsid w:val="00033612"/>
    <w:rsid w:val="00034644"/>
    <w:rsid w:val="0004227C"/>
    <w:rsid w:val="0004283D"/>
    <w:rsid w:val="000443A6"/>
    <w:rsid w:val="000503E5"/>
    <w:rsid w:val="00052FB3"/>
    <w:rsid w:val="00055FBA"/>
    <w:rsid w:val="00063391"/>
    <w:rsid w:val="00064203"/>
    <w:rsid w:val="00066F64"/>
    <w:rsid w:val="00072244"/>
    <w:rsid w:val="00072B30"/>
    <w:rsid w:val="0007353B"/>
    <w:rsid w:val="000753CB"/>
    <w:rsid w:val="00080154"/>
    <w:rsid w:val="000815D4"/>
    <w:rsid w:val="00081AFF"/>
    <w:rsid w:val="000824EF"/>
    <w:rsid w:val="0008271D"/>
    <w:rsid w:val="0008495B"/>
    <w:rsid w:val="000876AA"/>
    <w:rsid w:val="00095485"/>
    <w:rsid w:val="00095964"/>
    <w:rsid w:val="0009719B"/>
    <w:rsid w:val="000A109C"/>
    <w:rsid w:val="000A1E62"/>
    <w:rsid w:val="000A525A"/>
    <w:rsid w:val="000A6B16"/>
    <w:rsid w:val="000A71A3"/>
    <w:rsid w:val="000B14CA"/>
    <w:rsid w:val="000B24AD"/>
    <w:rsid w:val="000B651C"/>
    <w:rsid w:val="000B7BB9"/>
    <w:rsid w:val="000C28E0"/>
    <w:rsid w:val="000C352C"/>
    <w:rsid w:val="000C7DC4"/>
    <w:rsid w:val="000D3142"/>
    <w:rsid w:val="000D60CC"/>
    <w:rsid w:val="000E5B6A"/>
    <w:rsid w:val="000F1914"/>
    <w:rsid w:val="000F6D4A"/>
    <w:rsid w:val="001053FE"/>
    <w:rsid w:val="0010734D"/>
    <w:rsid w:val="00107B83"/>
    <w:rsid w:val="00110A98"/>
    <w:rsid w:val="00110F5A"/>
    <w:rsid w:val="00111FF8"/>
    <w:rsid w:val="001136E7"/>
    <w:rsid w:val="00117010"/>
    <w:rsid w:val="00122393"/>
    <w:rsid w:val="0012558B"/>
    <w:rsid w:val="00130443"/>
    <w:rsid w:val="001316A1"/>
    <w:rsid w:val="00137258"/>
    <w:rsid w:val="00143876"/>
    <w:rsid w:val="001443E7"/>
    <w:rsid w:val="00151891"/>
    <w:rsid w:val="0015461C"/>
    <w:rsid w:val="00164906"/>
    <w:rsid w:val="00165599"/>
    <w:rsid w:val="00166A46"/>
    <w:rsid w:val="00170616"/>
    <w:rsid w:val="001750FF"/>
    <w:rsid w:val="00181767"/>
    <w:rsid w:val="00185132"/>
    <w:rsid w:val="001862D6"/>
    <w:rsid w:val="00186B37"/>
    <w:rsid w:val="001911C9"/>
    <w:rsid w:val="001961E0"/>
    <w:rsid w:val="001975DB"/>
    <w:rsid w:val="001A06C6"/>
    <w:rsid w:val="001A5147"/>
    <w:rsid w:val="001A6B85"/>
    <w:rsid w:val="001A6E70"/>
    <w:rsid w:val="001B2C15"/>
    <w:rsid w:val="001B4FA1"/>
    <w:rsid w:val="001C44E6"/>
    <w:rsid w:val="001C59BC"/>
    <w:rsid w:val="001C71C3"/>
    <w:rsid w:val="001D3238"/>
    <w:rsid w:val="001D324E"/>
    <w:rsid w:val="001D5B4F"/>
    <w:rsid w:val="001E0FDC"/>
    <w:rsid w:val="001E1440"/>
    <w:rsid w:val="001E2753"/>
    <w:rsid w:val="001E3616"/>
    <w:rsid w:val="001E53C2"/>
    <w:rsid w:val="001E6DA1"/>
    <w:rsid w:val="001F17FD"/>
    <w:rsid w:val="001F275D"/>
    <w:rsid w:val="001F369D"/>
    <w:rsid w:val="001F4AD0"/>
    <w:rsid w:val="002039D9"/>
    <w:rsid w:val="00203BD8"/>
    <w:rsid w:val="00206C52"/>
    <w:rsid w:val="0021040C"/>
    <w:rsid w:val="00214D32"/>
    <w:rsid w:val="002169D2"/>
    <w:rsid w:val="00220036"/>
    <w:rsid w:val="00222762"/>
    <w:rsid w:val="00224A32"/>
    <w:rsid w:val="00225972"/>
    <w:rsid w:val="00231C68"/>
    <w:rsid w:val="002338AD"/>
    <w:rsid w:val="00233991"/>
    <w:rsid w:val="00233A24"/>
    <w:rsid w:val="00237B83"/>
    <w:rsid w:val="00246FD4"/>
    <w:rsid w:val="00247FE4"/>
    <w:rsid w:val="00250170"/>
    <w:rsid w:val="00253153"/>
    <w:rsid w:val="002533DE"/>
    <w:rsid w:val="00254191"/>
    <w:rsid w:val="00256F43"/>
    <w:rsid w:val="00257824"/>
    <w:rsid w:val="002627E8"/>
    <w:rsid w:val="0026457E"/>
    <w:rsid w:val="00273C9F"/>
    <w:rsid w:val="00275135"/>
    <w:rsid w:val="00275460"/>
    <w:rsid w:val="00275564"/>
    <w:rsid w:val="00277FC0"/>
    <w:rsid w:val="00281A04"/>
    <w:rsid w:val="0028422E"/>
    <w:rsid w:val="00292570"/>
    <w:rsid w:val="002A0836"/>
    <w:rsid w:val="002A1335"/>
    <w:rsid w:val="002A1D5C"/>
    <w:rsid w:val="002A3842"/>
    <w:rsid w:val="002A4B9D"/>
    <w:rsid w:val="002A6592"/>
    <w:rsid w:val="002A7061"/>
    <w:rsid w:val="002B0884"/>
    <w:rsid w:val="002B190C"/>
    <w:rsid w:val="002B2FEC"/>
    <w:rsid w:val="002C0BC9"/>
    <w:rsid w:val="002C2D25"/>
    <w:rsid w:val="002C4833"/>
    <w:rsid w:val="002C4BB7"/>
    <w:rsid w:val="002C57BD"/>
    <w:rsid w:val="002D0E68"/>
    <w:rsid w:val="002D45A3"/>
    <w:rsid w:val="002D6F7A"/>
    <w:rsid w:val="002D75F1"/>
    <w:rsid w:val="002E0F7D"/>
    <w:rsid w:val="002E1DA9"/>
    <w:rsid w:val="002E465C"/>
    <w:rsid w:val="002E532C"/>
    <w:rsid w:val="002E7107"/>
    <w:rsid w:val="002F012E"/>
    <w:rsid w:val="002F5149"/>
    <w:rsid w:val="002F6A1A"/>
    <w:rsid w:val="002F729E"/>
    <w:rsid w:val="002F7FE9"/>
    <w:rsid w:val="0030122D"/>
    <w:rsid w:val="0030395C"/>
    <w:rsid w:val="003073F8"/>
    <w:rsid w:val="00310F35"/>
    <w:rsid w:val="003119F9"/>
    <w:rsid w:val="003144AC"/>
    <w:rsid w:val="00314E4A"/>
    <w:rsid w:val="003155F5"/>
    <w:rsid w:val="0032179D"/>
    <w:rsid w:val="00322002"/>
    <w:rsid w:val="00326773"/>
    <w:rsid w:val="00327617"/>
    <w:rsid w:val="00334566"/>
    <w:rsid w:val="0034132A"/>
    <w:rsid w:val="003502F6"/>
    <w:rsid w:val="003503F9"/>
    <w:rsid w:val="0035192B"/>
    <w:rsid w:val="00353D65"/>
    <w:rsid w:val="00354F3E"/>
    <w:rsid w:val="00357A04"/>
    <w:rsid w:val="00357CBC"/>
    <w:rsid w:val="00362283"/>
    <w:rsid w:val="00362B9A"/>
    <w:rsid w:val="003662E3"/>
    <w:rsid w:val="00372177"/>
    <w:rsid w:val="0037321C"/>
    <w:rsid w:val="00375890"/>
    <w:rsid w:val="00377B6E"/>
    <w:rsid w:val="00383A40"/>
    <w:rsid w:val="00384487"/>
    <w:rsid w:val="00391EFC"/>
    <w:rsid w:val="003A4A64"/>
    <w:rsid w:val="003A7FDC"/>
    <w:rsid w:val="003B0CE8"/>
    <w:rsid w:val="003B184C"/>
    <w:rsid w:val="003B1867"/>
    <w:rsid w:val="003C29A6"/>
    <w:rsid w:val="003D02FF"/>
    <w:rsid w:val="003D3534"/>
    <w:rsid w:val="003D355C"/>
    <w:rsid w:val="003D4E8C"/>
    <w:rsid w:val="003D7097"/>
    <w:rsid w:val="003D743F"/>
    <w:rsid w:val="003D7B92"/>
    <w:rsid w:val="003D7D46"/>
    <w:rsid w:val="003E19CC"/>
    <w:rsid w:val="003E36D2"/>
    <w:rsid w:val="003E5C3A"/>
    <w:rsid w:val="003E600A"/>
    <w:rsid w:val="003E6C72"/>
    <w:rsid w:val="003F1EE6"/>
    <w:rsid w:val="003F3C19"/>
    <w:rsid w:val="003F3F64"/>
    <w:rsid w:val="003F4FBD"/>
    <w:rsid w:val="003F5B64"/>
    <w:rsid w:val="003F67FB"/>
    <w:rsid w:val="003F7517"/>
    <w:rsid w:val="004074A3"/>
    <w:rsid w:val="004102A0"/>
    <w:rsid w:val="00411C95"/>
    <w:rsid w:val="0041761A"/>
    <w:rsid w:val="004211E8"/>
    <w:rsid w:val="00430925"/>
    <w:rsid w:val="00430A34"/>
    <w:rsid w:val="004321C8"/>
    <w:rsid w:val="00432C83"/>
    <w:rsid w:val="00434F34"/>
    <w:rsid w:val="00436CFF"/>
    <w:rsid w:val="00437BDA"/>
    <w:rsid w:val="00443016"/>
    <w:rsid w:val="0044381A"/>
    <w:rsid w:val="004465FF"/>
    <w:rsid w:val="00451043"/>
    <w:rsid w:val="00451D6B"/>
    <w:rsid w:val="00451EAC"/>
    <w:rsid w:val="00452E4C"/>
    <w:rsid w:val="00453091"/>
    <w:rsid w:val="0045498B"/>
    <w:rsid w:val="00454D97"/>
    <w:rsid w:val="00455365"/>
    <w:rsid w:val="00457076"/>
    <w:rsid w:val="00457580"/>
    <w:rsid w:val="00462FD5"/>
    <w:rsid w:val="00465E38"/>
    <w:rsid w:val="0046749C"/>
    <w:rsid w:val="00467852"/>
    <w:rsid w:val="00471711"/>
    <w:rsid w:val="0047196D"/>
    <w:rsid w:val="00472CD0"/>
    <w:rsid w:val="004841F8"/>
    <w:rsid w:val="00484DB4"/>
    <w:rsid w:val="00485153"/>
    <w:rsid w:val="0048714B"/>
    <w:rsid w:val="00487A99"/>
    <w:rsid w:val="00494F00"/>
    <w:rsid w:val="00495711"/>
    <w:rsid w:val="004A45F1"/>
    <w:rsid w:val="004B0CB9"/>
    <w:rsid w:val="004B1B10"/>
    <w:rsid w:val="004B3DF0"/>
    <w:rsid w:val="004B5171"/>
    <w:rsid w:val="004C0D1B"/>
    <w:rsid w:val="004C2267"/>
    <w:rsid w:val="004C5BE8"/>
    <w:rsid w:val="004C5EA7"/>
    <w:rsid w:val="004C633A"/>
    <w:rsid w:val="004C7DC3"/>
    <w:rsid w:val="004D1F4B"/>
    <w:rsid w:val="004D200B"/>
    <w:rsid w:val="004D288E"/>
    <w:rsid w:val="004D3083"/>
    <w:rsid w:val="004D4C8E"/>
    <w:rsid w:val="004E0FAF"/>
    <w:rsid w:val="004E39E7"/>
    <w:rsid w:val="004E45C0"/>
    <w:rsid w:val="004E7CF0"/>
    <w:rsid w:val="004F1DCF"/>
    <w:rsid w:val="004F414C"/>
    <w:rsid w:val="004F75AE"/>
    <w:rsid w:val="00500E57"/>
    <w:rsid w:val="00501F15"/>
    <w:rsid w:val="00506228"/>
    <w:rsid w:val="005110CC"/>
    <w:rsid w:val="00511364"/>
    <w:rsid w:val="00516657"/>
    <w:rsid w:val="00516FC9"/>
    <w:rsid w:val="005178F4"/>
    <w:rsid w:val="005234FD"/>
    <w:rsid w:val="00524D3E"/>
    <w:rsid w:val="005257C2"/>
    <w:rsid w:val="00525E87"/>
    <w:rsid w:val="00526311"/>
    <w:rsid w:val="00532B4E"/>
    <w:rsid w:val="00536C41"/>
    <w:rsid w:val="00546335"/>
    <w:rsid w:val="00551450"/>
    <w:rsid w:val="00551A98"/>
    <w:rsid w:val="00551E7F"/>
    <w:rsid w:val="00553B56"/>
    <w:rsid w:val="00554A0E"/>
    <w:rsid w:val="00554F44"/>
    <w:rsid w:val="005558A1"/>
    <w:rsid w:val="00555E22"/>
    <w:rsid w:val="00556625"/>
    <w:rsid w:val="00557471"/>
    <w:rsid w:val="00562D7A"/>
    <w:rsid w:val="00565F69"/>
    <w:rsid w:val="00565FEF"/>
    <w:rsid w:val="00566379"/>
    <w:rsid w:val="005670A8"/>
    <w:rsid w:val="00570DC3"/>
    <w:rsid w:val="00572A36"/>
    <w:rsid w:val="00572F13"/>
    <w:rsid w:val="00575CE0"/>
    <w:rsid w:val="0058497C"/>
    <w:rsid w:val="0059125B"/>
    <w:rsid w:val="00595CFC"/>
    <w:rsid w:val="005A3AC2"/>
    <w:rsid w:val="005A3C3E"/>
    <w:rsid w:val="005A5722"/>
    <w:rsid w:val="005A78E6"/>
    <w:rsid w:val="005B231F"/>
    <w:rsid w:val="005B45DC"/>
    <w:rsid w:val="005B6D7B"/>
    <w:rsid w:val="005C0A44"/>
    <w:rsid w:val="005C0CB5"/>
    <w:rsid w:val="005C0F71"/>
    <w:rsid w:val="005C1E96"/>
    <w:rsid w:val="005C2AC9"/>
    <w:rsid w:val="005C31A9"/>
    <w:rsid w:val="005C4D5C"/>
    <w:rsid w:val="005D7A91"/>
    <w:rsid w:val="005E661D"/>
    <w:rsid w:val="005F59D3"/>
    <w:rsid w:val="005F7C12"/>
    <w:rsid w:val="005F7EF1"/>
    <w:rsid w:val="00601379"/>
    <w:rsid w:val="006017D9"/>
    <w:rsid w:val="00603284"/>
    <w:rsid w:val="006038D4"/>
    <w:rsid w:val="00603E22"/>
    <w:rsid w:val="006172A2"/>
    <w:rsid w:val="00621EA1"/>
    <w:rsid w:val="006220A7"/>
    <w:rsid w:val="00623B38"/>
    <w:rsid w:val="006252A3"/>
    <w:rsid w:val="00631B45"/>
    <w:rsid w:val="0063242B"/>
    <w:rsid w:val="00634908"/>
    <w:rsid w:val="00634B4C"/>
    <w:rsid w:val="00635685"/>
    <w:rsid w:val="00636C55"/>
    <w:rsid w:val="0064173E"/>
    <w:rsid w:val="006463D8"/>
    <w:rsid w:val="006464DB"/>
    <w:rsid w:val="00647926"/>
    <w:rsid w:val="00656ADE"/>
    <w:rsid w:val="00662A80"/>
    <w:rsid w:val="00664CDA"/>
    <w:rsid w:val="00665D2C"/>
    <w:rsid w:val="0066635C"/>
    <w:rsid w:val="00666446"/>
    <w:rsid w:val="00666668"/>
    <w:rsid w:val="00667B53"/>
    <w:rsid w:val="00672EA5"/>
    <w:rsid w:val="0067465B"/>
    <w:rsid w:val="00675AAF"/>
    <w:rsid w:val="00676984"/>
    <w:rsid w:val="00684DA3"/>
    <w:rsid w:val="00687F9B"/>
    <w:rsid w:val="00692B14"/>
    <w:rsid w:val="00694455"/>
    <w:rsid w:val="006A31DE"/>
    <w:rsid w:val="006A4718"/>
    <w:rsid w:val="006A57BD"/>
    <w:rsid w:val="006A7F85"/>
    <w:rsid w:val="006B0FEA"/>
    <w:rsid w:val="006B20B9"/>
    <w:rsid w:val="006B3AB4"/>
    <w:rsid w:val="006B4F50"/>
    <w:rsid w:val="006C447F"/>
    <w:rsid w:val="006D1D53"/>
    <w:rsid w:val="006D441C"/>
    <w:rsid w:val="006D7956"/>
    <w:rsid w:val="006E0E8A"/>
    <w:rsid w:val="006E1E77"/>
    <w:rsid w:val="006E29EB"/>
    <w:rsid w:val="006E6B6C"/>
    <w:rsid w:val="006E725B"/>
    <w:rsid w:val="006F0175"/>
    <w:rsid w:val="006F26CD"/>
    <w:rsid w:val="006F3FF8"/>
    <w:rsid w:val="006F71ED"/>
    <w:rsid w:val="00702840"/>
    <w:rsid w:val="007048B9"/>
    <w:rsid w:val="00706E9B"/>
    <w:rsid w:val="007145E7"/>
    <w:rsid w:val="007145FA"/>
    <w:rsid w:val="007158AF"/>
    <w:rsid w:val="00724D23"/>
    <w:rsid w:val="007255BF"/>
    <w:rsid w:val="00726E3D"/>
    <w:rsid w:val="00732168"/>
    <w:rsid w:val="00733950"/>
    <w:rsid w:val="007362EF"/>
    <w:rsid w:val="00736D1C"/>
    <w:rsid w:val="00737E0B"/>
    <w:rsid w:val="0074163E"/>
    <w:rsid w:val="00741DFB"/>
    <w:rsid w:val="007507EE"/>
    <w:rsid w:val="00752B26"/>
    <w:rsid w:val="0075692B"/>
    <w:rsid w:val="0076364C"/>
    <w:rsid w:val="00766279"/>
    <w:rsid w:val="007677DA"/>
    <w:rsid w:val="00771479"/>
    <w:rsid w:val="00773664"/>
    <w:rsid w:val="00774108"/>
    <w:rsid w:val="00775CD0"/>
    <w:rsid w:val="00781F47"/>
    <w:rsid w:val="00781F56"/>
    <w:rsid w:val="0078223E"/>
    <w:rsid w:val="00782C8D"/>
    <w:rsid w:val="007836AD"/>
    <w:rsid w:val="007839A9"/>
    <w:rsid w:val="00785D3B"/>
    <w:rsid w:val="00786B38"/>
    <w:rsid w:val="007874F7"/>
    <w:rsid w:val="00793A92"/>
    <w:rsid w:val="00796A45"/>
    <w:rsid w:val="007A1843"/>
    <w:rsid w:val="007A47FF"/>
    <w:rsid w:val="007A78EE"/>
    <w:rsid w:val="007B7753"/>
    <w:rsid w:val="007C0BDC"/>
    <w:rsid w:val="007C15B2"/>
    <w:rsid w:val="007C4E08"/>
    <w:rsid w:val="007C7506"/>
    <w:rsid w:val="007D1D92"/>
    <w:rsid w:val="007D784F"/>
    <w:rsid w:val="007E326B"/>
    <w:rsid w:val="007E735D"/>
    <w:rsid w:val="007E77BE"/>
    <w:rsid w:val="007F66A6"/>
    <w:rsid w:val="007F68FE"/>
    <w:rsid w:val="007F6B57"/>
    <w:rsid w:val="00801195"/>
    <w:rsid w:val="00801651"/>
    <w:rsid w:val="00803B30"/>
    <w:rsid w:val="00812545"/>
    <w:rsid w:val="0081530D"/>
    <w:rsid w:val="008158B4"/>
    <w:rsid w:val="00820495"/>
    <w:rsid w:val="00820F8E"/>
    <w:rsid w:val="00821F24"/>
    <w:rsid w:val="00821FA4"/>
    <w:rsid w:val="008225A6"/>
    <w:rsid w:val="00824CD3"/>
    <w:rsid w:val="00834A8D"/>
    <w:rsid w:val="00837BAD"/>
    <w:rsid w:val="00844EB5"/>
    <w:rsid w:val="008527BA"/>
    <w:rsid w:val="00852993"/>
    <w:rsid w:val="00852ADE"/>
    <w:rsid w:val="0085373A"/>
    <w:rsid w:val="00853774"/>
    <w:rsid w:val="00854B20"/>
    <w:rsid w:val="0085554A"/>
    <w:rsid w:val="00857856"/>
    <w:rsid w:val="0086045A"/>
    <w:rsid w:val="008624E6"/>
    <w:rsid w:val="00863048"/>
    <w:rsid w:val="0086305E"/>
    <w:rsid w:val="00864A47"/>
    <w:rsid w:val="0086629D"/>
    <w:rsid w:val="008708CD"/>
    <w:rsid w:val="008729E8"/>
    <w:rsid w:val="008756B7"/>
    <w:rsid w:val="008844E7"/>
    <w:rsid w:val="00886B56"/>
    <w:rsid w:val="00887DEF"/>
    <w:rsid w:val="00890F4E"/>
    <w:rsid w:val="00891491"/>
    <w:rsid w:val="00894485"/>
    <w:rsid w:val="008A1A81"/>
    <w:rsid w:val="008A28FA"/>
    <w:rsid w:val="008A515C"/>
    <w:rsid w:val="008A7425"/>
    <w:rsid w:val="008A757F"/>
    <w:rsid w:val="008A76E7"/>
    <w:rsid w:val="008B2A6F"/>
    <w:rsid w:val="008B46A2"/>
    <w:rsid w:val="008B55A1"/>
    <w:rsid w:val="008C111F"/>
    <w:rsid w:val="008C131C"/>
    <w:rsid w:val="008C4307"/>
    <w:rsid w:val="008C5307"/>
    <w:rsid w:val="008C58E5"/>
    <w:rsid w:val="008D174E"/>
    <w:rsid w:val="008E1996"/>
    <w:rsid w:val="008F009C"/>
    <w:rsid w:val="008F0FF7"/>
    <w:rsid w:val="008F12AD"/>
    <w:rsid w:val="008F4B73"/>
    <w:rsid w:val="008F5569"/>
    <w:rsid w:val="0090355F"/>
    <w:rsid w:val="00904524"/>
    <w:rsid w:val="00904CFB"/>
    <w:rsid w:val="0091014A"/>
    <w:rsid w:val="0091257F"/>
    <w:rsid w:val="00912BAD"/>
    <w:rsid w:val="00914416"/>
    <w:rsid w:val="00914609"/>
    <w:rsid w:val="00915C83"/>
    <w:rsid w:val="009216EC"/>
    <w:rsid w:val="009262A1"/>
    <w:rsid w:val="00932FA1"/>
    <w:rsid w:val="00933F92"/>
    <w:rsid w:val="00941656"/>
    <w:rsid w:val="009455CD"/>
    <w:rsid w:val="0094589D"/>
    <w:rsid w:val="00952F37"/>
    <w:rsid w:val="00954DEC"/>
    <w:rsid w:val="00955AD6"/>
    <w:rsid w:val="009618F4"/>
    <w:rsid w:val="00962637"/>
    <w:rsid w:val="009702C4"/>
    <w:rsid w:val="00971332"/>
    <w:rsid w:val="009739FE"/>
    <w:rsid w:val="00976D52"/>
    <w:rsid w:val="00977574"/>
    <w:rsid w:val="00982DC1"/>
    <w:rsid w:val="00986202"/>
    <w:rsid w:val="009904BB"/>
    <w:rsid w:val="0099225E"/>
    <w:rsid w:val="009A0333"/>
    <w:rsid w:val="009A0426"/>
    <w:rsid w:val="009A0868"/>
    <w:rsid w:val="009A15E1"/>
    <w:rsid w:val="009A41C8"/>
    <w:rsid w:val="009A4BAE"/>
    <w:rsid w:val="009A6259"/>
    <w:rsid w:val="009A670E"/>
    <w:rsid w:val="009A75E5"/>
    <w:rsid w:val="009A763E"/>
    <w:rsid w:val="009B0929"/>
    <w:rsid w:val="009B5743"/>
    <w:rsid w:val="009B5CE9"/>
    <w:rsid w:val="009B6D9B"/>
    <w:rsid w:val="009B6E8F"/>
    <w:rsid w:val="009B7E8E"/>
    <w:rsid w:val="009C26E7"/>
    <w:rsid w:val="009C4C53"/>
    <w:rsid w:val="009E1020"/>
    <w:rsid w:val="009E1194"/>
    <w:rsid w:val="009E4463"/>
    <w:rsid w:val="009E44B5"/>
    <w:rsid w:val="009E6A1C"/>
    <w:rsid w:val="009E7997"/>
    <w:rsid w:val="009F2665"/>
    <w:rsid w:val="009F29D7"/>
    <w:rsid w:val="009F2EFC"/>
    <w:rsid w:val="009F6D94"/>
    <w:rsid w:val="00A009E4"/>
    <w:rsid w:val="00A02AD5"/>
    <w:rsid w:val="00A04CEC"/>
    <w:rsid w:val="00A05386"/>
    <w:rsid w:val="00A10369"/>
    <w:rsid w:val="00A139BF"/>
    <w:rsid w:val="00A15987"/>
    <w:rsid w:val="00A17E02"/>
    <w:rsid w:val="00A21C9A"/>
    <w:rsid w:val="00A2248B"/>
    <w:rsid w:val="00A3328C"/>
    <w:rsid w:val="00A374C2"/>
    <w:rsid w:val="00A40C44"/>
    <w:rsid w:val="00A428A1"/>
    <w:rsid w:val="00A4379A"/>
    <w:rsid w:val="00A44D95"/>
    <w:rsid w:val="00A47C56"/>
    <w:rsid w:val="00A52CB0"/>
    <w:rsid w:val="00A539D4"/>
    <w:rsid w:val="00A54C5F"/>
    <w:rsid w:val="00A554B6"/>
    <w:rsid w:val="00A562A2"/>
    <w:rsid w:val="00A577EB"/>
    <w:rsid w:val="00A60D54"/>
    <w:rsid w:val="00A60EA1"/>
    <w:rsid w:val="00A6111C"/>
    <w:rsid w:val="00A63E21"/>
    <w:rsid w:val="00A675C8"/>
    <w:rsid w:val="00A7419C"/>
    <w:rsid w:val="00A74F0E"/>
    <w:rsid w:val="00A75A6C"/>
    <w:rsid w:val="00A761D6"/>
    <w:rsid w:val="00A76AD2"/>
    <w:rsid w:val="00A82E74"/>
    <w:rsid w:val="00A86439"/>
    <w:rsid w:val="00A9059C"/>
    <w:rsid w:val="00A933BA"/>
    <w:rsid w:val="00AA0EF8"/>
    <w:rsid w:val="00AA2EAC"/>
    <w:rsid w:val="00AA4E0A"/>
    <w:rsid w:val="00AB0776"/>
    <w:rsid w:val="00AB3CFC"/>
    <w:rsid w:val="00AB5917"/>
    <w:rsid w:val="00AB6400"/>
    <w:rsid w:val="00AD0A3E"/>
    <w:rsid w:val="00AD14CE"/>
    <w:rsid w:val="00AD16E0"/>
    <w:rsid w:val="00AD2D97"/>
    <w:rsid w:val="00AD5AC2"/>
    <w:rsid w:val="00AD7678"/>
    <w:rsid w:val="00AE00CD"/>
    <w:rsid w:val="00AE0EB9"/>
    <w:rsid w:val="00AE1461"/>
    <w:rsid w:val="00AE27B9"/>
    <w:rsid w:val="00AE2A1A"/>
    <w:rsid w:val="00AE5553"/>
    <w:rsid w:val="00AE5603"/>
    <w:rsid w:val="00AE68CC"/>
    <w:rsid w:val="00AE7AFD"/>
    <w:rsid w:val="00AF18B4"/>
    <w:rsid w:val="00AF6104"/>
    <w:rsid w:val="00B03125"/>
    <w:rsid w:val="00B118A7"/>
    <w:rsid w:val="00B232FC"/>
    <w:rsid w:val="00B23E29"/>
    <w:rsid w:val="00B253FE"/>
    <w:rsid w:val="00B30523"/>
    <w:rsid w:val="00B34C9C"/>
    <w:rsid w:val="00B34EC5"/>
    <w:rsid w:val="00B35E14"/>
    <w:rsid w:val="00B36323"/>
    <w:rsid w:val="00B37C4F"/>
    <w:rsid w:val="00B414EB"/>
    <w:rsid w:val="00B415CE"/>
    <w:rsid w:val="00B4188C"/>
    <w:rsid w:val="00B457A4"/>
    <w:rsid w:val="00B472BB"/>
    <w:rsid w:val="00B476B8"/>
    <w:rsid w:val="00B5041C"/>
    <w:rsid w:val="00B52682"/>
    <w:rsid w:val="00B549BB"/>
    <w:rsid w:val="00B54FD6"/>
    <w:rsid w:val="00B60049"/>
    <w:rsid w:val="00B63565"/>
    <w:rsid w:val="00B7327A"/>
    <w:rsid w:val="00B7395E"/>
    <w:rsid w:val="00B73DE3"/>
    <w:rsid w:val="00B83923"/>
    <w:rsid w:val="00B83C6F"/>
    <w:rsid w:val="00B8530C"/>
    <w:rsid w:val="00B858A7"/>
    <w:rsid w:val="00B87465"/>
    <w:rsid w:val="00B91017"/>
    <w:rsid w:val="00B91863"/>
    <w:rsid w:val="00B92931"/>
    <w:rsid w:val="00BB11B2"/>
    <w:rsid w:val="00BC2CD5"/>
    <w:rsid w:val="00BC4353"/>
    <w:rsid w:val="00BD080B"/>
    <w:rsid w:val="00BE2DE2"/>
    <w:rsid w:val="00BE3E8B"/>
    <w:rsid w:val="00BE5255"/>
    <w:rsid w:val="00BF0E7B"/>
    <w:rsid w:val="00BF2223"/>
    <w:rsid w:val="00BF27FA"/>
    <w:rsid w:val="00BF3F56"/>
    <w:rsid w:val="00C02162"/>
    <w:rsid w:val="00C07D9F"/>
    <w:rsid w:val="00C20634"/>
    <w:rsid w:val="00C20A35"/>
    <w:rsid w:val="00C217CF"/>
    <w:rsid w:val="00C25948"/>
    <w:rsid w:val="00C26661"/>
    <w:rsid w:val="00C319D2"/>
    <w:rsid w:val="00C33363"/>
    <w:rsid w:val="00C33E42"/>
    <w:rsid w:val="00C42228"/>
    <w:rsid w:val="00C42464"/>
    <w:rsid w:val="00C42DB4"/>
    <w:rsid w:val="00C503AC"/>
    <w:rsid w:val="00C52687"/>
    <w:rsid w:val="00C53A69"/>
    <w:rsid w:val="00C53C9F"/>
    <w:rsid w:val="00C571E2"/>
    <w:rsid w:val="00C651CB"/>
    <w:rsid w:val="00C65F36"/>
    <w:rsid w:val="00C6618D"/>
    <w:rsid w:val="00C67C1E"/>
    <w:rsid w:val="00C73CE7"/>
    <w:rsid w:val="00C827FC"/>
    <w:rsid w:val="00C8373B"/>
    <w:rsid w:val="00C847A2"/>
    <w:rsid w:val="00C86F77"/>
    <w:rsid w:val="00C87DBC"/>
    <w:rsid w:val="00C94F30"/>
    <w:rsid w:val="00C969AD"/>
    <w:rsid w:val="00CA44E4"/>
    <w:rsid w:val="00CA5657"/>
    <w:rsid w:val="00CA6FF1"/>
    <w:rsid w:val="00CA7086"/>
    <w:rsid w:val="00CB1435"/>
    <w:rsid w:val="00CB552B"/>
    <w:rsid w:val="00CB5B07"/>
    <w:rsid w:val="00CB72FB"/>
    <w:rsid w:val="00CC0D48"/>
    <w:rsid w:val="00CC562B"/>
    <w:rsid w:val="00CC652B"/>
    <w:rsid w:val="00CD1CFA"/>
    <w:rsid w:val="00CD7531"/>
    <w:rsid w:val="00CE0AF9"/>
    <w:rsid w:val="00CE22DC"/>
    <w:rsid w:val="00CE3B1F"/>
    <w:rsid w:val="00CE58C0"/>
    <w:rsid w:val="00CF4F3E"/>
    <w:rsid w:val="00D0210C"/>
    <w:rsid w:val="00D02B31"/>
    <w:rsid w:val="00D065F3"/>
    <w:rsid w:val="00D0663F"/>
    <w:rsid w:val="00D104B0"/>
    <w:rsid w:val="00D149FB"/>
    <w:rsid w:val="00D14D94"/>
    <w:rsid w:val="00D15E0A"/>
    <w:rsid w:val="00D17B0B"/>
    <w:rsid w:val="00D17B24"/>
    <w:rsid w:val="00D17C40"/>
    <w:rsid w:val="00D22FCB"/>
    <w:rsid w:val="00D24061"/>
    <w:rsid w:val="00D24984"/>
    <w:rsid w:val="00D24CD3"/>
    <w:rsid w:val="00D26169"/>
    <w:rsid w:val="00D30CDC"/>
    <w:rsid w:val="00D34D04"/>
    <w:rsid w:val="00D36F68"/>
    <w:rsid w:val="00D42BE8"/>
    <w:rsid w:val="00D43322"/>
    <w:rsid w:val="00D468CA"/>
    <w:rsid w:val="00D540CD"/>
    <w:rsid w:val="00D54B11"/>
    <w:rsid w:val="00D60294"/>
    <w:rsid w:val="00D6474C"/>
    <w:rsid w:val="00D677CE"/>
    <w:rsid w:val="00D70024"/>
    <w:rsid w:val="00D7097D"/>
    <w:rsid w:val="00D73201"/>
    <w:rsid w:val="00D8199A"/>
    <w:rsid w:val="00D837E9"/>
    <w:rsid w:val="00D84735"/>
    <w:rsid w:val="00D94319"/>
    <w:rsid w:val="00DA1C70"/>
    <w:rsid w:val="00DA1C7B"/>
    <w:rsid w:val="00DA391D"/>
    <w:rsid w:val="00DA4EF1"/>
    <w:rsid w:val="00DA51AC"/>
    <w:rsid w:val="00DA6E0E"/>
    <w:rsid w:val="00DB0AD1"/>
    <w:rsid w:val="00DB1C89"/>
    <w:rsid w:val="00DB4900"/>
    <w:rsid w:val="00DB628C"/>
    <w:rsid w:val="00DC2600"/>
    <w:rsid w:val="00DC40D7"/>
    <w:rsid w:val="00DC7D7E"/>
    <w:rsid w:val="00DD2CA8"/>
    <w:rsid w:val="00DD4773"/>
    <w:rsid w:val="00DD4FD7"/>
    <w:rsid w:val="00DE04F0"/>
    <w:rsid w:val="00DE0F12"/>
    <w:rsid w:val="00DE5571"/>
    <w:rsid w:val="00DE7074"/>
    <w:rsid w:val="00DE79BE"/>
    <w:rsid w:val="00DF074D"/>
    <w:rsid w:val="00DF22A9"/>
    <w:rsid w:val="00DF4826"/>
    <w:rsid w:val="00DF5814"/>
    <w:rsid w:val="00DF691F"/>
    <w:rsid w:val="00DF7D66"/>
    <w:rsid w:val="00E05AB0"/>
    <w:rsid w:val="00E066A4"/>
    <w:rsid w:val="00E07B16"/>
    <w:rsid w:val="00E17883"/>
    <w:rsid w:val="00E25B8F"/>
    <w:rsid w:val="00E27157"/>
    <w:rsid w:val="00E322B5"/>
    <w:rsid w:val="00E35262"/>
    <w:rsid w:val="00E35404"/>
    <w:rsid w:val="00E37A78"/>
    <w:rsid w:val="00E40848"/>
    <w:rsid w:val="00E4404C"/>
    <w:rsid w:val="00E53191"/>
    <w:rsid w:val="00E533A8"/>
    <w:rsid w:val="00E64E92"/>
    <w:rsid w:val="00E65A85"/>
    <w:rsid w:val="00E66958"/>
    <w:rsid w:val="00E728BA"/>
    <w:rsid w:val="00E76411"/>
    <w:rsid w:val="00E77988"/>
    <w:rsid w:val="00E77EB7"/>
    <w:rsid w:val="00E853E0"/>
    <w:rsid w:val="00E86AF3"/>
    <w:rsid w:val="00E94F3C"/>
    <w:rsid w:val="00E95BC6"/>
    <w:rsid w:val="00E95E9E"/>
    <w:rsid w:val="00E965A2"/>
    <w:rsid w:val="00EA25C7"/>
    <w:rsid w:val="00EA5F5D"/>
    <w:rsid w:val="00EA6F17"/>
    <w:rsid w:val="00EB36AB"/>
    <w:rsid w:val="00EB6183"/>
    <w:rsid w:val="00EB6FA7"/>
    <w:rsid w:val="00EC04AC"/>
    <w:rsid w:val="00EC1E07"/>
    <w:rsid w:val="00EC260C"/>
    <w:rsid w:val="00EC4836"/>
    <w:rsid w:val="00EC708F"/>
    <w:rsid w:val="00EC7809"/>
    <w:rsid w:val="00ED1F83"/>
    <w:rsid w:val="00ED2015"/>
    <w:rsid w:val="00ED43F6"/>
    <w:rsid w:val="00ED5C90"/>
    <w:rsid w:val="00EE1FED"/>
    <w:rsid w:val="00EE344C"/>
    <w:rsid w:val="00EE4B7B"/>
    <w:rsid w:val="00EE509C"/>
    <w:rsid w:val="00EF1BA7"/>
    <w:rsid w:val="00EF1DC2"/>
    <w:rsid w:val="00EF70F3"/>
    <w:rsid w:val="00EF7B31"/>
    <w:rsid w:val="00EF7BBB"/>
    <w:rsid w:val="00F02FBD"/>
    <w:rsid w:val="00F03D10"/>
    <w:rsid w:val="00F11439"/>
    <w:rsid w:val="00F17655"/>
    <w:rsid w:val="00F21BF7"/>
    <w:rsid w:val="00F22D02"/>
    <w:rsid w:val="00F23142"/>
    <w:rsid w:val="00F325D6"/>
    <w:rsid w:val="00F33101"/>
    <w:rsid w:val="00F36618"/>
    <w:rsid w:val="00F37E66"/>
    <w:rsid w:val="00F40981"/>
    <w:rsid w:val="00F446E4"/>
    <w:rsid w:val="00F5362E"/>
    <w:rsid w:val="00F563CB"/>
    <w:rsid w:val="00F574ED"/>
    <w:rsid w:val="00F609B8"/>
    <w:rsid w:val="00F60F8A"/>
    <w:rsid w:val="00F62435"/>
    <w:rsid w:val="00F627BC"/>
    <w:rsid w:val="00F62FE3"/>
    <w:rsid w:val="00F651D0"/>
    <w:rsid w:val="00F65D46"/>
    <w:rsid w:val="00F6603B"/>
    <w:rsid w:val="00F675DC"/>
    <w:rsid w:val="00F71618"/>
    <w:rsid w:val="00F72101"/>
    <w:rsid w:val="00F735A3"/>
    <w:rsid w:val="00F736FA"/>
    <w:rsid w:val="00F75C5C"/>
    <w:rsid w:val="00F80DB7"/>
    <w:rsid w:val="00F876B0"/>
    <w:rsid w:val="00F92393"/>
    <w:rsid w:val="00F92ACC"/>
    <w:rsid w:val="00F95069"/>
    <w:rsid w:val="00F97D2F"/>
    <w:rsid w:val="00F97D6B"/>
    <w:rsid w:val="00FA0BCF"/>
    <w:rsid w:val="00FA159A"/>
    <w:rsid w:val="00FA1B55"/>
    <w:rsid w:val="00FA1C5A"/>
    <w:rsid w:val="00FA295F"/>
    <w:rsid w:val="00FA34C8"/>
    <w:rsid w:val="00FA3722"/>
    <w:rsid w:val="00FA3C26"/>
    <w:rsid w:val="00FA40EC"/>
    <w:rsid w:val="00FA5294"/>
    <w:rsid w:val="00FA5F7F"/>
    <w:rsid w:val="00FA6A9D"/>
    <w:rsid w:val="00FB24EB"/>
    <w:rsid w:val="00FB313E"/>
    <w:rsid w:val="00FB31F1"/>
    <w:rsid w:val="00FB55EC"/>
    <w:rsid w:val="00FB74CA"/>
    <w:rsid w:val="00FC0DA9"/>
    <w:rsid w:val="00FC2582"/>
    <w:rsid w:val="00FC297A"/>
    <w:rsid w:val="00FC5CEA"/>
    <w:rsid w:val="00FC7069"/>
    <w:rsid w:val="00FC7907"/>
    <w:rsid w:val="00FD1D2F"/>
    <w:rsid w:val="00FD51AD"/>
    <w:rsid w:val="00FE0482"/>
    <w:rsid w:val="00FE177B"/>
    <w:rsid w:val="00FE1ACE"/>
    <w:rsid w:val="00FE4FE2"/>
    <w:rsid w:val="00FE67AE"/>
    <w:rsid w:val="00FE7659"/>
    <w:rsid w:val="00FF5CB4"/>
    <w:rsid w:val="00FF5F72"/>
    <w:rsid w:val="00FF6F93"/>
    <w:rsid w:val="00FF7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C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617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617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69D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369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369D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369D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369D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369D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369D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2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2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6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6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248B"/>
  </w:style>
  <w:style w:type="paragraph" w:styleId="20">
    <w:name w:val="toc 2"/>
    <w:basedOn w:val="a"/>
    <w:next w:val="a"/>
    <w:autoRedefine/>
    <w:uiPriority w:val="39"/>
    <w:unhideWhenUsed/>
    <w:rsid w:val="00A2248B"/>
    <w:pPr>
      <w:ind w:leftChars="200" w:left="420"/>
    </w:pPr>
  </w:style>
  <w:style w:type="character" w:styleId="a5">
    <w:name w:val="Hyperlink"/>
    <w:basedOn w:val="a0"/>
    <w:uiPriority w:val="99"/>
    <w:unhideWhenUsed/>
    <w:rsid w:val="00A2248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017D9"/>
  </w:style>
  <w:style w:type="paragraph" w:styleId="a6">
    <w:name w:val="List Paragraph"/>
    <w:basedOn w:val="a"/>
    <w:uiPriority w:val="34"/>
    <w:qFormat/>
    <w:rsid w:val="001F369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F36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36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F36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F36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F369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F369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F369D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F62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6038D4"/>
    <w:pPr>
      <w:ind w:leftChars="400" w:left="840"/>
    </w:pPr>
  </w:style>
  <w:style w:type="character" w:styleId="a8">
    <w:name w:val="FollowedHyperlink"/>
    <w:basedOn w:val="a0"/>
    <w:uiPriority w:val="99"/>
    <w:semiHidden/>
    <w:unhideWhenUsed/>
    <w:rsid w:val="00971332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B73DE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73D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eanbase.taobao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FACB9-D5E2-4C40-B771-4BB833022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9</Pages>
  <Words>1761</Words>
  <Characters>10042</Characters>
  <Application>Microsoft Office Word</Application>
  <DocSecurity>0</DocSecurity>
  <Lines>83</Lines>
  <Paragraphs>23</Paragraphs>
  <ScaleCrop>false</ScaleCrop>
  <Company/>
  <LinksUpToDate>false</LinksUpToDate>
  <CharactersWithSpaces>11780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OceanBase内部表定义</dc:title>
  <dc:creator>正祥</dc:creator>
  <cp:lastModifiedBy>Zhifeng Yang</cp:lastModifiedBy>
  <cp:revision>609</cp:revision>
  <dcterms:created xsi:type="dcterms:W3CDTF">2010-12-27T08:06:00Z</dcterms:created>
  <dcterms:modified xsi:type="dcterms:W3CDTF">2012-04-24T09:57:00Z</dcterms:modified>
</cp:coreProperties>
</file>