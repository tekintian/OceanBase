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7B0" w:rsidRDefault="0055461B" w:rsidP="00CE7ED1">
      <w:pPr>
        <w:jc w:val="center"/>
        <w:rPr>
          <w:b/>
          <w:sz w:val="44"/>
          <w:szCs w:val="44"/>
        </w:rPr>
      </w:pPr>
      <w:bookmarkStart w:id="0" w:name="_GoBack"/>
      <w:bookmarkEnd w:id="0"/>
      <w:r>
        <w:rPr>
          <w:rFonts w:ascii="宋体" w:hAnsi="宋体" w:cs="宋体" w:hint="eastAsia"/>
          <w:b/>
          <w:sz w:val="44"/>
          <w:szCs w:val="44"/>
        </w:rPr>
        <w:t>复合列功能设计与实现</w:t>
      </w:r>
    </w:p>
    <w:p w:rsidR="005274EF" w:rsidRPr="00C163B6" w:rsidRDefault="005274EF" w:rsidP="00CE7ED1">
      <w:pPr>
        <w:jc w:val="center"/>
        <w:rPr>
          <w:b/>
          <w:sz w:val="44"/>
          <w:szCs w:val="44"/>
        </w:rPr>
      </w:pPr>
    </w:p>
    <w:tbl>
      <w:tblP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1134"/>
        <w:gridCol w:w="1276"/>
        <w:gridCol w:w="1276"/>
        <w:gridCol w:w="1276"/>
        <w:gridCol w:w="2571"/>
      </w:tblGrid>
      <w:tr w:rsidR="008427B0" w:rsidRPr="00373939" w:rsidTr="002C1827">
        <w:trPr>
          <w:trHeight w:val="568"/>
        </w:trPr>
        <w:tc>
          <w:tcPr>
            <w:tcW w:w="675" w:type="dxa"/>
            <w:tcBorders>
              <w:top w:val="single" w:sz="4" w:space="0" w:color="auto"/>
              <w:left w:val="single" w:sz="4" w:space="0" w:color="auto"/>
              <w:bottom w:val="single" w:sz="4" w:space="0" w:color="auto"/>
              <w:right w:val="single" w:sz="4" w:space="0" w:color="auto"/>
            </w:tcBorders>
          </w:tcPr>
          <w:p w:rsidR="008427B0" w:rsidRPr="00897167" w:rsidRDefault="008427B0" w:rsidP="00CE7ED1">
            <w:pPr>
              <w:spacing w:line="360" w:lineRule="auto"/>
              <w:rPr>
                <w:b/>
              </w:rPr>
            </w:pPr>
            <w:r w:rsidRPr="00897167">
              <w:rPr>
                <w:rFonts w:hint="eastAsia"/>
                <w:b/>
              </w:rPr>
              <w:t>编号</w:t>
            </w:r>
          </w:p>
        </w:tc>
        <w:tc>
          <w:tcPr>
            <w:tcW w:w="1134" w:type="dxa"/>
            <w:tcBorders>
              <w:top w:val="single" w:sz="4" w:space="0" w:color="auto"/>
              <w:left w:val="single" w:sz="4" w:space="0" w:color="auto"/>
              <w:bottom w:val="single" w:sz="4" w:space="0" w:color="auto"/>
              <w:right w:val="single" w:sz="4" w:space="0" w:color="auto"/>
            </w:tcBorders>
          </w:tcPr>
          <w:p w:rsidR="008427B0" w:rsidRPr="00897167" w:rsidRDefault="008427B0" w:rsidP="00CE7ED1">
            <w:pPr>
              <w:spacing w:line="360" w:lineRule="auto"/>
              <w:rPr>
                <w:b/>
              </w:rPr>
            </w:pPr>
            <w:r w:rsidRPr="00897167">
              <w:rPr>
                <w:rFonts w:hint="eastAsia"/>
                <w:b/>
              </w:rPr>
              <w:t>文档版本</w:t>
            </w:r>
          </w:p>
        </w:tc>
        <w:tc>
          <w:tcPr>
            <w:tcW w:w="1276" w:type="dxa"/>
            <w:tcBorders>
              <w:top w:val="single" w:sz="4" w:space="0" w:color="auto"/>
              <w:left w:val="single" w:sz="4" w:space="0" w:color="auto"/>
              <w:bottom w:val="single" w:sz="4" w:space="0" w:color="auto"/>
              <w:right w:val="single" w:sz="4" w:space="0" w:color="auto"/>
            </w:tcBorders>
          </w:tcPr>
          <w:p w:rsidR="008427B0" w:rsidRPr="00897167" w:rsidRDefault="008427B0" w:rsidP="00CE7ED1">
            <w:pPr>
              <w:spacing w:line="360" w:lineRule="auto"/>
              <w:rPr>
                <w:b/>
              </w:rPr>
            </w:pPr>
            <w:r w:rsidRPr="00897167">
              <w:rPr>
                <w:rFonts w:hint="eastAsia"/>
                <w:b/>
              </w:rPr>
              <w:t>修订章节</w:t>
            </w:r>
          </w:p>
        </w:tc>
        <w:tc>
          <w:tcPr>
            <w:tcW w:w="1276" w:type="dxa"/>
            <w:tcBorders>
              <w:top w:val="single" w:sz="4" w:space="0" w:color="auto"/>
              <w:left w:val="single" w:sz="4" w:space="0" w:color="auto"/>
              <w:bottom w:val="single" w:sz="4" w:space="0" w:color="auto"/>
              <w:right w:val="single" w:sz="4" w:space="0" w:color="auto"/>
            </w:tcBorders>
          </w:tcPr>
          <w:p w:rsidR="008427B0" w:rsidRPr="00897167" w:rsidRDefault="008427B0" w:rsidP="00CE7ED1">
            <w:pPr>
              <w:spacing w:line="360" w:lineRule="auto"/>
              <w:rPr>
                <w:b/>
              </w:rPr>
            </w:pPr>
            <w:r w:rsidRPr="00897167">
              <w:rPr>
                <w:rFonts w:hint="eastAsia"/>
                <w:b/>
              </w:rPr>
              <w:t>修订原因</w:t>
            </w:r>
          </w:p>
        </w:tc>
        <w:tc>
          <w:tcPr>
            <w:tcW w:w="1276" w:type="dxa"/>
            <w:tcBorders>
              <w:top w:val="single" w:sz="4" w:space="0" w:color="auto"/>
              <w:left w:val="single" w:sz="4" w:space="0" w:color="auto"/>
              <w:bottom w:val="single" w:sz="4" w:space="0" w:color="auto"/>
              <w:right w:val="single" w:sz="4" w:space="0" w:color="auto"/>
            </w:tcBorders>
          </w:tcPr>
          <w:p w:rsidR="008427B0" w:rsidRPr="00897167" w:rsidRDefault="008427B0" w:rsidP="00CE7ED1">
            <w:pPr>
              <w:spacing w:line="360" w:lineRule="auto"/>
              <w:rPr>
                <w:b/>
              </w:rPr>
            </w:pPr>
            <w:r w:rsidRPr="00897167">
              <w:rPr>
                <w:rFonts w:hint="eastAsia"/>
                <w:b/>
              </w:rPr>
              <w:t>修订日期</w:t>
            </w:r>
          </w:p>
        </w:tc>
        <w:tc>
          <w:tcPr>
            <w:tcW w:w="2571" w:type="dxa"/>
            <w:tcBorders>
              <w:top w:val="single" w:sz="4" w:space="0" w:color="auto"/>
              <w:left w:val="single" w:sz="4" w:space="0" w:color="auto"/>
              <w:bottom w:val="single" w:sz="4" w:space="0" w:color="auto"/>
              <w:right w:val="single" w:sz="4" w:space="0" w:color="auto"/>
            </w:tcBorders>
          </w:tcPr>
          <w:p w:rsidR="008427B0" w:rsidRPr="00897167" w:rsidRDefault="008427B0" w:rsidP="00CE7ED1">
            <w:pPr>
              <w:spacing w:line="360" w:lineRule="auto"/>
              <w:rPr>
                <w:b/>
              </w:rPr>
            </w:pPr>
            <w:r w:rsidRPr="00897167">
              <w:rPr>
                <w:rFonts w:hint="eastAsia"/>
                <w:b/>
              </w:rPr>
              <w:t>修订人</w:t>
            </w:r>
          </w:p>
        </w:tc>
      </w:tr>
      <w:tr w:rsidR="001561D1" w:rsidRPr="00373939" w:rsidTr="002C1827">
        <w:trPr>
          <w:trHeight w:val="70"/>
        </w:trPr>
        <w:tc>
          <w:tcPr>
            <w:tcW w:w="675" w:type="dxa"/>
            <w:tcBorders>
              <w:top w:val="single" w:sz="4" w:space="0" w:color="auto"/>
              <w:left w:val="single" w:sz="4" w:space="0" w:color="auto"/>
              <w:bottom w:val="single" w:sz="4" w:space="0" w:color="auto"/>
              <w:right w:val="single" w:sz="4" w:space="0" w:color="auto"/>
            </w:tcBorders>
          </w:tcPr>
          <w:p w:rsidR="001561D1" w:rsidRPr="00897167" w:rsidRDefault="001561D1" w:rsidP="00CE7ED1">
            <w:pPr>
              <w:rPr>
                <w:b/>
              </w:rPr>
            </w:pPr>
            <w:r w:rsidRPr="00897167">
              <w:rPr>
                <w:rFonts w:hint="eastAsia"/>
                <w:b/>
              </w:rPr>
              <w:t>1</w:t>
            </w:r>
          </w:p>
        </w:tc>
        <w:tc>
          <w:tcPr>
            <w:tcW w:w="1134" w:type="dxa"/>
            <w:tcBorders>
              <w:top w:val="single" w:sz="4" w:space="0" w:color="auto"/>
              <w:left w:val="single" w:sz="4" w:space="0" w:color="auto"/>
              <w:bottom w:val="single" w:sz="4" w:space="0" w:color="auto"/>
              <w:right w:val="single" w:sz="4" w:space="0" w:color="auto"/>
            </w:tcBorders>
          </w:tcPr>
          <w:p w:rsidR="001561D1" w:rsidRDefault="001561D1" w:rsidP="00CE7ED1">
            <w:pPr>
              <w:rPr>
                <w:rFonts w:ascii="宋体" w:hAnsi="宋体"/>
                <w:bCs/>
                <w:color w:val="0000FF"/>
              </w:rPr>
            </w:pPr>
            <w:r>
              <w:rPr>
                <w:rFonts w:ascii="宋体" w:hAnsi="宋体" w:hint="eastAsia"/>
                <w:bCs/>
                <w:color w:val="0000FF"/>
              </w:rPr>
              <w:t>0.1</w:t>
            </w:r>
          </w:p>
        </w:tc>
        <w:tc>
          <w:tcPr>
            <w:tcW w:w="1276" w:type="dxa"/>
            <w:tcBorders>
              <w:top w:val="single" w:sz="4" w:space="0" w:color="auto"/>
              <w:left w:val="single" w:sz="4" w:space="0" w:color="auto"/>
              <w:bottom w:val="single" w:sz="4" w:space="0" w:color="auto"/>
              <w:right w:val="single" w:sz="4" w:space="0" w:color="auto"/>
            </w:tcBorders>
          </w:tcPr>
          <w:p w:rsidR="001561D1" w:rsidRDefault="001561D1" w:rsidP="00CE7ED1">
            <w:pPr>
              <w:rPr>
                <w:rFonts w:ascii="宋体" w:hAnsi="宋体"/>
                <w:bCs/>
                <w:color w:val="0000FF"/>
              </w:rPr>
            </w:pPr>
            <w:r>
              <w:rPr>
                <w:rFonts w:ascii="宋体" w:hAnsi="宋体" w:hint="eastAsia"/>
                <w:bCs/>
                <w:color w:val="0000FF"/>
              </w:rPr>
              <w:t>全文</w:t>
            </w:r>
          </w:p>
        </w:tc>
        <w:tc>
          <w:tcPr>
            <w:tcW w:w="1276" w:type="dxa"/>
            <w:tcBorders>
              <w:top w:val="single" w:sz="4" w:space="0" w:color="auto"/>
              <w:left w:val="single" w:sz="4" w:space="0" w:color="auto"/>
              <w:bottom w:val="single" w:sz="4" w:space="0" w:color="auto"/>
              <w:right w:val="single" w:sz="4" w:space="0" w:color="auto"/>
            </w:tcBorders>
          </w:tcPr>
          <w:p w:rsidR="001561D1" w:rsidRDefault="001561D1" w:rsidP="00CE7ED1">
            <w:pPr>
              <w:rPr>
                <w:rFonts w:ascii="宋体" w:hAnsi="宋体"/>
                <w:bCs/>
                <w:color w:val="0000FF"/>
              </w:rPr>
            </w:pPr>
            <w:r>
              <w:rPr>
                <w:rFonts w:ascii="宋体" w:hAnsi="宋体" w:hint="eastAsia"/>
                <w:bCs/>
                <w:color w:val="0000FF"/>
              </w:rPr>
              <w:t>新建</w:t>
            </w:r>
          </w:p>
        </w:tc>
        <w:tc>
          <w:tcPr>
            <w:tcW w:w="1276" w:type="dxa"/>
            <w:tcBorders>
              <w:top w:val="single" w:sz="4" w:space="0" w:color="auto"/>
              <w:left w:val="single" w:sz="4" w:space="0" w:color="auto"/>
              <w:bottom w:val="single" w:sz="4" w:space="0" w:color="auto"/>
              <w:right w:val="single" w:sz="4" w:space="0" w:color="auto"/>
            </w:tcBorders>
          </w:tcPr>
          <w:p w:rsidR="001561D1" w:rsidRDefault="00E14303" w:rsidP="0055461B">
            <w:pPr>
              <w:rPr>
                <w:rFonts w:ascii="宋体" w:hAnsi="宋体"/>
                <w:bCs/>
                <w:color w:val="0000FF"/>
              </w:rPr>
            </w:pPr>
            <w:r>
              <w:rPr>
                <w:rFonts w:ascii="宋体" w:hAnsi="宋体"/>
                <w:bCs/>
                <w:color w:val="0000FF"/>
              </w:rPr>
              <w:t>2011-</w:t>
            </w:r>
            <w:r w:rsidR="0055461B">
              <w:rPr>
                <w:rFonts w:ascii="宋体" w:hAnsi="宋体" w:hint="eastAsia"/>
                <w:bCs/>
                <w:color w:val="0000FF"/>
              </w:rPr>
              <w:t>8</w:t>
            </w:r>
            <w:r>
              <w:rPr>
                <w:rFonts w:ascii="宋体" w:hAnsi="宋体"/>
                <w:bCs/>
                <w:color w:val="0000FF"/>
              </w:rPr>
              <w:t>-</w:t>
            </w:r>
            <w:r w:rsidR="009200E1">
              <w:rPr>
                <w:rFonts w:ascii="宋体" w:hAnsi="宋体"/>
                <w:bCs/>
                <w:color w:val="0000FF"/>
              </w:rPr>
              <w:t>1</w:t>
            </w:r>
            <w:r w:rsidR="0055461B">
              <w:rPr>
                <w:rFonts w:ascii="宋体" w:hAnsi="宋体" w:hint="eastAsia"/>
                <w:bCs/>
                <w:color w:val="0000FF"/>
              </w:rPr>
              <w:t>7</w:t>
            </w:r>
          </w:p>
        </w:tc>
        <w:tc>
          <w:tcPr>
            <w:tcW w:w="2571" w:type="dxa"/>
            <w:tcBorders>
              <w:top w:val="single" w:sz="4" w:space="0" w:color="auto"/>
              <w:left w:val="single" w:sz="4" w:space="0" w:color="auto"/>
              <w:bottom w:val="single" w:sz="4" w:space="0" w:color="auto"/>
              <w:right w:val="single" w:sz="4" w:space="0" w:color="auto"/>
            </w:tcBorders>
          </w:tcPr>
          <w:p w:rsidR="001561D1" w:rsidRDefault="00610D19" w:rsidP="0055461B">
            <w:pPr>
              <w:rPr>
                <w:rFonts w:ascii="宋体" w:hAnsi="宋体"/>
                <w:bCs/>
                <w:color w:val="0000FF"/>
              </w:rPr>
            </w:pPr>
            <w:r>
              <w:rPr>
                <w:rFonts w:ascii="宋体" w:hAnsi="宋体" w:hint="eastAsia"/>
                <w:bCs/>
                <w:color w:val="0000FF"/>
              </w:rPr>
              <w:t>晓楚、</w:t>
            </w:r>
            <w:r w:rsidR="001C0A67">
              <w:rPr>
                <w:rFonts w:ascii="宋体" w:hAnsi="宋体" w:hint="eastAsia"/>
                <w:bCs/>
                <w:color w:val="0000FF"/>
              </w:rPr>
              <w:t>无施</w:t>
            </w:r>
          </w:p>
        </w:tc>
      </w:tr>
      <w:tr w:rsidR="00CA6DC5" w:rsidRPr="00373939" w:rsidTr="002C1827">
        <w:trPr>
          <w:trHeight w:val="70"/>
        </w:trPr>
        <w:tc>
          <w:tcPr>
            <w:tcW w:w="675" w:type="dxa"/>
            <w:tcBorders>
              <w:top w:val="single" w:sz="4" w:space="0" w:color="auto"/>
              <w:left w:val="single" w:sz="4" w:space="0" w:color="auto"/>
              <w:bottom w:val="single" w:sz="4" w:space="0" w:color="auto"/>
              <w:right w:val="single" w:sz="4" w:space="0" w:color="auto"/>
            </w:tcBorders>
          </w:tcPr>
          <w:p w:rsidR="00CA6DC5" w:rsidRPr="00897167" w:rsidRDefault="00CA6DC5" w:rsidP="00CE7ED1">
            <w:pPr>
              <w:rPr>
                <w:b/>
              </w:rPr>
            </w:pPr>
          </w:p>
        </w:tc>
        <w:tc>
          <w:tcPr>
            <w:tcW w:w="1134" w:type="dxa"/>
            <w:tcBorders>
              <w:top w:val="single" w:sz="4" w:space="0" w:color="auto"/>
              <w:left w:val="single" w:sz="4" w:space="0" w:color="auto"/>
              <w:bottom w:val="single" w:sz="4" w:space="0" w:color="auto"/>
              <w:right w:val="single" w:sz="4" w:space="0" w:color="auto"/>
            </w:tcBorders>
          </w:tcPr>
          <w:p w:rsidR="00CA6DC5" w:rsidRDefault="00CA6DC5" w:rsidP="00CE7ED1">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CA6DC5" w:rsidRDefault="00CA6DC5" w:rsidP="00CE7ED1">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CA6DC5" w:rsidRDefault="00CA6DC5" w:rsidP="00CE7ED1">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CA6DC5" w:rsidRDefault="00CA6DC5" w:rsidP="00CE7ED1">
            <w:pPr>
              <w:rPr>
                <w:rFonts w:ascii="宋体" w:hAnsi="宋体"/>
                <w:bCs/>
                <w:color w:val="0000FF"/>
              </w:rPr>
            </w:pPr>
          </w:p>
        </w:tc>
        <w:tc>
          <w:tcPr>
            <w:tcW w:w="2571" w:type="dxa"/>
            <w:tcBorders>
              <w:top w:val="single" w:sz="4" w:space="0" w:color="auto"/>
              <w:left w:val="single" w:sz="4" w:space="0" w:color="auto"/>
              <w:bottom w:val="single" w:sz="4" w:space="0" w:color="auto"/>
              <w:right w:val="single" w:sz="4" w:space="0" w:color="auto"/>
            </w:tcBorders>
          </w:tcPr>
          <w:p w:rsidR="00CA6DC5" w:rsidRDefault="00CA6DC5" w:rsidP="00CE7ED1">
            <w:pPr>
              <w:rPr>
                <w:rFonts w:ascii="宋体" w:hAnsi="宋体"/>
                <w:bCs/>
                <w:color w:val="0000FF"/>
              </w:rPr>
            </w:pPr>
          </w:p>
        </w:tc>
      </w:tr>
      <w:tr w:rsidR="001F49CA" w:rsidRPr="00373939" w:rsidTr="002C1827">
        <w:trPr>
          <w:trHeight w:val="70"/>
        </w:trPr>
        <w:tc>
          <w:tcPr>
            <w:tcW w:w="675" w:type="dxa"/>
            <w:tcBorders>
              <w:top w:val="single" w:sz="4" w:space="0" w:color="auto"/>
              <w:left w:val="single" w:sz="4" w:space="0" w:color="auto"/>
              <w:bottom w:val="single" w:sz="4" w:space="0" w:color="auto"/>
              <w:right w:val="single" w:sz="4" w:space="0" w:color="auto"/>
            </w:tcBorders>
          </w:tcPr>
          <w:p w:rsidR="001F49CA" w:rsidRPr="00897167" w:rsidRDefault="001F49CA" w:rsidP="00CE7ED1">
            <w:pPr>
              <w:rPr>
                <w:b/>
              </w:rPr>
            </w:pPr>
          </w:p>
        </w:tc>
        <w:tc>
          <w:tcPr>
            <w:tcW w:w="1134" w:type="dxa"/>
            <w:tcBorders>
              <w:top w:val="single" w:sz="4" w:space="0" w:color="auto"/>
              <w:left w:val="single" w:sz="4" w:space="0" w:color="auto"/>
              <w:bottom w:val="single" w:sz="4" w:space="0" w:color="auto"/>
              <w:right w:val="single" w:sz="4" w:space="0" w:color="auto"/>
            </w:tcBorders>
          </w:tcPr>
          <w:p w:rsidR="001F49CA" w:rsidRDefault="001F49CA" w:rsidP="00CE7ED1">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1F49CA" w:rsidRDefault="001F49CA" w:rsidP="00CE7ED1">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1F49CA" w:rsidRDefault="001F49CA" w:rsidP="00CE7ED1">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1F49CA" w:rsidRDefault="001F49CA" w:rsidP="00CE7ED1">
            <w:pPr>
              <w:rPr>
                <w:rFonts w:ascii="宋体" w:hAnsi="宋体"/>
                <w:bCs/>
                <w:color w:val="0000FF"/>
              </w:rPr>
            </w:pPr>
          </w:p>
        </w:tc>
        <w:tc>
          <w:tcPr>
            <w:tcW w:w="2571" w:type="dxa"/>
            <w:tcBorders>
              <w:top w:val="single" w:sz="4" w:space="0" w:color="auto"/>
              <w:left w:val="single" w:sz="4" w:space="0" w:color="auto"/>
              <w:bottom w:val="single" w:sz="4" w:space="0" w:color="auto"/>
              <w:right w:val="single" w:sz="4" w:space="0" w:color="auto"/>
            </w:tcBorders>
          </w:tcPr>
          <w:p w:rsidR="001F49CA" w:rsidRDefault="001F49CA" w:rsidP="00CE7ED1">
            <w:pPr>
              <w:rPr>
                <w:rFonts w:ascii="宋体" w:hAnsi="宋体"/>
                <w:bCs/>
                <w:color w:val="0000FF"/>
              </w:rPr>
            </w:pPr>
          </w:p>
        </w:tc>
      </w:tr>
      <w:tr w:rsidR="00CA6DC5" w:rsidRPr="00373939" w:rsidTr="002C1827">
        <w:trPr>
          <w:trHeight w:val="70"/>
        </w:trPr>
        <w:tc>
          <w:tcPr>
            <w:tcW w:w="675" w:type="dxa"/>
            <w:tcBorders>
              <w:top w:val="single" w:sz="4" w:space="0" w:color="auto"/>
              <w:left w:val="single" w:sz="4" w:space="0" w:color="auto"/>
              <w:bottom w:val="single" w:sz="4" w:space="0" w:color="auto"/>
              <w:right w:val="single" w:sz="4" w:space="0" w:color="auto"/>
            </w:tcBorders>
          </w:tcPr>
          <w:p w:rsidR="00CA6DC5" w:rsidRPr="00897167" w:rsidRDefault="00CA6DC5" w:rsidP="00CE7ED1">
            <w:pPr>
              <w:rPr>
                <w:b/>
              </w:rPr>
            </w:pPr>
          </w:p>
        </w:tc>
        <w:tc>
          <w:tcPr>
            <w:tcW w:w="1134" w:type="dxa"/>
            <w:tcBorders>
              <w:top w:val="single" w:sz="4" w:space="0" w:color="auto"/>
              <w:left w:val="single" w:sz="4" w:space="0" w:color="auto"/>
              <w:bottom w:val="single" w:sz="4" w:space="0" w:color="auto"/>
              <w:right w:val="single" w:sz="4" w:space="0" w:color="auto"/>
            </w:tcBorders>
          </w:tcPr>
          <w:p w:rsidR="00CA6DC5" w:rsidRDefault="00CA6DC5" w:rsidP="00CE7ED1">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CA6DC5" w:rsidRDefault="00CA6DC5" w:rsidP="00CE7ED1">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CA6DC5" w:rsidRDefault="00CA6DC5" w:rsidP="00CE7ED1">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CA6DC5" w:rsidRDefault="00CA6DC5" w:rsidP="00CE7ED1">
            <w:pPr>
              <w:rPr>
                <w:rFonts w:ascii="宋体" w:hAnsi="宋体"/>
                <w:bCs/>
                <w:color w:val="0000FF"/>
              </w:rPr>
            </w:pPr>
          </w:p>
        </w:tc>
        <w:tc>
          <w:tcPr>
            <w:tcW w:w="2571" w:type="dxa"/>
            <w:tcBorders>
              <w:top w:val="single" w:sz="4" w:space="0" w:color="auto"/>
              <w:left w:val="single" w:sz="4" w:space="0" w:color="auto"/>
              <w:bottom w:val="single" w:sz="4" w:space="0" w:color="auto"/>
              <w:right w:val="single" w:sz="4" w:space="0" w:color="auto"/>
            </w:tcBorders>
          </w:tcPr>
          <w:p w:rsidR="00CA6DC5" w:rsidRDefault="00CA6DC5" w:rsidP="00CE7ED1">
            <w:pPr>
              <w:rPr>
                <w:rFonts w:ascii="宋体" w:hAnsi="宋体"/>
                <w:bCs/>
                <w:color w:val="0000FF"/>
              </w:rPr>
            </w:pPr>
          </w:p>
        </w:tc>
      </w:tr>
    </w:tbl>
    <w:p w:rsidR="0055461B" w:rsidRDefault="0055461B" w:rsidP="001D77DA">
      <w:pPr>
        <w:rPr>
          <w:rFonts w:ascii="宋体" w:hAnsi="宋体" w:cs="宋体"/>
        </w:rPr>
      </w:pPr>
    </w:p>
    <w:sdt>
      <w:sdtPr>
        <w:rPr>
          <w:rFonts w:ascii="Times New Roman" w:eastAsia="宋体" w:hAnsi="Times New Roman" w:cstheme="minorBidi"/>
          <w:b w:val="0"/>
          <w:bCs w:val="0"/>
          <w:color w:val="auto"/>
          <w:kern w:val="2"/>
          <w:sz w:val="21"/>
          <w:szCs w:val="24"/>
          <w:lang w:val="zh-CN"/>
        </w:rPr>
        <w:id w:val="1821401504"/>
        <w:docPartObj>
          <w:docPartGallery w:val="Table of Contents"/>
          <w:docPartUnique/>
        </w:docPartObj>
      </w:sdtPr>
      <w:sdtEndPr>
        <w:rPr>
          <w:lang w:val="en-US"/>
        </w:rPr>
      </w:sdtEndPr>
      <w:sdtContent>
        <w:p w:rsidR="00AE4850" w:rsidRDefault="00AE4850">
          <w:pPr>
            <w:pStyle w:val="TOC"/>
          </w:pPr>
          <w:r>
            <w:rPr>
              <w:lang w:val="zh-CN"/>
            </w:rPr>
            <w:t>目录</w:t>
          </w:r>
        </w:p>
        <w:p w:rsidR="0086646C" w:rsidRDefault="00736928">
          <w:pPr>
            <w:pStyle w:val="10"/>
            <w:tabs>
              <w:tab w:val="left" w:pos="420"/>
              <w:tab w:val="right" w:leader="dot" w:pos="8296"/>
            </w:tabs>
            <w:rPr>
              <w:rFonts w:asciiTheme="minorHAnsi" w:eastAsiaTheme="minorEastAsia" w:hAnsiTheme="minorHAnsi"/>
              <w:noProof/>
              <w:szCs w:val="22"/>
            </w:rPr>
          </w:pPr>
          <w:r>
            <w:fldChar w:fldCharType="begin"/>
          </w:r>
          <w:r w:rsidR="00AE4850">
            <w:instrText xml:space="preserve"> TOC \o "1-3" \h \z \u </w:instrText>
          </w:r>
          <w:r>
            <w:fldChar w:fldCharType="separate"/>
          </w:r>
          <w:hyperlink w:anchor="_Toc301359165" w:history="1">
            <w:r w:rsidR="0086646C" w:rsidRPr="00813DF3">
              <w:rPr>
                <w:rStyle w:val="a9"/>
                <w:noProof/>
              </w:rPr>
              <w:t>2</w:t>
            </w:r>
            <w:r w:rsidR="0086646C">
              <w:rPr>
                <w:rFonts w:asciiTheme="minorHAnsi" w:eastAsiaTheme="minorEastAsia" w:hAnsiTheme="minorHAnsi"/>
                <w:noProof/>
                <w:szCs w:val="22"/>
              </w:rPr>
              <w:tab/>
            </w:r>
            <w:r w:rsidR="0086646C" w:rsidRPr="00813DF3">
              <w:rPr>
                <w:rStyle w:val="a9"/>
                <w:rFonts w:hint="eastAsia"/>
                <w:noProof/>
              </w:rPr>
              <w:t>概述</w:t>
            </w:r>
            <w:r w:rsidR="0086646C">
              <w:rPr>
                <w:noProof/>
                <w:webHidden/>
              </w:rPr>
              <w:tab/>
            </w:r>
            <w:r>
              <w:rPr>
                <w:noProof/>
                <w:webHidden/>
              </w:rPr>
              <w:fldChar w:fldCharType="begin"/>
            </w:r>
            <w:r w:rsidR="0086646C">
              <w:rPr>
                <w:noProof/>
                <w:webHidden/>
              </w:rPr>
              <w:instrText xml:space="preserve"> PAGEREF _Toc301359165 \h </w:instrText>
            </w:r>
            <w:r>
              <w:rPr>
                <w:noProof/>
                <w:webHidden/>
              </w:rPr>
            </w:r>
            <w:r>
              <w:rPr>
                <w:noProof/>
                <w:webHidden/>
              </w:rPr>
              <w:fldChar w:fldCharType="separate"/>
            </w:r>
            <w:r w:rsidR="0086646C">
              <w:rPr>
                <w:noProof/>
                <w:webHidden/>
              </w:rPr>
              <w:t>2</w:t>
            </w:r>
            <w:r>
              <w:rPr>
                <w:noProof/>
                <w:webHidden/>
              </w:rPr>
              <w:fldChar w:fldCharType="end"/>
            </w:r>
          </w:hyperlink>
        </w:p>
        <w:p w:rsidR="0086646C" w:rsidRDefault="00736928">
          <w:pPr>
            <w:pStyle w:val="10"/>
            <w:tabs>
              <w:tab w:val="left" w:pos="420"/>
              <w:tab w:val="right" w:leader="dot" w:pos="8296"/>
            </w:tabs>
            <w:rPr>
              <w:rFonts w:asciiTheme="minorHAnsi" w:eastAsiaTheme="minorEastAsia" w:hAnsiTheme="minorHAnsi"/>
              <w:noProof/>
              <w:szCs w:val="22"/>
            </w:rPr>
          </w:pPr>
          <w:hyperlink w:anchor="_Toc301359166" w:history="1">
            <w:r w:rsidR="0086646C" w:rsidRPr="00813DF3">
              <w:rPr>
                <w:rStyle w:val="a9"/>
                <w:noProof/>
              </w:rPr>
              <w:t>3</w:t>
            </w:r>
            <w:r w:rsidR="0086646C">
              <w:rPr>
                <w:rFonts w:asciiTheme="minorHAnsi" w:eastAsiaTheme="minorEastAsia" w:hAnsiTheme="minorHAnsi"/>
                <w:noProof/>
                <w:szCs w:val="22"/>
              </w:rPr>
              <w:tab/>
            </w:r>
            <w:r w:rsidR="0086646C" w:rsidRPr="00813DF3">
              <w:rPr>
                <w:rStyle w:val="a9"/>
                <w:rFonts w:hint="eastAsia"/>
                <w:noProof/>
              </w:rPr>
              <w:t>复合列基本概念</w:t>
            </w:r>
            <w:r w:rsidR="0086646C">
              <w:rPr>
                <w:noProof/>
                <w:webHidden/>
              </w:rPr>
              <w:tab/>
            </w:r>
            <w:r>
              <w:rPr>
                <w:noProof/>
                <w:webHidden/>
              </w:rPr>
              <w:fldChar w:fldCharType="begin"/>
            </w:r>
            <w:r w:rsidR="0086646C">
              <w:rPr>
                <w:noProof/>
                <w:webHidden/>
              </w:rPr>
              <w:instrText xml:space="preserve"> PAGEREF _Toc301359166 \h </w:instrText>
            </w:r>
            <w:r>
              <w:rPr>
                <w:noProof/>
                <w:webHidden/>
              </w:rPr>
            </w:r>
            <w:r>
              <w:rPr>
                <w:noProof/>
                <w:webHidden/>
              </w:rPr>
              <w:fldChar w:fldCharType="separate"/>
            </w:r>
            <w:r w:rsidR="0086646C">
              <w:rPr>
                <w:noProof/>
                <w:webHidden/>
              </w:rPr>
              <w:t>2</w:t>
            </w:r>
            <w:r>
              <w:rPr>
                <w:noProof/>
                <w:webHidden/>
              </w:rPr>
              <w:fldChar w:fldCharType="end"/>
            </w:r>
          </w:hyperlink>
        </w:p>
        <w:p w:rsidR="0086646C" w:rsidRDefault="00736928">
          <w:pPr>
            <w:pStyle w:val="20"/>
            <w:rPr>
              <w:rFonts w:asciiTheme="minorHAnsi" w:eastAsiaTheme="minorEastAsia" w:hAnsiTheme="minorHAnsi"/>
              <w:noProof/>
              <w:szCs w:val="22"/>
            </w:rPr>
          </w:pPr>
          <w:hyperlink w:anchor="_Toc301359167" w:history="1">
            <w:r w:rsidR="0086646C" w:rsidRPr="00813DF3">
              <w:rPr>
                <w:rStyle w:val="a9"/>
                <w:noProof/>
              </w:rPr>
              <w:t>3.1</w:t>
            </w:r>
            <w:r w:rsidR="0086646C">
              <w:rPr>
                <w:rFonts w:asciiTheme="minorHAnsi" w:eastAsiaTheme="minorEastAsia" w:hAnsiTheme="minorHAnsi"/>
                <w:noProof/>
                <w:szCs w:val="22"/>
              </w:rPr>
              <w:tab/>
            </w:r>
            <w:r w:rsidR="0086646C" w:rsidRPr="00813DF3">
              <w:rPr>
                <w:rStyle w:val="a9"/>
                <w:rFonts w:hint="eastAsia"/>
                <w:noProof/>
              </w:rPr>
              <w:t>词汇定义</w:t>
            </w:r>
            <w:r w:rsidR="0086646C">
              <w:rPr>
                <w:noProof/>
                <w:webHidden/>
              </w:rPr>
              <w:tab/>
            </w:r>
            <w:r>
              <w:rPr>
                <w:noProof/>
                <w:webHidden/>
              </w:rPr>
              <w:fldChar w:fldCharType="begin"/>
            </w:r>
            <w:r w:rsidR="0086646C">
              <w:rPr>
                <w:noProof/>
                <w:webHidden/>
              </w:rPr>
              <w:instrText xml:space="preserve"> PAGEREF _Toc301359167 \h </w:instrText>
            </w:r>
            <w:r>
              <w:rPr>
                <w:noProof/>
                <w:webHidden/>
              </w:rPr>
            </w:r>
            <w:r>
              <w:rPr>
                <w:noProof/>
                <w:webHidden/>
              </w:rPr>
              <w:fldChar w:fldCharType="separate"/>
            </w:r>
            <w:r w:rsidR="0086646C">
              <w:rPr>
                <w:noProof/>
                <w:webHidden/>
              </w:rPr>
              <w:t>2</w:t>
            </w:r>
            <w:r>
              <w:rPr>
                <w:noProof/>
                <w:webHidden/>
              </w:rPr>
              <w:fldChar w:fldCharType="end"/>
            </w:r>
          </w:hyperlink>
        </w:p>
        <w:p w:rsidR="0086646C" w:rsidRDefault="00736928">
          <w:pPr>
            <w:pStyle w:val="20"/>
            <w:rPr>
              <w:rFonts w:asciiTheme="minorHAnsi" w:eastAsiaTheme="minorEastAsia" w:hAnsiTheme="minorHAnsi"/>
              <w:noProof/>
              <w:szCs w:val="22"/>
            </w:rPr>
          </w:pPr>
          <w:hyperlink w:anchor="_Toc301359168" w:history="1">
            <w:r w:rsidR="0086646C" w:rsidRPr="00813DF3">
              <w:rPr>
                <w:rStyle w:val="a9"/>
                <w:noProof/>
              </w:rPr>
              <w:t>3.2</w:t>
            </w:r>
            <w:r w:rsidR="0086646C">
              <w:rPr>
                <w:rFonts w:asciiTheme="minorHAnsi" w:eastAsiaTheme="minorEastAsia" w:hAnsiTheme="minorHAnsi"/>
                <w:noProof/>
                <w:szCs w:val="22"/>
              </w:rPr>
              <w:tab/>
            </w:r>
            <w:r w:rsidR="0086646C" w:rsidRPr="00813DF3">
              <w:rPr>
                <w:rStyle w:val="a9"/>
                <w:rFonts w:hint="eastAsia"/>
                <w:noProof/>
              </w:rPr>
              <w:t>复合列用途</w:t>
            </w:r>
            <w:r w:rsidR="0086646C">
              <w:rPr>
                <w:noProof/>
                <w:webHidden/>
              </w:rPr>
              <w:tab/>
            </w:r>
            <w:r>
              <w:rPr>
                <w:noProof/>
                <w:webHidden/>
              </w:rPr>
              <w:fldChar w:fldCharType="begin"/>
            </w:r>
            <w:r w:rsidR="0086646C">
              <w:rPr>
                <w:noProof/>
                <w:webHidden/>
              </w:rPr>
              <w:instrText xml:space="preserve"> PAGEREF _Toc301359168 \h </w:instrText>
            </w:r>
            <w:r>
              <w:rPr>
                <w:noProof/>
                <w:webHidden/>
              </w:rPr>
            </w:r>
            <w:r>
              <w:rPr>
                <w:noProof/>
                <w:webHidden/>
              </w:rPr>
              <w:fldChar w:fldCharType="separate"/>
            </w:r>
            <w:r w:rsidR="0086646C">
              <w:rPr>
                <w:noProof/>
                <w:webHidden/>
              </w:rPr>
              <w:t>2</w:t>
            </w:r>
            <w:r>
              <w:rPr>
                <w:noProof/>
                <w:webHidden/>
              </w:rPr>
              <w:fldChar w:fldCharType="end"/>
            </w:r>
          </w:hyperlink>
        </w:p>
        <w:p w:rsidR="0086646C" w:rsidRDefault="00736928">
          <w:pPr>
            <w:pStyle w:val="30"/>
            <w:rPr>
              <w:rFonts w:asciiTheme="minorHAnsi" w:eastAsiaTheme="minorEastAsia" w:hAnsiTheme="minorHAnsi"/>
              <w:noProof/>
              <w:szCs w:val="22"/>
            </w:rPr>
          </w:pPr>
          <w:hyperlink w:anchor="_Toc301359169" w:history="1">
            <w:r w:rsidR="0086646C" w:rsidRPr="00813DF3">
              <w:rPr>
                <w:rStyle w:val="a9"/>
                <w:noProof/>
              </w:rPr>
              <w:t>3.2.1</w:t>
            </w:r>
            <w:r w:rsidR="0086646C">
              <w:rPr>
                <w:rFonts w:asciiTheme="minorHAnsi" w:eastAsiaTheme="minorEastAsia" w:hAnsiTheme="minorHAnsi"/>
                <w:noProof/>
                <w:szCs w:val="22"/>
              </w:rPr>
              <w:tab/>
            </w:r>
            <w:r w:rsidR="0086646C" w:rsidRPr="00813DF3">
              <w:rPr>
                <w:rStyle w:val="a9"/>
                <w:rFonts w:ascii="宋体" w:hAnsi="宋体" w:cs="宋体" w:hint="eastAsia"/>
                <w:noProof/>
              </w:rPr>
              <w:t>复杂运算</w:t>
            </w:r>
            <w:r w:rsidR="0086646C">
              <w:rPr>
                <w:noProof/>
                <w:webHidden/>
              </w:rPr>
              <w:tab/>
            </w:r>
            <w:r>
              <w:rPr>
                <w:noProof/>
                <w:webHidden/>
              </w:rPr>
              <w:fldChar w:fldCharType="begin"/>
            </w:r>
            <w:r w:rsidR="0086646C">
              <w:rPr>
                <w:noProof/>
                <w:webHidden/>
              </w:rPr>
              <w:instrText xml:space="preserve"> PAGEREF _Toc301359169 \h </w:instrText>
            </w:r>
            <w:r>
              <w:rPr>
                <w:noProof/>
                <w:webHidden/>
              </w:rPr>
            </w:r>
            <w:r>
              <w:rPr>
                <w:noProof/>
                <w:webHidden/>
              </w:rPr>
              <w:fldChar w:fldCharType="separate"/>
            </w:r>
            <w:r w:rsidR="0086646C">
              <w:rPr>
                <w:noProof/>
                <w:webHidden/>
              </w:rPr>
              <w:t>2</w:t>
            </w:r>
            <w:r>
              <w:rPr>
                <w:noProof/>
                <w:webHidden/>
              </w:rPr>
              <w:fldChar w:fldCharType="end"/>
            </w:r>
          </w:hyperlink>
        </w:p>
        <w:p w:rsidR="0086646C" w:rsidRDefault="00736928">
          <w:pPr>
            <w:pStyle w:val="30"/>
            <w:rPr>
              <w:rFonts w:asciiTheme="minorHAnsi" w:eastAsiaTheme="minorEastAsia" w:hAnsiTheme="minorHAnsi"/>
              <w:noProof/>
              <w:szCs w:val="22"/>
            </w:rPr>
          </w:pPr>
          <w:hyperlink w:anchor="_Toc301359170" w:history="1">
            <w:r w:rsidR="0086646C" w:rsidRPr="00813DF3">
              <w:rPr>
                <w:rStyle w:val="a9"/>
                <w:noProof/>
              </w:rPr>
              <w:t>3.2.2</w:t>
            </w:r>
            <w:r w:rsidR="0086646C">
              <w:rPr>
                <w:rFonts w:asciiTheme="minorHAnsi" w:eastAsiaTheme="minorEastAsia" w:hAnsiTheme="minorHAnsi"/>
                <w:noProof/>
                <w:szCs w:val="22"/>
              </w:rPr>
              <w:tab/>
            </w:r>
            <w:r w:rsidR="0086646C" w:rsidRPr="00813DF3">
              <w:rPr>
                <w:rStyle w:val="a9"/>
                <w:rFonts w:hint="eastAsia"/>
                <w:noProof/>
              </w:rPr>
              <w:t>条件过滤</w:t>
            </w:r>
            <w:r w:rsidR="0086646C">
              <w:rPr>
                <w:noProof/>
                <w:webHidden/>
              </w:rPr>
              <w:tab/>
            </w:r>
            <w:r>
              <w:rPr>
                <w:noProof/>
                <w:webHidden/>
              </w:rPr>
              <w:fldChar w:fldCharType="begin"/>
            </w:r>
            <w:r w:rsidR="0086646C">
              <w:rPr>
                <w:noProof/>
                <w:webHidden/>
              </w:rPr>
              <w:instrText xml:space="preserve"> PAGEREF _Toc301359170 \h </w:instrText>
            </w:r>
            <w:r>
              <w:rPr>
                <w:noProof/>
                <w:webHidden/>
              </w:rPr>
            </w:r>
            <w:r>
              <w:rPr>
                <w:noProof/>
                <w:webHidden/>
              </w:rPr>
              <w:fldChar w:fldCharType="separate"/>
            </w:r>
            <w:r w:rsidR="0086646C">
              <w:rPr>
                <w:noProof/>
                <w:webHidden/>
              </w:rPr>
              <w:t>2</w:t>
            </w:r>
            <w:r>
              <w:rPr>
                <w:noProof/>
                <w:webHidden/>
              </w:rPr>
              <w:fldChar w:fldCharType="end"/>
            </w:r>
          </w:hyperlink>
        </w:p>
        <w:p w:rsidR="0086646C" w:rsidRDefault="00736928">
          <w:pPr>
            <w:pStyle w:val="30"/>
            <w:rPr>
              <w:rFonts w:asciiTheme="minorHAnsi" w:eastAsiaTheme="minorEastAsia" w:hAnsiTheme="minorHAnsi"/>
              <w:noProof/>
              <w:szCs w:val="22"/>
            </w:rPr>
          </w:pPr>
          <w:hyperlink w:anchor="_Toc301359171" w:history="1">
            <w:r w:rsidR="0086646C" w:rsidRPr="00813DF3">
              <w:rPr>
                <w:rStyle w:val="a9"/>
                <w:noProof/>
              </w:rPr>
              <w:t>3.2.3</w:t>
            </w:r>
            <w:r w:rsidR="0086646C">
              <w:rPr>
                <w:rFonts w:asciiTheme="minorHAnsi" w:eastAsiaTheme="minorEastAsia" w:hAnsiTheme="minorHAnsi"/>
                <w:noProof/>
                <w:szCs w:val="22"/>
              </w:rPr>
              <w:tab/>
            </w:r>
            <w:r w:rsidR="0086646C" w:rsidRPr="00813DF3">
              <w:rPr>
                <w:rStyle w:val="a9"/>
                <w:rFonts w:hint="eastAsia"/>
                <w:noProof/>
              </w:rPr>
              <w:t>例子</w:t>
            </w:r>
            <w:r w:rsidR="0086646C">
              <w:rPr>
                <w:noProof/>
                <w:webHidden/>
              </w:rPr>
              <w:tab/>
            </w:r>
            <w:r>
              <w:rPr>
                <w:noProof/>
                <w:webHidden/>
              </w:rPr>
              <w:fldChar w:fldCharType="begin"/>
            </w:r>
            <w:r w:rsidR="0086646C">
              <w:rPr>
                <w:noProof/>
                <w:webHidden/>
              </w:rPr>
              <w:instrText xml:space="preserve"> PAGEREF _Toc301359171 \h </w:instrText>
            </w:r>
            <w:r>
              <w:rPr>
                <w:noProof/>
                <w:webHidden/>
              </w:rPr>
            </w:r>
            <w:r>
              <w:rPr>
                <w:noProof/>
                <w:webHidden/>
              </w:rPr>
              <w:fldChar w:fldCharType="separate"/>
            </w:r>
            <w:r w:rsidR="0086646C">
              <w:rPr>
                <w:noProof/>
                <w:webHidden/>
              </w:rPr>
              <w:t>3</w:t>
            </w:r>
            <w:r>
              <w:rPr>
                <w:noProof/>
                <w:webHidden/>
              </w:rPr>
              <w:fldChar w:fldCharType="end"/>
            </w:r>
          </w:hyperlink>
        </w:p>
        <w:p w:rsidR="0086646C" w:rsidRDefault="00736928">
          <w:pPr>
            <w:pStyle w:val="10"/>
            <w:tabs>
              <w:tab w:val="left" w:pos="420"/>
              <w:tab w:val="right" w:leader="dot" w:pos="8296"/>
            </w:tabs>
            <w:rPr>
              <w:rFonts w:asciiTheme="minorHAnsi" w:eastAsiaTheme="minorEastAsia" w:hAnsiTheme="minorHAnsi"/>
              <w:noProof/>
              <w:szCs w:val="22"/>
            </w:rPr>
          </w:pPr>
          <w:hyperlink w:anchor="_Toc301359172" w:history="1">
            <w:r w:rsidR="0086646C" w:rsidRPr="00813DF3">
              <w:rPr>
                <w:rStyle w:val="a9"/>
                <w:noProof/>
              </w:rPr>
              <w:t>4</w:t>
            </w:r>
            <w:r w:rsidR="0086646C">
              <w:rPr>
                <w:rFonts w:asciiTheme="minorHAnsi" w:eastAsiaTheme="minorEastAsia" w:hAnsiTheme="minorHAnsi"/>
                <w:noProof/>
                <w:szCs w:val="22"/>
              </w:rPr>
              <w:tab/>
            </w:r>
            <w:r w:rsidR="0086646C" w:rsidRPr="00813DF3">
              <w:rPr>
                <w:rStyle w:val="a9"/>
                <w:rFonts w:hint="eastAsia"/>
                <w:noProof/>
              </w:rPr>
              <w:t>复合列求值</w:t>
            </w:r>
            <w:r w:rsidR="0086646C">
              <w:rPr>
                <w:noProof/>
                <w:webHidden/>
              </w:rPr>
              <w:tab/>
            </w:r>
            <w:r>
              <w:rPr>
                <w:noProof/>
                <w:webHidden/>
              </w:rPr>
              <w:fldChar w:fldCharType="begin"/>
            </w:r>
            <w:r w:rsidR="0086646C">
              <w:rPr>
                <w:noProof/>
                <w:webHidden/>
              </w:rPr>
              <w:instrText xml:space="preserve"> PAGEREF _Toc301359172 \h </w:instrText>
            </w:r>
            <w:r>
              <w:rPr>
                <w:noProof/>
                <w:webHidden/>
              </w:rPr>
            </w:r>
            <w:r>
              <w:rPr>
                <w:noProof/>
                <w:webHidden/>
              </w:rPr>
              <w:fldChar w:fldCharType="separate"/>
            </w:r>
            <w:r w:rsidR="0086646C">
              <w:rPr>
                <w:noProof/>
                <w:webHidden/>
              </w:rPr>
              <w:t>3</w:t>
            </w:r>
            <w:r>
              <w:rPr>
                <w:noProof/>
                <w:webHidden/>
              </w:rPr>
              <w:fldChar w:fldCharType="end"/>
            </w:r>
          </w:hyperlink>
        </w:p>
        <w:p w:rsidR="0086646C" w:rsidRDefault="00736928">
          <w:pPr>
            <w:pStyle w:val="20"/>
            <w:rPr>
              <w:rFonts w:asciiTheme="minorHAnsi" w:eastAsiaTheme="minorEastAsia" w:hAnsiTheme="minorHAnsi"/>
              <w:noProof/>
              <w:szCs w:val="22"/>
            </w:rPr>
          </w:pPr>
          <w:hyperlink w:anchor="_Toc301359173" w:history="1">
            <w:r w:rsidR="0086646C" w:rsidRPr="00813DF3">
              <w:rPr>
                <w:rStyle w:val="a9"/>
                <w:noProof/>
              </w:rPr>
              <w:t>4.1</w:t>
            </w:r>
            <w:r w:rsidR="0086646C">
              <w:rPr>
                <w:rFonts w:asciiTheme="minorHAnsi" w:eastAsiaTheme="minorEastAsia" w:hAnsiTheme="minorHAnsi"/>
                <w:noProof/>
                <w:szCs w:val="22"/>
              </w:rPr>
              <w:tab/>
            </w:r>
            <w:r w:rsidR="0086646C" w:rsidRPr="00813DF3">
              <w:rPr>
                <w:rStyle w:val="a9"/>
                <w:rFonts w:hint="eastAsia"/>
                <w:noProof/>
              </w:rPr>
              <w:t>表达式解析</w:t>
            </w:r>
            <w:r w:rsidR="0086646C">
              <w:rPr>
                <w:noProof/>
                <w:webHidden/>
              </w:rPr>
              <w:tab/>
            </w:r>
            <w:r>
              <w:rPr>
                <w:noProof/>
                <w:webHidden/>
              </w:rPr>
              <w:fldChar w:fldCharType="begin"/>
            </w:r>
            <w:r w:rsidR="0086646C">
              <w:rPr>
                <w:noProof/>
                <w:webHidden/>
              </w:rPr>
              <w:instrText xml:space="preserve"> PAGEREF _Toc301359173 \h </w:instrText>
            </w:r>
            <w:r>
              <w:rPr>
                <w:noProof/>
                <w:webHidden/>
              </w:rPr>
            </w:r>
            <w:r>
              <w:rPr>
                <w:noProof/>
                <w:webHidden/>
              </w:rPr>
              <w:fldChar w:fldCharType="separate"/>
            </w:r>
            <w:r w:rsidR="0086646C">
              <w:rPr>
                <w:noProof/>
                <w:webHidden/>
              </w:rPr>
              <w:t>4</w:t>
            </w:r>
            <w:r>
              <w:rPr>
                <w:noProof/>
                <w:webHidden/>
              </w:rPr>
              <w:fldChar w:fldCharType="end"/>
            </w:r>
          </w:hyperlink>
        </w:p>
        <w:p w:rsidR="0086646C" w:rsidRDefault="00736928">
          <w:pPr>
            <w:pStyle w:val="30"/>
            <w:rPr>
              <w:rFonts w:asciiTheme="minorHAnsi" w:eastAsiaTheme="minorEastAsia" w:hAnsiTheme="minorHAnsi"/>
              <w:noProof/>
              <w:szCs w:val="22"/>
            </w:rPr>
          </w:pPr>
          <w:hyperlink w:anchor="_Toc301359174" w:history="1">
            <w:r w:rsidR="0086646C" w:rsidRPr="00813DF3">
              <w:rPr>
                <w:rStyle w:val="a9"/>
                <w:noProof/>
              </w:rPr>
              <w:t>4.1.1</w:t>
            </w:r>
            <w:r w:rsidR="0086646C">
              <w:rPr>
                <w:rFonts w:asciiTheme="minorHAnsi" w:eastAsiaTheme="minorEastAsia" w:hAnsiTheme="minorHAnsi"/>
                <w:noProof/>
                <w:szCs w:val="22"/>
              </w:rPr>
              <w:tab/>
            </w:r>
            <w:r w:rsidR="0086646C" w:rsidRPr="00813DF3">
              <w:rPr>
                <w:rStyle w:val="a9"/>
                <w:rFonts w:hint="eastAsia"/>
                <w:noProof/>
              </w:rPr>
              <w:t>词法分析</w:t>
            </w:r>
            <w:r w:rsidR="0086646C">
              <w:rPr>
                <w:noProof/>
                <w:webHidden/>
              </w:rPr>
              <w:tab/>
            </w:r>
            <w:r>
              <w:rPr>
                <w:noProof/>
                <w:webHidden/>
              </w:rPr>
              <w:fldChar w:fldCharType="begin"/>
            </w:r>
            <w:r w:rsidR="0086646C">
              <w:rPr>
                <w:noProof/>
                <w:webHidden/>
              </w:rPr>
              <w:instrText xml:space="preserve"> PAGEREF _Toc301359174 \h </w:instrText>
            </w:r>
            <w:r>
              <w:rPr>
                <w:noProof/>
                <w:webHidden/>
              </w:rPr>
            </w:r>
            <w:r>
              <w:rPr>
                <w:noProof/>
                <w:webHidden/>
              </w:rPr>
              <w:fldChar w:fldCharType="separate"/>
            </w:r>
            <w:r w:rsidR="0086646C">
              <w:rPr>
                <w:noProof/>
                <w:webHidden/>
              </w:rPr>
              <w:t>4</w:t>
            </w:r>
            <w:r>
              <w:rPr>
                <w:noProof/>
                <w:webHidden/>
              </w:rPr>
              <w:fldChar w:fldCharType="end"/>
            </w:r>
          </w:hyperlink>
        </w:p>
        <w:p w:rsidR="0086646C" w:rsidRDefault="00736928">
          <w:pPr>
            <w:pStyle w:val="30"/>
            <w:rPr>
              <w:rFonts w:asciiTheme="minorHAnsi" w:eastAsiaTheme="minorEastAsia" w:hAnsiTheme="minorHAnsi"/>
              <w:noProof/>
              <w:szCs w:val="22"/>
            </w:rPr>
          </w:pPr>
          <w:hyperlink w:anchor="_Toc301359175" w:history="1">
            <w:r w:rsidR="0086646C" w:rsidRPr="00813DF3">
              <w:rPr>
                <w:rStyle w:val="a9"/>
                <w:noProof/>
              </w:rPr>
              <w:t>4.1.2</w:t>
            </w:r>
            <w:r w:rsidR="0086646C">
              <w:rPr>
                <w:rFonts w:asciiTheme="minorHAnsi" w:eastAsiaTheme="minorEastAsia" w:hAnsiTheme="minorHAnsi"/>
                <w:noProof/>
                <w:szCs w:val="22"/>
              </w:rPr>
              <w:tab/>
            </w:r>
            <w:r w:rsidR="0086646C" w:rsidRPr="00813DF3">
              <w:rPr>
                <w:rStyle w:val="a9"/>
                <w:rFonts w:hint="eastAsia"/>
                <w:noProof/>
              </w:rPr>
              <w:t>语法分析</w:t>
            </w:r>
            <w:r w:rsidR="0086646C">
              <w:rPr>
                <w:noProof/>
                <w:webHidden/>
              </w:rPr>
              <w:tab/>
            </w:r>
            <w:r>
              <w:rPr>
                <w:noProof/>
                <w:webHidden/>
              </w:rPr>
              <w:fldChar w:fldCharType="begin"/>
            </w:r>
            <w:r w:rsidR="0086646C">
              <w:rPr>
                <w:noProof/>
                <w:webHidden/>
              </w:rPr>
              <w:instrText xml:space="preserve"> PAGEREF _Toc301359175 \h </w:instrText>
            </w:r>
            <w:r>
              <w:rPr>
                <w:noProof/>
                <w:webHidden/>
              </w:rPr>
            </w:r>
            <w:r>
              <w:rPr>
                <w:noProof/>
                <w:webHidden/>
              </w:rPr>
              <w:fldChar w:fldCharType="separate"/>
            </w:r>
            <w:r w:rsidR="0086646C">
              <w:rPr>
                <w:noProof/>
                <w:webHidden/>
              </w:rPr>
              <w:t>5</w:t>
            </w:r>
            <w:r>
              <w:rPr>
                <w:noProof/>
                <w:webHidden/>
              </w:rPr>
              <w:fldChar w:fldCharType="end"/>
            </w:r>
          </w:hyperlink>
        </w:p>
        <w:p w:rsidR="0086646C" w:rsidRDefault="00736928">
          <w:pPr>
            <w:pStyle w:val="20"/>
            <w:rPr>
              <w:rFonts w:asciiTheme="minorHAnsi" w:eastAsiaTheme="minorEastAsia" w:hAnsiTheme="minorHAnsi"/>
              <w:noProof/>
              <w:szCs w:val="22"/>
            </w:rPr>
          </w:pPr>
          <w:hyperlink w:anchor="_Toc301359176" w:history="1">
            <w:r w:rsidR="0086646C" w:rsidRPr="00813DF3">
              <w:rPr>
                <w:rStyle w:val="a9"/>
                <w:noProof/>
              </w:rPr>
              <w:t>4.2</w:t>
            </w:r>
            <w:r w:rsidR="0086646C">
              <w:rPr>
                <w:rFonts w:asciiTheme="minorHAnsi" w:eastAsiaTheme="minorEastAsia" w:hAnsiTheme="minorHAnsi"/>
                <w:noProof/>
                <w:szCs w:val="22"/>
              </w:rPr>
              <w:tab/>
            </w:r>
            <w:r w:rsidR="0086646C" w:rsidRPr="00813DF3">
              <w:rPr>
                <w:rStyle w:val="a9"/>
                <w:rFonts w:hint="eastAsia"/>
                <w:noProof/>
              </w:rPr>
              <w:t>求值</w:t>
            </w:r>
            <w:r w:rsidR="0086646C">
              <w:rPr>
                <w:noProof/>
                <w:webHidden/>
              </w:rPr>
              <w:tab/>
            </w:r>
            <w:r>
              <w:rPr>
                <w:noProof/>
                <w:webHidden/>
              </w:rPr>
              <w:fldChar w:fldCharType="begin"/>
            </w:r>
            <w:r w:rsidR="0086646C">
              <w:rPr>
                <w:noProof/>
                <w:webHidden/>
              </w:rPr>
              <w:instrText xml:space="preserve"> PAGEREF _Toc301359176 \h </w:instrText>
            </w:r>
            <w:r>
              <w:rPr>
                <w:noProof/>
                <w:webHidden/>
              </w:rPr>
            </w:r>
            <w:r>
              <w:rPr>
                <w:noProof/>
                <w:webHidden/>
              </w:rPr>
              <w:fldChar w:fldCharType="separate"/>
            </w:r>
            <w:r w:rsidR="0086646C">
              <w:rPr>
                <w:noProof/>
                <w:webHidden/>
              </w:rPr>
              <w:t>6</w:t>
            </w:r>
            <w:r>
              <w:rPr>
                <w:noProof/>
                <w:webHidden/>
              </w:rPr>
              <w:fldChar w:fldCharType="end"/>
            </w:r>
          </w:hyperlink>
        </w:p>
        <w:p w:rsidR="0086646C" w:rsidRDefault="00736928">
          <w:pPr>
            <w:pStyle w:val="30"/>
            <w:rPr>
              <w:rFonts w:asciiTheme="minorHAnsi" w:eastAsiaTheme="minorEastAsia" w:hAnsiTheme="minorHAnsi"/>
              <w:noProof/>
              <w:szCs w:val="22"/>
            </w:rPr>
          </w:pPr>
          <w:hyperlink w:anchor="_Toc301359177" w:history="1">
            <w:r w:rsidR="0086646C" w:rsidRPr="00813DF3">
              <w:rPr>
                <w:rStyle w:val="a9"/>
                <w:noProof/>
              </w:rPr>
              <w:t>4.2.1</w:t>
            </w:r>
            <w:r w:rsidR="0086646C">
              <w:rPr>
                <w:rFonts w:asciiTheme="minorHAnsi" w:eastAsiaTheme="minorEastAsia" w:hAnsiTheme="minorHAnsi"/>
                <w:noProof/>
                <w:szCs w:val="22"/>
              </w:rPr>
              <w:tab/>
            </w:r>
            <w:r w:rsidR="0086646C" w:rsidRPr="00813DF3">
              <w:rPr>
                <w:rStyle w:val="a9"/>
                <w:rFonts w:hint="eastAsia"/>
                <w:noProof/>
              </w:rPr>
              <w:t>概述</w:t>
            </w:r>
            <w:r w:rsidR="0086646C">
              <w:rPr>
                <w:noProof/>
                <w:webHidden/>
              </w:rPr>
              <w:tab/>
            </w:r>
            <w:r>
              <w:rPr>
                <w:noProof/>
                <w:webHidden/>
              </w:rPr>
              <w:fldChar w:fldCharType="begin"/>
            </w:r>
            <w:r w:rsidR="0086646C">
              <w:rPr>
                <w:noProof/>
                <w:webHidden/>
              </w:rPr>
              <w:instrText xml:space="preserve"> PAGEREF _Toc301359177 \h </w:instrText>
            </w:r>
            <w:r>
              <w:rPr>
                <w:noProof/>
                <w:webHidden/>
              </w:rPr>
            </w:r>
            <w:r>
              <w:rPr>
                <w:noProof/>
                <w:webHidden/>
              </w:rPr>
              <w:fldChar w:fldCharType="separate"/>
            </w:r>
            <w:r w:rsidR="0086646C">
              <w:rPr>
                <w:noProof/>
                <w:webHidden/>
              </w:rPr>
              <w:t>6</w:t>
            </w:r>
            <w:r>
              <w:rPr>
                <w:noProof/>
                <w:webHidden/>
              </w:rPr>
              <w:fldChar w:fldCharType="end"/>
            </w:r>
          </w:hyperlink>
        </w:p>
        <w:p w:rsidR="0086646C" w:rsidRDefault="00736928">
          <w:pPr>
            <w:pStyle w:val="30"/>
            <w:rPr>
              <w:rFonts w:asciiTheme="minorHAnsi" w:eastAsiaTheme="minorEastAsia" w:hAnsiTheme="minorHAnsi"/>
              <w:noProof/>
              <w:szCs w:val="22"/>
            </w:rPr>
          </w:pPr>
          <w:hyperlink w:anchor="_Toc301359178" w:history="1">
            <w:r w:rsidR="0086646C" w:rsidRPr="00813DF3">
              <w:rPr>
                <w:rStyle w:val="a9"/>
                <w:noProof/>
              </w:rPr>
              <w:t>4.2.2</w:t>
            </w:r>
            <w:r w:rsidR="0086646C">
              <w:rPr>
                <w:rFonts w:asciiTheme="minorHAnsi" w:eastAsiaTheme="minorEastAsia" w:hAnsiTheme="minorHAnsi"/>
                <w:noProof/>
                <w:szCs w:val="22"/>
              </w:rPr>
              <w:tab/>
            </w:r>
            <w:r w:rsidR="0086646C" w:rsidRPr="00813DF3">
              <w:rPr>
                <w:rStyle w:val="a9"/>
                <w:rFonts w:hint="eastAsia"/>
                <w:noProof/>
              </w:rPr>
              <w:t>数据结构</w:t>
            </w:r>
            <w:r w:rsidR="0086646C">
              <w:rPr>
                <w:noProof/>
                <w:webHidden/>
              </w:rPr>
              <w:tab/>
            </w:r>
            <w:r>
              <w:rPr>
                <w:noProof/>
                <w:webHidden/>
              </w:rPr>
              <w:fldChar w:fldCharType="begin"/>
            </w:r>
            <w:r w:rsidR="0086646C">
              <w:rPr>
                <w:noProof/>
                <w:webHidden/>
              </w:rPr>
              <w:instrText xml:space="preserve"> PAGEREF _Toc301359178 \h </w:instrText>
            </w:r>
            <w:r>
              <w:rPr>
                <w:noProof/>
                <w:webHidden/>
              </w:rPr>
            </w:r>
            <w:r>
              <w:rPr>
                <w:noProof/>
                <w:webHidden/>
              </w:rPr>
              <w:fldChar w:fldCharType="separate"/>
            </w:r>
            <w:r w:rsidR="0086646C">
              <w:rPr>
                <w:noProof/>
                <w:webHidden/>
              </w:rPr>
              <w:t>7</w:t>
            </w:r>
            <w:r>
              <w:rPr>
                <w:noProof/>
                <w:webHidden/>
              </w:rPr>
              <w:fldChar w:fldCharType="end"/>
            </w:r>
          </w:hyperlink>
        </w:p>
        <w:p w:rsidR="0086646C" w:rsidRDefault="00736928">
          <w:pPr>
            <w:pStyle w:val="10"/>
            <w:tabs>
              <w:tab w:val="left" w:pos="420"/>
              <w:tab w:val="right" w:leader="dot" w:pos="8296"/>
            </w:tabs>
            <w:rPr>
              <w:rFonts w:asciiTheme="minorHAnsi" w:eastAsiaTheme="minorEastAsia" w:hAnsiTheme="minorHAnsi"/>
              <w:noProof/>
              <w:szCs w:val="22"/>
            </w:rPr>
          </w:pPr>
          <w:hyperlink w:anchor="_Toc301359179" w:history="1">
            <w:r w:rsidR="0086646C" w:rsidRPr="00813DF3">
              <w:rPr>
                <w:rStyle w:val="a9"/>
                <w:noProof/>
              </w:rPr>
              <w:t>5</w:t>
            </w:r>
            <w:r w:rsidR="0086646C">
              <w:rPr>
                <w:rFonts w:asciiTheme="minorHAnsi" w:eastAsiaTheme="minorEastAsia" w:hAnsiTheme="minorHAnsi"/>
                <w:noProof/>
                <w:szCs w:val="22"/>
              </w:rPr>
              <w:tab/>
            </w:r>
            <w:r w:rsidR="0086646C" w:rsidRPr="00813DF3">
              <w:rPr>
                <w:rStyle w:val="a9"/>
                <w:rFonts w:hint="eastAsia"/>
                <w:noProof/>
              </w:rPr>
              <w:t>复合列与现有代码整合</w:t>
            </w:r>
            <w:r w:rsidR="0086646C">
              <w:rPr>
                <w:noProof/>
                <w:webHidden/>
              </w:rPr>
              <w:tab/>
            </w:r>
            <w:r>
              <w:rPr>
                <w:noProof/>
                <w:webHidden/>
              </w:rPr>
              <w:fldChar w:fldCharType="begin"/>
            </w:r>
            <w:r w:rsidR="0086646C">
              <w:rPr>
                <w:noProof/>
                <w:webHidden/>
              </w:rPr>
              <w:instrText xml:space="preserve"> PAGEREF _Toc301359179 \h </w:instrText>
            </w:r>
            <w:r>
              <w:rPr>
                <w:noProof/>
                <w:webHidden/>
              </w:rPr>
            </w:r>
            <w:r>
              <w:rPr>
                <w:noProof/>
                <w:webHidden/>
              </w:rPr>
              <w:fldChar w:fldCharType="separate"/>
            </w:r>
            <w:r w:rsidR="0086646C">
              <w:rPr>
                <w:noProof/>
                <w:webHidden/>
              </w:rPr>
              <w:t>8</w:t>
            </w:r>
            <w:r>
              <w:rPr>
                <w:noProof/>
                <w:webHidden/>
              </w:rPr>
              <w:fldChar w:fldCharType="end"/>
            </w:r>
          </w:hyperlink>
        </w:p>
        <w:p w:rsidR="0086646C" w:rsidRDefault="00736928">
          <w:pPr>
            <w:pStyle w:val="20"/>
            <w:rPr>
              <w:rFonts w:asciiTheme="minorHAnsi" w:eastAsiaTheme="minorEastAsia" w:hAnsiTheme="minorHAnsi"/>
              <w:noProof/>
              <w:szCs w:val="22"/>
            </w:rPr>
          </w:pPr>
          <w:hyperlink w:anchor="_Toc301359180" w:history="1">
            <w:r w:rsidR="0086646C" w:rsidRPr="00813DF3">
              <w:rPr>
                <w:rStyle w:val="a9"/>
                <w:noProof/>
              </w:rPr>
              <w:t>5.1</w:t>
            </w:r>
            <w:r w:rsidR="0086646C">
              <w:rPr>
                <w:rFonts w:asciiTheme="minorHAnsi" w:eastAsiaTheme="minorEastAsia" w:hAnsiTheme="minorHAnsi"/>
                <w:noProof/>
                <w:szCs w:val="22"/>
              </w:rPr>
              <w:tab/>
            </w:r>
            <w:r w:rsidR="0086646C" w:rsidRPr="00813DF3">
              <w:rPr>
                <w:rStyle w:val="a9"/>
                <w:rFonts w:hint="eastAsia"/>
                <w:noProof/>
              </w:rPr>
              <w:t>客户端</w:t>
            </w:r>
            <w:r w:rsidR="0086646C">
              <w:rPr>
                <w:noProof/>
                <w:webHidden/>
              </w:rPr>
              <w:tab/>
            </w:r>
            <w:r>
              <w:rPr>
                <w:noProof/>
                <w:webHidden/>
              </w:rPr>
              <w:fldChar w:fldCharType="begin"/>
            </w:r>
            <w:r w:rsidR="0086646C">
              <w:rPr>
                <w:noProof/>
                <w:webHidden/>
              </w:rPr>
              <w:instrText xml:space="preserve"> PAGEREF _Toc301359180 \h </w:instrText>
            </w:r>
            <w:r>
              <w:rPr>
                <w:noProof/>
                <w:webHidden/>
              </w:rPr>
            </w:r>
            <w:r>
              <w:rPr>
                <w:noProof/>
                <w:webHidden/>
              </w:rPr>
              <w:fldChar w:fldCharType="separate"/>
            </w:r>
            <w:r w:rsidR="0086646C">
              <w:rPr>
                <w:noProof/>
                <w:webHidden/>
              </w:rPr>
              <w:t>8</w:t>
            </w:r>
            <w:r>
              <w:rPr>
                <w:noProof/>
                <w:webHidden/>
              </w:rPr>
              <w:fldChar w:fldCharType="end"/>
            </w:r>
          </w:hyperlink>
        </w:p>
        <w:p w:rsidR="0086646C" w:rsidRDefault="00736928">
          <w:pPr>
            <w:pStyle w:val="20"/>
            <w:rPr>
              <w:rFonts w:asciiTheme="minorHAnsi" w:eastAsiaTheme="minorEastAsia" w:hAnsiTheme="minorHAnsi"/>
              <w:noProof/>
              <w:szCs w:val="22"/>
            </w:rPr>
          </w:pPr>
          <w:hyperlink w:anchor="_Toc301359181" w:history="1">
            <w:r w:rsidR="0086646C" w:rsidRPr="00813DF3">
              <w:rPr>
                <w:rStyle w:val="a9"/>
                <w:noProof/>
              </w:rPr>
              <w:t>5.2</w:t>
            </w:r>
            <w:r w:rsidR="0086646C">
              <w:rPr>
                <w:rFonts w:asciiTheme="minorHAnsi" w:eastAsiaTheme="minorEastAsia" w:hAnsiTheme="minorHAnsi"/>
                <w:noProof/>
                <w:szCs w:val="22"/>
              </w:rPr>
              <w:tab/>
            </w:r>
            <w:r w:rsidR="0086646C" w:rsidRPr="00813DF3">
              <w:rPr>
                <w:rStyle w:val="a9"/>
                <w:noProof/>
              </w:rPr>
              <w:t>mergeserver</w:t>
            </w:r>
            <w:r w:rsidR="0086646C" w:rsidRPr="00813DF3">
              <w:rPr>
                <w:rStyle w:val="a9"/>
                <w:rFonts w:hint="eastAsia"/>
                <w:noProof/>
              </w:rPr>
              <w:t>反序列化</w:t>
            </w:r>
            <w:r w:rsidR="0086646C">
              <w:rPr>
                <w:noProof/>
                <w:webHidden/>
              </w:rPr>
              <w:tab/>
            </w:r>
            <w:r>
              <w:rPr>
                <w:noProof/>
                <w:webHidden/>
              </w:rPr>
              <w:fldChar w:fldCharType="begin"/>
            </w:r>
            <w:r w:rsidR="0086646C">
              <w:rPr>
                <w:noProof/>
                <w:webHidden/>
              </w:rPr>
              <w:instrText xml:space="preserve"> PAGEREF _Toc301359181 \h </w:instrText>
            </w:r>
            <w:r>
              <w:rPr>
                <w:noProof/>
                <w:webHidden/>
              </w:rPr>
            </w:r>
            <w:r>
              <w:rPr>
                <w:noProof/>
                <w:webHidden/>
              </w:rPr>
              <w:fldChar w:fldCharType="separate"/>
            </w:r>
            <w:r w:rsidR="0086646C">
              <w:rPr>
                <w:noProof/>
                <w:webHidden/>
              </w:rPr>
              <w:t>9</w:t>
            </w:r>
            <w:r>
              <w:rPr>
                <w:noProof/>
                <w:webHidden/>
              </w:rPr>
              <w:fldChar w:fldCharType="end"/>
            </w:r>
          </w:hyperlink>
        </w:p>
        <w:p w:rsidR="0086646C" w:rsidRDefault="00736928">
          <w:pPr>
            <w:pStyle w:val="20"/>
            <w:rPr>
              <w:rFonts w:asciiTheme="minorHAnsi" w:eastAsiaTheme="minorEastAsia" w:hAnsiTheme="minorHAnsi"/>
              <w:noProof/>
              <w:szCs w:val="22"/>
            </w:rPr>
          </w:pPr>
          <w:hyperlink w:anchor="_Toc301359182" w:history="1">
            <w:r w:rsidR="0086646C" w:rsidRPr="00813DF3">
              <w:rPr>
                <w:rStyle w:val="a9"/>
                <w:noProof/>
              </w:rPr>
              <w:t>5.3</w:t>
            </w:r>
            <w:r w:rsidR="0086646C">
              <w:rPr>
                <w:rFonts w:asciiTheme="minorHAnsi" w:eastAsiaTheme="minorEastAsia" w:hAnsiTheme="minorHAnsi"/>
                <w:noProof/>
                <w:szCs w:val="22"/>
              </w:rPr>
              <w:tab/>
            </w:r>
            <w:r w:rsidR="0086646C" w:rsidRPr="00813DF3">
              <w:rPr>
                <w:rStyle w:val="a9"/>
                <w:noProof/>
              </w:rPr>
              <w:t>mergeserver</w:t>
            </w:r>
            <w:r w:rsidR="0086646C" w:rsidRPr="00813DF3">
              <w:rPr>
                <w:rStyle w:val="a9"/>
                <w:rFonts w:hint="eastAsia"/>
                <w:noProof/>
              </w:rPr>
              <w:t>请求处理流程</w:t>
            </w:r>
            <w:r w:rsidR="0086646C">
              <w:rPr>
                <w:noProof/>
                <w:webHidden/>
              </w:rPr>
              <w:tab/>
            </w:r>
            <w:r>
              <w:rPr>
                <w:noProof/>
                <w:webHidden/>
              </w:rPr>
              <w:fldChar w:fldCharType="begin"/>
            </w:r>
            <w:r w:rsidR="0086646C">
              <w:rPr>
                <w:noProof/>
                <w:webHidden/>
              </w:rPr>
              <w:instrText xml:space="preserve"> PAGEREF _Toc301359182 \h </w:instrText>
            </w:r>
            <w:r>
              <w:rPr>
                <w:noProof/>
                <w:webHidden/>
              </w:rPr>
            </w:r>
            <w:r>
              <w:rPr>
                <w:noProof/>
                <w:webHidden/>
              </w:rPr>
              <w:fldChar w:fldCharType="separate"/>
            </w:r>
            <w:r w:rsidR="0086646C">
              <w:rPr>
                <w:noProof/>
                <w:webHidden/>
              </w:rPr>
              <w:t>9</w:t>
            </w:r>
            <w:r>
              <w:rPr>
                <w:noProof/>
                <w:webHidden/>
              </w:rPr>
              <w:fldChar w:fldCharType="end"/>
            </w:r>
          </w:hyperlink>
        </w:p>
        <w:p w:rsidR="0086646C" w:rsidRDefault="00736928">
          <w:pPr>
            <w:pStyle w:val="30"/>
            <w:rPr>
              <w:rFonts w:asciiTheme="minorHAnsi" w:eastAsiaTheme="minorEastAsia" w:hAnsiTheme="minorHAnsi"/>
              <w:noProof/>
              <w:szCs w:val="22"/>
            </w:rPr>
          </w:pPr>
          <w:hyperlink w:anchor="_Toc301359183" w:history="1">
            <w:r w:rsidR="0086646C" w:rsidRPr="00813DF3">
              <w:rPr>
                <w:rStyle w:val="a9"/>
                <w:noProof/>
              </w:rPr>
              <w:t>5.3.1</w:t>
            </w:r>
            <w:r w:rsidR="0086646C">
              <w:rPr>
                <w:rFonts w:asciiTheme="minorHAnsi" w:eastAsiaTheme="minorEastAsia" w:hAnsiTheme="minorHAnsi"/>
                <w:noProof/>
                <w:szCs w:val="22"/>
              </w:rPr>
              <w:tab/>
            </w:r>
            <w:r w:rsidR="0086646C" w:rsidRPr="00813DF3">
              <w:rPr>
                <w:rStyle w:val="a9"/>
                <w:rFonts w:hint="eastAsia"/>
                <w:noProof/>
              </w:rPr>
              <w:t>复合列作用于原始行</w:t>
            </w:r>
            <w:r w:rsidR="0086646C">
              <w:rPr>
                <w:noProof/>
                <w:webHidden/>
              </w:rPr>
              <w:tab/>
            </w:r>
            <w:r>
              <w:rPr>
                <w:noProof/>
                <w:webHidden/>
              </w:rPr>
              <w:fldChar w:fldCharType="begin"/>
            </w:r>
            <w:r w:rsidR="0086646C">
              <w:rPr>
                <w:noProof/>
                <w:webHidden/>
              </w:rPr>
              <w:instrText xml:space="preserve"> PAGEREF _Toc301359183 \h </w:instrText>
            </w:r>
            <w:r>
              <w:rPr>
                <w:noProof/>
                <w:webHidden/>
              </w:rPr>
            </w:r>
            <w:r>
              <w:rPr>
                <w:noProof/>
                <w:webHidden/>
              </w:rPr>
              <w:fldChar w:fldCharType="separate"/>
            </w:r>
            <w:r w:rsidR="0086646C">
              <w:rPr>
                <w:noProof/>
                <w:webHidden/>
              </w:rPr>
              <w:t>10</w:t>
            </w:r>
            <w:r>
              <w:rPr>
                <w:noProof/>
                <w:webHidden/>
              </w:rPr>
              <w:fldChar w:fldCharType="end"/>
            </w:r>
          </w:hyperlink>
        </w:p>
        <w:p w:rsidR="0086646C" w:rsidRDefault="00736928">
          <w:pPr>
            <w:pStyle w:val="30"/>
            <w:rPr>
              <w:rFonts w:asciiTheme="minorHAnsi" w:eastAsiaTheme="minorEastAsia" w:hAnsiTheme="minorHAnsi"/>
              <w:noProof/>
              <w:szCs w:val="22"/>
            </w:rPr>
          </w:pPr>
          <w:hyperlink w:anchor="_Toc301359184" w:history="1">
            <w:r w:rsidR="0086646C" w:rsidRPr="00813DF3">
              <w:rPr>
                <w:rStyle w:val="a9"/>
                <w:noProof/>
              </w:rPr>
              <w:t>5.3.2</w:t>
            </w:r>
            <w:r w:rsidR="0086646C">
              <w:rPr>
                <w:rFonts w:asciiTheme="minorHAnsi" w:eastAsiaTheme="minorEastAsia" w:hAnsiTheme="minorHAnsi"/>
                <w:noProof/>
                <w:szCs w:val="22"/>
              </w:rPr>
              <w:tab/>
            </w:r>
            <w:r w:rsidR="0086646C" w:rsidRPr="00813DF3">
              <w:rPr>
                <w:rStyle w:val="a9"/>
                <w:rFonts w:hint="eastAsia"/>
                <w:noProof/>
              </w:rPr>
              <w:t>复合列作用于</w:t>
            </w:r>
            <w:r w:rsidR="0086646C" w:rsidRPr="00813DF3">
              <w:rPr>
                <w:rStyle w:val="a9"/>
                <w:noProof/>
              </w:rPr>
              <w:t>aggregate</w:t>
            </w:r>
            <w:r w:rsidR="0086646C" w:rsidRPr="00813DF3">
              <w:rPr>
                <w:rStyle w:val="a9"/>
                <w:rFonts w:hint="eastAsia"/>
                <w:noProof/>
              </w:rPr>
              <w:t>行</w:t>
            </w:r>
            <w:r w:rsidR="0086646C">
              <w:rPr>
                <w:noProof/>
                <w:webHidden/>
              </w:rPr>
              <w:tab/>
            </w:r>
            <w:r>
              <w:rPr>
                <w:noProof/>
                <w:webHidden/>
              </w:rPr>
              <w:fldChar w:fldCharType="begin"/>
            </w:r>
            <w:r w:rsidR="0086646C">
              <w:rPr>
                <w:noProof/>
                <w:webHidden/>
              </w:rPr>
              <w:instrText xml:space="preserve"> PAGEREF _Toc301359184 \h </w:instrText>
            </w:r>
            <w:r>
              <w:rPr>
                <w:noProof/>
                <w:webHidden/>
              </w:rPr>
            </w:r>
            <w:r>
              <w:rPr>
                <w:noProof/>
                <w:webHidden/>
              </w:rPr>
              <w:fldChar w:fldCharType="separate"/>
            </w:r>
            <w:r w:rsidR="0086646C">
              <w:rPr>
                <w:noProof/>
                <w:webHidden/>
              </w:rPr>
              <w:t>12</w:t>
            </w:r>
            <w:r>
              <w:rPr>
                <w:noProof/>
                <w:webHidden/>
              </w:rPr>
              <w:fldChar w:fldCharType="end"/>
            </w:r>
          </w:hyperlink>
        </w:p>
        <w:p w:rsidR="0086646C" w:rsidRDefault="00736928">
          <w:pPr>
            <w:pStyle w:val="20"/>
            <w:rPr>
              <w:rFonts w:asciiTheme="minorHAnsi" w:eastAsiaTheme="minorEastAsia" w:hAnsiTheme="minorHAnsi"/>
              <w:noProof/>
              <w:szCs w:val="22"/>
            </w:rPr>
          </w:pPr>
          <w:hyperlink w:anchor="_Toc301359185" w:history="1">
            <w:r w:rsidR="0086646C" w:rsidRPr="00813DF3">
              <w:rPr>
                <w:rStyle w:val="a9"/>
                <w:noProof/>
              </w:rPr>
              <w:t>5.4</w:t>
            </w:r>
            <w:r w:rsidR="0086646C">
              <w:rPr>
                <w:rFonts w:asciiTheme="minorHAnsi" w:eastAsiaTheme="minorEastAsia" w:hAnsiTheme="minorHAnsi"/>
                <w:noProof/>
                <w:szCs w:val="22"/>
              </w:rPr>
              <w:tab/>
            </w:r>
            <w:r w:rsidR="0086646C" w:rsidRPr="00813DF3">
              <w:rPr>
                <w:rStyle w:val="a9"/>
                <w:noProof/>
              </w:rPr>
              <w:t>ChunkServer</w:t>
            </w:r>
            <w:r w:rsidR="0086646C">
              <w:rPr>
                <w:noProof/>
                <w:webHidden/>
              </w:rPr>
              <w:tab/>
            </w:r>
            <w:r>
              <w:rPr>
                <w:noProof/>
                <w:webHidden/>
              </w:rPr>
              <w:fldChar w:fldCharType="begin"/>
            </w:r>
            <w:r w:rsidR="0086646C">
              <w:rPr>
                <w:noProof/>
                <w:webHidden/>
              </w:rPr>
              <w:instrText xml:space="preserve"> PAGEREF _Toc301359185 \h </w:instrText>
            </w:r>
            <w:r>
              <w:rPr>
                <w:noProof/>
                <w:webHidden/>
              </w:rPr>
            </w:r>
            <w:r>
              <w:rPr>
                <w:noProof/>
                <w:webHidden/>
              </w:rPr>
              <w:fldChar w:fldCharType="separate"/>
            </w:r>
            <w:r w:rsidR="0086646C">
              <w:rPr>
                <w:noProof/>
                <w:webHidden/>
              </w:rPr>
              <w:t>13</w:t>
            </w:r>
            <w:r>
              <w:rPr>
                <w:noProof/>
                <w:webHidden/>
              </w:rPr>
              <w:fldChar w:fldCharType="end"/>
            </w:r>
          </w:hyperlink>
        </w:p>
        <w:p w:rsidR="0086646C" w:rsidRDefault="00736928">
          <w:pPr>
            <w:pStyle w:val="20"/>
            <w:rPr>
              <w:rFonts w:asciiTheme="minorHAnsi" w:eastAsiaTheme="minorEastAsia" w:hAnsiTheme="minorHAnsi"/>
              <w:noProof/>
              <w:szCs w:val="22"/>
            </w:rPr>
          </w:pPr>
          <w:hyperlink w:anchor="_Toc301359186" w:history="1">
            <w:r w:rsidR="0086646C" w:rsidRPr="00813DF3">
              <w:rPr>
                <w:rStyle w:val="a9"/>
                <w:noProof/>
              </w:rPr>
              <w:t>5.5</w:t>
            </w:r>
            <w:r w:rsidR="0086646C">
              <w:rPr>
                <w:rFonts w:asciiTheme="minorHAnsi" w:eastAsiaTheme="minorEastAsia" w:hAnsiTheme="minorHAnsi"/>
                <w:noProof/>
                <w:szCs w:val="22"/>
              </w:rPr>
              <w:tab/>
            </w:r>
            <w:r w:rsidR="0086646C" w:rsidRPr="00813DF3">
              <w:rPr>
                <w:rStyle w:val="a9"/>
                <w:rFonts w:hint="eastAsia"/>
                <w:noProof/>
              </w:rPr>
              <w:t>其它细节问题</w:t>
            </w:r>
            <w:r w:rsidR="0086646C">
              <w:rPr>
                <w:noProof/>
                <w:webHidden/>
              </w:rPr>
              <w:tab/>
            </w:r>
            <w:r>
              <w:rPr>
                <w:noProof/>
                <w:webHidden/>
              </w:rPr>
              <w:fldChar w:fldCharType="begin"/>
            </w:r>
            <w:r w:rsidR="0086646C">
              <w:rPr>
                <w:noProof/>
                <w:webHidden/>
              </w:rPr>
              <w:instrText xml:space="preserve"> PAGEREF _Toc301359186 \h </w:instrText>
            </w:r>
            <w:r>
              <w:rPr>
                <w:noProof/>
                <w:webHidden/>
              </w:rPr>
            </w:r>
            <w:r>
              <w:rPr>
                <w:noProof/>
                <w:webHidden/>
              </w:rPr>
              <w:fldChar w:fldCharType="separate"/>
            </w:r>
            <w:r w:rsidR="0086646C">
              <w:rPr>
                <w:noProof/>
                <w:webHidden/>
              </w:rPr>
              <w:t>14</w:t>
            </w:r>
            <w:r>
              <w:rPr>
                <w:noProof/>
                <w:webHidden/>
              </w:rPr>
              <w:fldChar w:fldCharType="end"/>
            </w:r>
          </w:hyperlink>
        </w:p>
        <w:p w:rsidR="0086646C" w:rsidRDefault="00736928">
          <w:pPr>
            <w:pStyle w:val="30"/>
            <w:rPr>
              <w:rFonts w:asciiTheme="minorHAnsi" w:eastAsiaTheme="minorEastAsia" w:hAnsiTheme="minorHAnsi"/>
              <w:noProof/>
              <w:szCs w:val="22"/>
            </w:rPr>
          </w:pPr>
          <w:hyperlink w:anchor="_Toc301359187" w:history="1">
            <w:r w:rsidR="0086646C" w:rsidRPr="00813DF3">
              <w:rPr>
                <w:rStyle w:val="a9"/>
                <w:noProof/>
              </w:rPr>
              <w:t>5.5.1</w:t>
            </w:r>
            <w:r w:rsidR="0086646C">
              <w:rPr>
                <w:rFonts w:asciiTheme="minorHAnsi" w:eastAsiaTheme="minorEastAsia" w:hAnsiTheme="minorHAnsi"/>
                <w:noProof/>
                <w:szCs w:val="22"/>
              </w:rPr>
              <w:tab/>
            </w:r>
            <w:r w:rsidR="0086646C" w:rsidRPr="00813DF3">
              <w:rPr>
                <w:rStyle w:val="a9"/>
                <w:rFonts w:hint="eastAsia"/>
                <w:noProof/>
              </w:rPr>
              <w:t>查询不返回</w:t>
            </w:r>
            <w:r w:rsidR="0086646C">
              <w:rPr>
                <w:noProof/>
                <w:webHidden/>
              </w:rPr>
              <w:tab/>
            </w:r>
            <w:r>
              <w:rPr>
                <w:noProof/>
                <w:webHidden/>
              </w:rPr>
              <w:fldChar w:fldCharType="begin"/>
            </w:r>
            <w:r w:rsidR="0086646C">
              <w:rPr>
                <w:noProof/>
                <w:webHidden/>
              </w:rPr>
              <w:instrText xml:space="preserve"> PAGEREF _Toc301359187 \h </w:instrText>
            </w:r>
            <w:r>
              <w:rPr>
                <w:noProof/>
                <w:webHidden/>
              </w:rPr>
            </w:r>
            <w:r>
              <w:rPr>
                <w:noProof/>
                <w:webHidden/>
              </w:rPr>
              <w:fldChar w:fldCharType="separate"/>
            </w:r>
            <w:r w:rsidR="0086646C">
              <w:rPr>
                <w:noProof/>
                <w:webHidden/>
              </w:rPr>
              <w:t>14</w:t>
            </w:r>
            <w:r>
              <w:rPr>
                <w:noProof/>
                <w:webHidden/>
              </w:rPr>
              <w:fldChar w:fldCharType="end"/>
            </w:r>
          </w:hyperlink>
        </w:p>
        <w:p w:rsidR="0086646C" w:rsidRDefault="00736928">
          <w:pPr>
            <w:pStyle w:val="30"/>
            <w:rPr>
              <w:rFonts w:asciiTheme="minorHAnsi" w:eastAsiaTheme="minorEastAsia" w:hAnsiTheme="minorHAnsi"/>
              <w:noProof/>
              <w:szCs w:val="22"/>
            </w:rPr>
          </w:pPr>
          <w:hyperlink w:anchor="_Toc301359188" w:history="1">
            <w:r w:rsidR="0086646C" w:rsidRPr="00813DF3">
              <w:rPr>
                <w:rStyle w:val="a9"/>
                <w:noProof/>
              </w:rPr>
              <w:t>5.5.2</w:t>
            </w:r>
            <w:r w:rsidR="0086646C">
              <w:rPr>
                <w:rFonts w:asciiTheme="minorHAnsi" w:eastAsiaTheme="minorEastAsia" w:hAnsiTheme="minorHAnsi"/>
                <w:noProof/>
                <w:szCs w:val="22"/>
              </w:rPr>
              <w:tab/>
            </w:r>
            <w:r w:rsidR="0086646C" w:rsidRPr="00813DF3">
              <w:rPr>
                <w:rStyle w:val="a9"/>
                <w:rFonts w:hint="eastAsia"/>
                <w:noProof/>
              </w:rPr>
              <w:t>复合列</w:t>
            </w:r>
            <w:r w:rsidR="0086646C" w:rsidRPr="00813DF3">
              <w:rPr>
                <w:rStyle w:val="a9"/>
                <w:noProof/>
              </w:rPr>
              <w:t>index</w:t>
            </w:r>
            <w:r w:rsidR="0086646C" w:rsidRPr="00813DF3">
              <w:rPr>
                <w:rStyle w:val="a9"/>
                <w:rFonts w:hint="eastAsia"/>
                <w:noProof/>
              </w:rPr>
              <w:t>管理</w:t>
            </w:r>
            <w:r w:rsidR="0086646C">
              <w:rPr>
                <w:noProof/>
                <w:webHidden/>
              </w:rPr>
              <w:tab/>
            </w:r>
            <w:r>
              <w:rPr>
                <w:noProof/>
                <w:webHidden/>
              </w:rPr>
              <w:fldChar w:fldCharType="begin"/>
            </w:r>
            <w:r w:rsidR="0086646C">
              <w:rPr>
                <w:noProof/>
                <w:webHidden/>
              </w:rPr>
              <w:instrText xml:space="preserve"> PAGEREF _Toc301359188 \h </w:instrText>
            </w:r>
            <w:r>
              <w:rPr>
                <w:noProof/>
                <w:webHidden/>
              </w:rPr>
            </w:r>
            <w:r>
              <w:rPr>
                <w:noProof/>
                <w:webHidden/>
              </w:rPr>
              <w:fldChar w:fldCharType="separate"/>
            </w:r>
            <w:r w:rsidR="0086646C">
              <w:rPr>
                <w:noProof/>
                <w:webHidden/>
              </w:rPr>
              <w:t>14</w:t>
            </w:r>
            <w:r>
              <w:rPr>
                <w:noProof/>
                <w:webHidden/>
              </w:rPr>
              <w:fldChar w:fldCharType="end"/>
            </w:r>
          </w:hyperlink>
        </w:p>
        <w:p w:rsidR="00AE4850" w:rsidRDefault="00736928">
          <w:r>
            <w:fldChar w:fldCharType="end"/>
          </w:r>
        </w:p>
      </w:sdtContent>
    </w:sdt>
    <w:p w:rsidR="00AE4850" w:rsidRDefault="00390236" w:rsidP="00390236">
      <w:pPr>
        <w:pStyle w:val="1"/>
      </w:pPr>
      <w:bookmarkStart w:id="1" w:name="_Toc301359165"/>
      <w:r>
        <w:rPr>
          <w:rFonts w:hint="eastAsia"/>
        </w:rPr>
        <w:lastRenderedPageBreak/>
        <w:t>概述</w:t>
      </w:r>
      <w:bookmarkEnd w:id="1"/>
    </w:p>
    <w:p w:rsidR="00390236" w:rsidRDefault="00390236" w:rsidP="001D77DA">
      <w:pPr>
        <w:rPr>
          <w:rFonts w:ascii="宋体" w:hAnsi="宋体" w:cs="宋体"/>
        </w:rPr>
      </w:pPr>
      <w:r>
        <w:rPr>
          <w:rFonts w:ascii="宋体" w:hAnsi="宋体" w:cs="宋体" w:hint="eastAsia"/>
        </w:rPr>
        <w:t>本文档的主要目的包括：（1）说明复合列的基本概念、（2）说明复合列实现方法、（3）说明在MergeServer中整合复合列的方法。</w:t>
      </w:r>
    </w:p>
    <w:p w:rsidR="0055461B" w:rsidRDefault="0055461B" w:rsidP="00AE4850">
      <w:pPr>
        <w:pStyle w:val="1"/>
      </w:pPr>
      <w:bookmarkStart w:id="2" w:name="_Toc301359166"/>
      <w:r>
        <w:rPr>
          <w:rFonts w:hint="eastAsia"/>
        </w:rPr>
        <w:t>复合列基本概念</w:t>
      </w:r>
      <w:bookmarkEnd w:id="2"/>
    </w:p>
    <w:p w:rsidR="00AE4850" w:rsidRDefault="00AE4850" w:rsidP="00AE4850">
      <w:pPr>
        <w:pStyle w:val="2"/>
        <w:rPr>
          <w:lang w:eastAsia="zh-CN"/>
        </w:rPr>
      </w:pPr>
      <w:bookmarkStart w:id="3" w:name="_Toc301359167"/>
      <w:r>
        <w:rPr>
          <w:rFonts w:hint="eastAsia"/>
        </w:rPr>
        <w:t>词汇定义</w:t>
      </w:r>
      <w:bookmarkEnd w:id="3"/>
    </w:p>
    <w:p w:rsidR="00177607" w:rsidRDefault="00177607" w:rsidP="00177607">
      <w:r w:rsidRPr="00AC7842">
        <w:rPr>
          <w:rFonts w:hint="eastAsia"/>
          <w:b/>
        </w:rPr>
        <w:t>基本列</w:t>
      </w:r>
      <w:r>
        <w:rPr>
          <w:rFonts w:hint="eastAsia"/>
        </w:rPr>
        <w:t>：</w:t>
      </w:r>
      <w:r w:rsidR="00F85BDD">
        <w:rPr>
          <w:rFonts w:ascii="宋体" w:hAnsi="宋体" w:cs="宋体" w:hint="eastAsia"/>
        </w:rPr>
        <w:t>原始列</w:t>
      </w:r>
      <w:r w:rsidR="00F85BDD">
        <w:rPr>
          <w:rFonts w:ascii="宋体" w:hAnsi="宋体" w:cs="宋体"/>
        </w:rPr>
        <w:t>(</w:t>
      </w:r>
      <w:r w:rsidR="00F85BDD">
        <w:rPr>
          <w:rFonts w:ascii="宋体" w:hAnsi="宋体" w:cs="宋体" w:hint="eastAsia"/>
        </w:rPr>
        <w:t>直接从oceanbase中读出的数据</w:t>
      </w:r>
      <w:r w:rsidR="00F85BDD">
        <w:rPr>
          <w:rFonts w:ascii="宋体" w:hAnsi="宋体" w:cs="宋体"/>
        </w:rPr>
        <w:t>)</w:t>
      </w:r>
      <w:r w:rsidR="00F85BDD">
        <w:rPr>
          <w:rFonts w:hint="eastAsia"/>
        </w:rPr>
        <w:t>和</w:t>
      </w:r>
      <w:r w:rsidR="006C7DE1">
        <w:rPr>
          <w:rFonts w:hint="eastAsia"/>
        </w:rPr>
        <w:t>g</w:t>
      </w:r>
      <w:r w:rsidR="00F85BDD">
        <w:rPr>
          <w:rFonts w:hint="eastAsia"/>
        </w:rPr>
        <w:t>roupby</w:t>
      </w:r>
      <w:r w:rsidR="00F85BDD">
        <w:rPr>
          <w:rFonts w:hint="eastAsia"/>
        </w:rPr>
        <w:t>之后的</w:t>
      </w:r>
      <w:r w:rsidR="00F85BDD">
        <w:rPr>
          <w:rFonts w:hint="eastAsia"/>
        </w:rPr>
        <w:t>aggregate</w:t>
      </w:r>
      <w:r w:rsidR="00F85BDD">
        <w:rPr>
          <w:rFonts w:hint="eastAsia"/>
        </w:rPr>
        <w:t>列统称基本列。</w:t>
      </w:r>
    </w:p>
    <w:p w:rsidR="006C7DE1" w:rsidRPr="006C7DE1" w:rsidRDefault="006C7DE1" w:rsidP="00177607">
      <w:pPr>
        <w:rPr>
          <w:rFonts w:ascii="宋体" w:hAnsi="宋体" w:cs="宋体"/>
        </w:rPr>
      </w:pPr>
    </w:p>
    <w:p w:rsidR="00177607" w:rsidRDefault="00177607" w:rsidP="00177607">
      <w:r w:rsidRPr="00117398">
        <w:rPr>
          <w:rFonts w:hint="eastAsia"/>
          <w:b/>
        </w:rPr>
        <w:t>运算</w:t>
      </w:r>
      <w:r>
        <w:rPr>
          <w:rFonts w:hint="eastAsia"/>
          <w:b/>
        </w:rPr>
        <w:t>符</w:t>
      </w:r>
      <w:r>
        <w:rPr>
          <w:rFonts w:hint="eastAsia"/>
        </w:rPr>
        <w:t>：包括逻辑运算符（</w:t>
      </w:r>
      <w:r>
        <w:rPr>
          <w:rFonts w:hint="eastAsia"/>
        </w:rPr>
        <w:t>AND</w:t>
      </w:r>
      <w:r>
        <w:rPr>
          <w:rFonts w:hint="eastAsia"/>
        </w:rPr>
        <w:t>，</w:t>
      </w:r>
      <w:r>
        <w:rPr>
          <w:rFonts w:hint="eastAsia"/>
        </w:rPr>
        <w:t>OR</w:t>
      </w:r>
      <w:r>
        <w:rPr>
          <w:rFonts w:hint="eastAsia"/>
        </w:rPr>
        <w:t>，</w:t>
      </w:r>
      <w:r>
        <w:rPr>
          <w:rFonts w:hint="eastAsia"/>
        </w:rPr>
        <w:t>NEG</w:t>
      </w:r>
      <w:r>
        <w:rPr>
          <w:rFonts w:hint="eastAsia"/>
        </w:rPr>
        <w:t>，</w:t>
      </w:r>
      <w:r>
        <w:rPr>
          <w:rFonts w:hint="eastAsia"/>
        </w:rPr>
        <w:t>IS</w:t>
      </w:r>
      <w:r>
        <w:rPr>
          <w:rFonts w:hint="eastAsia"/>
        </w:rPr>
        <w:t>）、数学运算符（</w:t>
      </w:r>
      <w:r>
        <w:rPr>
          <w:rFonts w:hint="eastAsia"/>
        </w:rPr>
        <w:t>ADD, SUB, MUL, DIV</w:t>
      </w:r>
      <w:r>
        <w:rPr>
          <w:rFonts w:hint="eastAsia"/>
        </w:rPr>
        <w:t>）、条件运算符（</w:t>
      </w:r>
      <w:r>
        <w:rPr>
          <w:rFonts w:hint="eastAsia"/>
        </w:rPr>
        <w:t>LT</w:t>
      </w:r>
      <w:r>
        <w:rPr>
          <w:rFonts w:hint="eastAsia"/>
        </w:rPr>
        <w:t>，</w:t>
      </w:r>
      <w:r>
        <w:rPr>
          <w:rFonts w:hint="eastAsia"/>
        </w:rPr>
        <w:t>LE</w:t>
      </w:r>
      <w:r>
        <w:rPr>
          <w:rFonts w:hint="eastAsia"/>
        </w:rPr>
        <w:t>，</w:t>
      </w:r>
      <w:r>
        <w:rPr>
          <w:rFonts w:hint="eastAsia"/>
        </w:rPr>
        <w:t>EQ</w:t>
      </w:r>
      <w:r>
        <w:rPr>
          <w:rFonts w:hint="eastAsia"/>
        </w:rPr>
        <w:t>，</w:t>
      </w:r>
      <w:r>
        <w:rPr>
          <w:rFonts w:hint="eastAsia"/>
        </w:rPr>
        <w:t>NE</w:t>
      </w:r>
      <w:r>
        <w:rPr>
          <w:rFonts w:hint="eastAsia"/>
        </w:rPr>
        <w:t>，</w:t>
      </w:r>
      <w:r>
        <w:rPr>
          <w:rFonts w:hint="eastAsia"/>
        </w:rPr>
        <w:t>GE</w:t>
      </w:r>
      <w:r>
        <w:rPr>
          <w:rFonts w:hint="eastAsia"/>
        </w:rPr>
        <w:t>，</w:t>
      </w:r>
      <w:r>
        <w:rPr>
          <w:rFonts w:hint="eastAsia"/>
        </w:rPr>
        <w:t>GT</w:t>
      </w:r>
      <w:r>
        <w:rPr>
          <w:rFonts w:hint="eastAsia"/>
        </w:rPr>
        <w:t>，</w:t>
      </w:r>
      <w:r>
        <w:rPr>
          <w:rFonts w:hint="eastAsia"/>
        </w:rPr>
        <w:t>LIKE</w:t>
      </w:r>
      <w:r>
        <w:rPr>
          <w:rFonts w:hint="eastAsia"/>
        </w:rPr>
        <w:t>）等。</w:t>
      </w:r>
      <w:r w:rsidR="00F52DB6">
        <w:rPr>
          <w:rFonts w:hint="eastAsia"/>
        </w:rPr>
        <w:t>运算符之间具有一定的优先级，</w:t>
      </w:r>
      <w:r>
        <w:rPr>
          <w:rFonts w:hint="eastAsia"/>
        </w:rPr>
        <w:t>括号</w:t>
      </w:r>
      <w:r w:rsidR="00F52DB6">
        <w:rPr>
          <w:rFonts w:hint="eastAsia"/>
        </w:rPr>
        <w:t>可以用</w:t>
      </w:r>
      <w:r>
        <w:rPr>
          <w:rFonts w:hint="eastAsia"/>
        </w:rPr>
        <w:t>来调整运算符优先级。</w:t>
      </w:r>
    </w:p>
    <w:p w:rsidR="00177607" w:rsidRPr="003250FE" w:rsidRDefault="00177607" w:rsidP="00177607"/>
    <w:p w:rsidR="00AE4850" w:rsidRPr="00177607" w:rsidRDefault="00177607" w:rsidP="00AE4850">
      <w:r w:rsidRPr="00117398">
        <w:rPr>
          <w:rFonts w:ascii="宋体" w:hAnsi="宋体" w:cs="宋体" w:hint="eastAsia"/>
          <w:b/>
        </w:rPr>
        <w:t>复合列</w:t>
      </w:r>
      <w:r>
        <w:rPr>
          <w:rFonts w:ascii="宋体" w:hAnsi="宋体" w:cs="宋体" w:hint="eastAsia"/>
        </w:rPr>
        <w:t>：指的是一个或多个基本列与常数之间通过运算</w:t>
      </w:r>
      <w:r w:rsidR="00A41ED4">
        <w:rPr>
          <w:rFonts w:ascii="宋体" w:hAnsi="宋体" w:cs="宋体" w:hint="eastAsia"/>
        </w:rPr>
        <w:t>符进行运算</w:t>
      </w:r>
      <w:r>
        <w:rPr>
          <w:rFonts w:ascii="宋体" w:hAnsi="宋体" w:cs="宋体" w:hint="eastAsia"/>
        </w:rPr>
        <w:t>得到的列。</w:t>
      </w:r>
    </w:p>
    <w:p w:rsidR="00AE4850" w:rsidRDefault="00AE4850" w:rsidP="00AE4850">
      <w:pPr>
        <w:pStyle w:val="2"/>
        <w:rPr>
          <w:lang w:eastAsia="zh-CN"/>
        </w:rPr>
      </w:pPr>
      <w:bookmarkStart w:id="4" w:name="_Toc301359168"/>
      <w:r>
        <w:rPr>
          <w:rFonts w:hint="eastAsia"/>
        </w:rPr>
        <w:t>复合列用途</w:t>
      </w:r>
      <w:bookmarkEnd w:id="4"/>
    </w:p>
    <w:p w:rsidR="006C7DE1" w:rsidRDefault="00F85BDD" w:rsidP="00F85BDD">
      <w:pPr>
        <w:rPr>
          <w:rFonts w:ascii="宋体" w:hAnsi="宋体" w:cs="宋体"/>
        </w:rPr>
      </w:pPr>
      <w:r>
        <w:rPr>
          <w:rFonts w:ascii="宋体" w:hAnsi="宋体" w:cs="宋体" w:hint="eastAsia"/>
        </w:rPr>
        <w:t>从作用对象来说，复合列可以作用于原始row</w:t>
      </w:r>
      <w:r>
        <w:rPr>
          <w:rFonts w:ascii="宋体" w:hAnsi="宋体" w:cs="宋体"/>
        </w:rPr>
        <w:t>(</w:t>
      </w:r>
      <w:r>
        <w:rPr>
          <w:rFonts w:ascii="宋体" w:hAnsi="宋体" w:cs="宋体" w:hint="eastAsia"/>
        </w:rPr>
        <w:t>直接从oceanbase中读出的数据</w:t>
      </w:r>
      <w:r>
        <w:rPr>
          <w:rFonts w:ascii="宋体" w:hAnsi="宋体" w:cs="宋体"/>
        </w:rPr>
        <w:t>)</w:t>
      </w:r>
      <w:r>
        <w:rPr>
          <w:rFonts w:ascii="宋体" w:hAnsi="宋体" w:cs="宋体" w:hint="eastAsia"/>
        </w:rPr>
        <w:t>，也可以作用于groupby之后的数据，叫做aggregate列。</w:t>
      </w:r>
    </w:p>
    <w:p w:rsidR="00F85BDD" w:rsidRPr="00F85BDD" w:rsidRDefault="00F85BDD" w:rsidP="00F85BDD">
      <w:r>
        <w:rPr>
          <w:rFonts w:ascii="宋体" w:hAnsi="宋体" w:cs="宋体" w:hint="eastAsia"/>
        </w:rPr>
        <w:t>从目的来说，复合列有两个目的</w:t>
      </w:r>
      <w:r w:rsidR="0077085D">
        <w:rPr>
          <w:rFonts w:ascii="宋体" w:hAnsi="宋体" w:cs="宋体" w:hint="eastAsia"/>
        </w:rPr>
        <w:t>：</w:t>
      </w:r>
      <w:r>
        <w:rPr>
          <w:rFonts w:ascii="宋体" w:hAnsi="宋体" w:cs="宋体" w:hint="eastAsia"/>
        </w:rPr>
        <w:t>复杂运算，条件过滤。条件过滤作用于原始</w:t>
      </w:r>
      <w:r w:rsidR="004F0E43">
        <w:rPr>
          <w:rFonts w:ascii="宋体" w:hAnsi="宋体" w:cs="宋体" w:hint="eastAsia"/>
        </w:rPr>
        <w:t>列</w:t>
      </w:r>
      <w:r>
        <w:rPr>
          <w:rFonts w:ascii="宋体" w:hAnsi="宋体" w:cs="宋体" w:hint="eastAsia"/>
        </w:rPr>
        <w:t>的时候，对应了sql语言的where条件；当条件过滤作用于aggregate</w:t>
      </w:r>
      <w:r w:rsidR="004F0E43">
        <w:rPr>
          <w:rFonts w:ascii="宋体" w:hAnsi="宋体" w:cs="宋体" w:hint="eastAsia"/>
        </w:rPr>
        <w:t>列</w:t>
      </w:r>
      <w:r>
        <w:rPr>
          <w:rFonts w:ascii="宋体" w:hAnsi="宋体" w:cs="宋体" w:hint="eastAsia"/>
        </w:rPr>
        <w:t>的时候，对应于sql语句中的having。</w:t>
      </w:r>
    </w:p>
    <w:p w:rsidR="00AE4850" w:rsidRDefault="004F0E43" w:rsidP="00AE4850">
      <w:pPr>
        <w:pStyle w:val="3"/>
      </w:pPr>
      <w:bookmarkStart w:id="5" w:name="_Toc301359169"/>
      <w:r>
        <w:rPr>
          <w:rFonts w:ascii="宋体" w:hAnsi="宋体" w:cs="宋体" w:hint="eastAsia"/>
        </w:rPr>
        <w:t>复杂运算</w:t>
      </w:r>
      <w:bookmarkEnd w:id="5"/>
    </w:p>
    <w:p w:rsidR="0077085D" w:rsidRDefault="00D015C9" w:rsidP="004F0E43">
      <w:r>
        <w:rPr>
          <w:rFonts w:hint="eastAsia"/>
        </w:rPr>
        <w:t>传统</w:t>
      </w:r>
      <w:r>
        <w:rPr>
          <w:rFonts w:hint="eastAsia"/>
        </w:rPr>
        <w:t>SQL</w:t>
      </w:r>
      <w:r>
        <w:rPr>
          <w:rFonts w:hint="eastAsia"/>
        </w:rPr>
        <w:t>中支持将多个列之间的复合计算结果作为一个新列来返回给用户，</w:t>
      </w:r>
      <w:r>
        <w:rPr>
          <w:rFonts w:hint="eastAsia"/>
        </w:rPr>
        <w:t>OB 0.3</w:t>
      </w:r>
      <w:r>
        <w:rPr>
          <w:rFonts w:hint="eastAsia"/>
        </w:rPr>
        <w:t>中支持类似功能。根据上面复合列的定义，查询中支持将多个简单列进行复合运算当作查询结果，形如</w:t>
      </w:r>
      <w:r w:rsidR="0077085D">
        <w:rPr>
          <w:rFonts w:hint="eastAsia"/>
        </w:rPr>
        <w:t>：</w:t>
      </w:r>
    </w:p>
    <w:p w:rsidR="0077085D" w:rsidRPr="0077085D" w:rsidRDefault="00D015C9" w:rsidP="0077085D">
      <w:pPr>
        <w:pBdr>
          <w:top w:val="single" w:sz="6" w:space="1" w:color="F9B074" w:themeColor="accent6" w:themeTint="BF"/>
          <w:left w:val="single" w:sz="6" w:space="4" w:color="F9B074" w:themeColor="accent6" w:themeTint="BF"/>
          <w:bottom w:val="single" w:sz="6" w:space="1" w:color="F9B074" w:themeColor="accent6" w:themeTint="BF"/>
          <w:right w:val="single" w:sz="6" w:space="4" w:color="F9B074" w:themeColor="accent6" w:themeTint="BF"/>
        </w:pBdr>
        <w:ind w:firstLine="420"/>
        <w:rPr>
          <w:rFonts w:ascii="Courier New" w:hAnsi="Courier New" w:cs="Courier New"/>
        </w:rPr>
      </w:pPr>
      <w:r w:rsidRPr="0077085D">
        <w:rPr>
          <w:rFonts w:ascii="Courier New" w:hAnsi="Courier New" w:cs="Courier New"/>
        </w:rPr>
        <w:t>(a+b*c) as result1</w:t>
      </w:r>
    </w:p>
    <w:p w:rsidR="0077085D" w:rsidRPr="0077085D" w:rsidRDefault="00D015C9" w:rsidP="0077085D">
      <w:pPr>
        <w:pBdr>
          <w:top w:val="single" w:sz="6" w:space="1" w:color="F9B074" w:themeColor="accent6" w:themeTint="BF"/>
          <w:left w:val="single" w:sz="6" w:space="4" w:color="F9B074" w:themeColor="accent6" w:themeTint="BF"/>
          <w:bottom w:val="single" w:sz="6" w:space="1" w:color="F9B074" w:themeColor="accent6" w:themeTint="BF"/>
          <w:right w:val="single" w:sz="6" w:space="4" w:color="F9B074" w:themeColor="accent6" w:themeTint="BF"/>
        </w:pBdr>
        <w:ind w:firstLine="420"/>
        <w:rPr>
          <w:rFonts w:ascii="Courier New" w:hAnsi="Courier New" w:cs="Courier New"/>
        </w:rPr>
      </w:pPr>
      <w:r w:rsidRPr="0077085D">
        <w:rPr>
          <w:rFonts w:ascii="Courier New" w:hAnsi="Courier New" w:cs="Courier New"/>
        </w:rPr>
        <w:t>(SUM(a) + SUM(b) * 0.2) as result2</w:t>
      </w:r>
    </w:p>
    <w:p w:rsidR="004F0E43" w:rsidRPr="00D015C9" w:rsidRDefault="00D015C9" w:rsidP="0077085D">
      <w:r>
        <w:rPr>
          <w:rFonts w:hint="eastAsia"/>
        </w:rPr>
        <w:t>具体的用户</w:t>
      </w:r>
      <w:r>
        <w:rPr>
          <w:rFonts w:hint="eastAsia"/>
        </w:rPr>
        <w:t>API</w:t>
      </w:r>
      <w:r>
        <w:rPr>
          <w:rFonts w:hint="eastAsia"/>
        </w:rPr>
        <w:t>接口请参考</w:t>
      </w:r>
      <w:r w:rsidR="00F6682A">
        <w:rPr>
          <w:rFonts w:hint="eastAsia"/>
        </w:rPr>
        <w:t>最新的</w:t>
      </w:r>
      <w:r>
        <w:rPr>
          <w:rFonts w:hint="eastAsia"/>
        </w:rPr>
        <w:t>《</w:t>
      </w:r>
      <w:r w:rsidRPr="00476065">
        <w:rPr>
          <w:rFonts w:hint="eastAsia"/>
        </w:rPr>
        <w:t>C++</w:t>
      </w:r>
      <w:r w:rsidRPr="00476065">
        <w:rPr>
          <w:rFonts w:hint="eastAsia"/>
        </w:rPr>
        <w:t>客户端</w:t>
      </w:r>
      <w:r>
        <w:rPr>
          <w:rFonts w:hint="eastAsia"/>
        </w:rPr>
        <w:t>》，</w:t>
      </w:r>
      <w:r>
        <w:rPr>
          <w:rFonts w:hint="eastAsia"/>
        </w:rPr>
        <w:t>API</w:t>
      </w:r>
      <w:r>
        <w:rPr>
          <w:rFonts w:hint="eastAsia"/>
        </w:rPr>
        <w:t>使用示例请参考《</w:t>
      </w:r>
      <w:r w:rsidRPr="00476065">
        <w:rPr>
          <w:rFonts w:hint="eastAsia"/>
        </w:rPr>
        <w:t>C++</w:t>
      </w:r>
      <w:r w:rsidRPr="00476065">
        <w:rPr>
          <w:rFonts w:hint="eastAsia"/>
        </w:rPr>
        <w:t>客户端应用</w:t>
      </w:r>
      <w:r w:rsidRPr="00476065">
        <w:rPr>
          <w:rFonts w:hint="eastAsia"/>
        </w:rPr>
        <w:t xml:space="preserve"> - SQL</w:t>
      </w:r>
      <w:r w:rsidRPr="00476065">
        <w:rPr>
          <w:rFonts w:hint="eastAsia"/>
        </w:rPr>
        <w:t>语句与</w:t>
      </w:r>
      <w:r w:rsidRPr="00476065">
        <w:rPr>
          <w:rFonts w:hint="eastAsia"/>
        </w:rPr>
        <w:t>OB</w:t>
      </w:r>
      <w:r w:rsidRPr="00476065">
        <w:rPr>
          <w:rFonts w:hint="eastAsia"/>
        </w:rPr>
        <w:t>语句转化示例</w:t>
      </w:r>
      <w:r>
        <w:rPr>
          <w:rFonts w:hint="eastAsia"/>
        </w:rPr>
        <w:t>》。</w:t>
      </w:r>
    </w:p>
    <w:p w:rsidR="00AE4850" w:rsidRPr="00D015C9" w:rsidRDefault="004F0E43" w:rsidP="00D015C9">
      <w:pPr>
        <w:pStyle w:val="3"/>
      </w:pPr>
      <w:bookmarkStart w:id="6" w:name="_Toc301359170"/>
      <w:r w:rsidRPr="00D015C9">
        <w:rPr>
          <w:rFonts w:hint="eastAsia"/>
        </w:rPr>
        <w:lastRenderedPageBreak/>
        <w:t>条件过滤</w:t>
      </w:r>
      <w:bookmarkEnd w:id="6"/>
    </w:p>
    <w:p w:rsidR="00D015C9" w:rsidRDefault="00D015C9" w:rsidP="00D015C9">
      <w:r>
        <w:rPr>
          <w:rFonts w:hint="eastAsia"/>
        </w:rPr>
        <w:t>0.3</w:t>
      </w:r>
      <w:r>
        <w:rPr>
          <w:rFonts w:hint="eastAsia"/>
        </w:rPr>
        <w:t>版本的条件过滤实现方式与</w:t>
      </w:r>
      <w:r>
        <w:rPr>
          <w:rFonts w:hint="eastAsia"/>
        </w:rPr>
        <w:t>0.2</w:t>
      </w:r>
      <w:r>
        <w:rPr>
          <w:rFonts w:hint="eastAsia"/>
        </w:rPr>
        <w:t>有较大不同。</w:t>
      </w:r>
      <w:r>
        <w:rPr>
          <w:rFonts w:hint="eastAsia"/>
        </w:rPr>
        <w:t>0.3</w:t>
      </w:r>
      <w:r>
        <w:rPr>
          <w:rFonts w:hint="eastAsia"/>
        </w:rPr>
        <w:t>版本充分利用了复合列支持来提供丰富的条件过滤功能。在</w:t>
      </w:r>
      <w:r>
        <w:rPr>
          <w:rFonts w:hint="eastAsia"/>
        </w:rPr>
        <w:t>0.3</w:t>
      </w:r>
      <w:r>
        <w:rPr>
          <w:rFonts w:hint="eastAsia"/>
        </w:rPr>
        <w:t>版本中，条件表达式求值可以利用复合列实现：条件表达式与其它数学表达式本质是相同的，只不过它的求值结果是一个</w:t>
      </w:r>
      <w:r w:rsidR="0077085D">
        <w:rPr>
          <w:rFonts w:hint="eastAsia"/>
        </w:rPr>
        <w:t>TRUE/FALSE</w:t>
      </w:r>
      <w:r>
        <w:rPr>
          <w:rFonts w:hint="eastAsia"/>
        </w:rPr>
        <w:t>逻辑值。</w:t>
      </w:r>
    </w:p>
    <w:p w:rsidR="00D015C9" w:rsidRPr="0077085D" w:rsidRDefault="00D015C9" w:rsidP="00D015C9"/>
    <w:p w:rsidR="00D015C9" w:rsidRDefault="00D015C9" w:rsidP="00D015C9">
      <w:pPr>
        <w:rPr>
          <w:rFonts w:ascii="宋体" w:hAnsi="宋体" w:cs="宋体"/>
        </w:rPr>
      </w:pPr>
      <w:r>
        <w:rPr>
          <w:rFonts w:ascii="宋体" w:hAnsi="宋体" w:cs="宋体" w:hint="eastAsia"/>
        </w:rPr>
        <w:t>一个filter中支持多个逻辑操作，逻辑操作之间可以通过AND ，OR连接；支持多个filter串联（即多次调用add_filter方法），多个filter之间是and的关系。例如：</w:t>
      </w:r>
    </w:p>
    <w:p w:rsidR="00D015C9" w:rsidRPr="0077085D" w:rsidRDefault="00D015C9" w:rsidP="0077085D">
      <w:pPr>
        <w:pBdr>
          <w:top w:val="single" w:sz="6" w:space="1" w:color="F9B074" w:themeColor="accent6" w:themeTint="BF"/>
          <w:left w:val="single" w:sz="6" w:space="4" w:color="F9B074" w:themeColor="accent6" w:themeTint="BF"/>
          <w:bottom w:val="single" w:sz="6" w:space="1" w:color="F9B074" w:themeColor="accent6" w:themeTint="BF"/>
          <w:right w:val="single" w:sz="6" w:space="4" w:color="F9B074" w:themeColor="accent6" w:themeTint="BF"/>
        </w:pBdr>
        <w:rPr>
          <w:rFonts w:ascii="Courier New" w:hAnsi="Courier New" w:cs="Courier New"/>
          <w:sz w:val="18"/>
        </w:rPr>
      </w:pPr>
      <w:r w:rsidRPr="0077085D">
        <w:rPr>
          <w:rFonts w:ascii="Courier New" w:hAnsi="Courier New" w:cs="Courier New"/>
          <w:sz w:val="18"/>
        </w:rPr>
        <w:t xml:space="preserve">Filter1 = columnA &lt; columnB </w:t>
      </w:r>
      <w:r w:rsidR="007364A2" w:rsidRPr="0077085D">
        <w:rPr>
          <w:rFonts w:ascii="Courier New" w:hAnsi="Courier New" w:cs="Courier New"/>
          <w:sz w:val="18"/>
        </w:rPr>
        <w:t xml:space="preserve"> </w:t>
      </w:r>
      <w:r w:rsidRPr="0077085D">
        <w:rPr>
          <w:rFonts w:ascii="Courier New" w:hAnsi="Courier New" w:cs="Courier New"/>
          <w:b/>
          <w:sz w:val="18"/>
        </w:rPr>
        <w:t>AND</w:t>
      </w:r>
      <w:r w:rsidRPr="0077085D">
        <w:rPr>
          <w:rFonts w:ascii="Courier New" w:hAnsi="Courier New" w:cs="Courier New"/>
          <w:sz w:val="18"/>
        </w:rPr>
        <w:t xml:space="preserve"> column A &gt; columnC </w:t>
      </w:r>
      <w:r w:rsidRPr="0077085D">
        <w:rPr>
          <w:rFonts w:ascii="Courier New" w:hAnsi="Courier New" w:cs="Courier New"/>
          <w:b/>
          <w:sz w:val="18"/>
        </w:rPr>
        <w:t xml:space="preserve">OR </w:t>
      </w:r>
      <w:r w:rsidRPr="0077085D">
        <w:rPr>
          <w:rFonts w:ascii="Courier New" w:hAnsi="Courier New" w:cs="Courier New"/>
          <w:sz w:val="18"/>
        </w:rPr>
        <w:t>columnA = 0</w:t>
      </w:r>
    </w:p>
    <w:p w:rsidR="00D015C9" w:rsidRPr="0077085D" w:rsidRDefault="00D015C9" w:rsidP="0077085D">
      <w:pPr>
        <w:pBdr>
          <w:top w:val="single" w:sz="6" w:space="1" w:color="F9B074" w:themeColor="accent6" w:themeTint="BF"/>
          <w:left w:val="single" w:sz="6" w:space="4" w:color="F9B074" w:themeColor="accent6" w:themeTint="BF"/>
          <w:bottom w:val="single" w:sz="6" w:space="1" w:color="F9B074" w:themeColor="accent6" w:themeTint="BF"/>
          <w:right w:val="single" w:sz="6" w:space="4" w:color="F9B074" w:themeColor="accent6" w:themeTint="BF"/>
        </w:pBdr>
        <w:rPr>
          <w:rFonts w:ascii="Courier New" w:hAnsi="Courier New" w:cs="Courier New"/>
          <w:sz w:val="18"/>
        </w:rPr>
      </w:pPr>
      <w:r w:rsidRPr="0077085D">
        <w:rPr>
          <w:rFonts w:ascii="Courier New" w:hAnsi="Courier New" w:cs="Courier New"/>
          <w:sz w:val="18"/>
        </w:rPr>
        <w:t xml:space="preserve">Filter2 = columnA &lt; as_column1 </w:t>
      </w:r>
      <w:r w:rsidRPr="0077085D">
        <w:rPr>
          <w:rFonts w:ascii="Courier New" w:hAnsi="Courier New" w:cs="Courier New"/>
          <w:b/>
          <w:sz w:val="18"/>
        </w:rPr>
        <w:t>OR</w:t>
      </w:r>
      <w:r w:rsidRPr="0077085D">
        <w:rPr>
          <w:rFonts w:ascii="Courier New" w:hAnsi="Courier New" w:cs="Courier New"/>
          <w:sz w:val="18"/>
        </w:rPr>
        <w:t xml:space="preserve"> columnA &gt; columnD</w:t>
      </w:r>
    </w:p>
    <w:p w:rsidR="00D015C9" w:rsidRPr="0077085D" w:rsidRDefault="00D015C9" w:rsidP="0077085D">
      <w:pPr>
        <w:pBdr>
          <w:top w:val="single" w:sz="6" w:space="1" w:color="F9B074" w:themeColor="accent6" w:themeTint="BF"/>
          <w:left w:val="single" w:sz="6" w:space="4" w:color="F9B074" w:themeColor="accent6" w:themeTint="BF"/>
          <w:bottom w:val="single" w:sz="6" w:space="1" w:color="F9B074" w:themeColor="accent6" w:themeTint="BF"/>
          <w:right w:val="single" w:sz="6" w:space="4" w:color="F9B074" w:themeColor="accent6" w:themeTint="BF"/>
        </w:pBdr>
        <w:rPr>
          <w:rFonts w:ascii="Courier New" w:hAnsi="Courier New" w:cs="Courier New"/>
          <w:sz w:val="18"/>
        </w:rPr>
      </w:pPr>
      <w:r w:rsidRPr="0077085D">
        <w:rPr>
          <w:rFonts w:ascii="Courier New" w:hAnsi="Courier New" w:cs="Courier New"/>
          <w:sz w:val="18"/>
        </w:rPr>
        <w:t>Filter3 = columnD like columnE</w:t>
      </w:r>
    </w:p>
    <w:p w:rsidR="00D015C9" w:rsidRPr="0077085D" w:rsidRDefault="00D015C9" w:rsidP="0077085D">
      <w:pPr>
        <w:pBdr>
          <w:top w:val="single" w:sz="6" w:space="1" w:color="F9B074" w:themeColor="accent6" w:themeTint="BF"/>
          <w:left w:val="single" w:sz="6" w:space="4" w:color="F9B074" w:themeColor="accent6" w:themeTint="BF"/>
          <w:bottom w:val="single" w:sz="6" w:space="1" w:color="F9B074" w:themeColor="accent6" w:themeTint="BF"/>
          <w:right w:val="single" w:sz="6" w:space="4" w:color="F9B074" w:themeColor="accent6" w:themeTint="BF"/>
        </w:pBdr>
        <w:rPr>
          <w:rFonts w:ascii="Courier New" w:hAnsi="Courier New" w:cs="Courier New"/>
          <w:sz w:val="18"/>
        </w:rPr>
      </w:pPr>
      <w:r w:rsidRPr="0077085D">
        <w:rPr>
          <w:rFonts w:ascii="Courier New" w:hAnsi="Courier New" w:cs="Courier New"/>
          <w:sz w:val="18"/>
        </w:rPr>
        <w:t xml:space="preserve">Final_Filter = Filter1 </w:t>
      </w:r>
      <w:r w:rsidRPr="0077085D">
        <w:rPr>
          <w:rFonts w:ascii="Courier New" w:hAnsi="Courier New" w:cs="Courier New"/>
          <w:b/>
          <w:sz w:val="18"/>
        </w:rPr>
        <w:t>AND</w:t>
      </w:r>
      <w:r w:rsidRPr="0077085D">
        <w:rPr>
          <w:rFonts w:ascii="Courier New" w:hAnsi="Courier New" w:cs="Courier New"/>
          <w:sz w:val="18"/>
        </w:rPr>
        <w:t xml:space="preserve"> Filter2 </w:t>
      </w:r>
      <w:r w:rsidRPr="0077085D">
        <w:rPr>
          <w:rFonts w:ascii="Courier New" w:hAnsi="Courier New" w:cs="Courier New"/>
          <w:b/>
          <w:sz w:val="18"/>
        </w:rPr>
        <w:t>AND</w:t>
      </w:r>
      <w:r w:rsidRPr="0077085D">
        <w:rPr>
          <w:rFonts w:ascii="Courier New" w:hAnsi="Courier New" w:cs="Courier New"/>
          <w:sz w:val="18"/>
        </w:rPr>
        <w:t xml:space="preserve"> Filter3</w:t>
      </w:r>
    </w:p>
    <w:p w:rsidR="00D015C9" w:rsidRDefault="00D015C9" w:rsidP="00D015C9">
      <w:pPr>
        <w:rPr>
          <w:rFonts w:ascii="Courier New" w:hAnsi="Courier New" w:cs="Courier New"/>
          <w:sz w:val="18"/>
        </w:rPr>
      </w:pPr>
    </w:p>
    <w:p w:rsidR="007364A2" w:rsidRDefault="007364A2" w:rsidP="007364A2">
      <w:pPr>
        <w:pStyle w:val="3"/>
      </w:pPr>
      <w:bookmarkStart w:id="7" w:name="_Toc301359171"/>
      <w:r>
        <w:rPr>
          <w:rFonts w:hint="eastAsia"/>
        </w:rPr>
        <w:t>例子</w:t>
      </w:r>
      <w:bookmarkEnd w:id="7"/>
    </w:p>
    <w:p w:rsidR="00022637" w:rsidRPr="00CD274F" w:rsidRDefault="00022637" w:rsidP="00022637">
      <w:pPr>
        <w:rPr>
          <w:rFonts w:ascii="Courier New" w:cs="Courier New"/>
        </w:rPr>
      </w:pPr>
      <w:r>
        <w:rPr>
          <w:rFonts w:ascii="Courier New" w:cs="Courier New" w:hint="eastAsia"/>
        </w:rPr>
        <w:t>成绩单（</w:t>
      </w:r>
      <w:r>
        <w:rPr>
          <w:rFonts w:ascii="Courier New" w:cs="Courier New" w:hint="eastAsia"/>
        </w:rPr>
        <w:t>Score</w:t>
      </w:r>
      <w:r>
        <w:rPr>
          <w:rFonts w:ascii="Courier New" w:cs="Courier New" w:hint="eastAsia"/>
        </w:rPr>
        <w:t>）格式：</w:t>
      </w:r>
    </w:p>
    <w:p w:rsidR="00022637" w:rsidRPr="003E08C4" w:rsidRDefault="00022637" w:rsidP="00022637">
      <w:pPr>
        <w:rPr>
          <w:rFonts w:ascii="Courier New" w:hAnsi="Courier New" w:cs="Courier New"/>
          <w:b/>
          <w:color w:val="4BACC6" w:themeColor="accent5"/>
          <w:shd w:val="pct15" w:color="auto" w:fill="FFFFFF"/>
        </w:rPr>
      </w:pPr>
      <w:r w:rsidRPr="003E08C4">
        <w:rPr>
          <w:rFonts w:ascii="Courier New" w:cs="Courier New" w:hint="eastAsia"/>
          <w:b/>
          <w:color w:val="4BACC6" w:themeColor="accent5"/>
          <w:shd w:val="pct15" w:color="auto" w:fill="FFFFFF"/>
        </w:rPr>
        <w:t>学号</w:t>
      </w:r>
      <w:r w:rsidRPr="003E08C4">
        <w:rPr>
          <w:rFonts w:ascii="Courier New" w:cs="Courier New" w:hint="eastAsia"/>
          <w:b/>
          <w:color w:val="4BACC6" w:themeColor="accent5"/>
          <w:shd w:val="pct15" w:color="auto" w:fill="FFFFFF"/>
        </w:rPr>
        <w:t xml:space="preserve">  </w:t>
      </w:r>
      <w:r w:rsidRPr="003E08C4">
        <w:rPr>
          <w:rFonts w:ascii="Courier New" w:cs="Courier New" w:hint="eastAsia"/>
          <w:b/>
          <w:color w:val="4BACC6" w:themeColor="accent5"/>
          <w:shd w:val="pct15" w:color="auto" w:fill="FFFFFF"/>
        </w:rPr>
        <w:t>班级</w:t>
      </w:r>
      <w:r w:rsidRPr="003E08C4">
        <w:rPr>
          <w:rFonts w:ascii="Courier New" w:cs="Courier New" w:hint="eastAsia"/>
          <w:b/>
          <w:color w:val="4BACC6" w:themeColor="accent5"/>
          <w:shd w:val="pct15" w:color="auto" w:fill="FFFFFF"/>
        </w:rPr>
        <w:t xml:space="preserve">  </w:t>
      </w:r>
      <w:r w:rsidRPr="003E08C4">
        <w:rPr>
          <w:rFonts w:ascii="Courier New" w:cs="Courier New" w:hint="eastAsia"/>
          <w:b/>
          <w:color w:val="4BACC6" w:themeColor="accent5"/>
          <w:shd w:val="pct15" w:color="auto" w:fill="FFFFFF"/>
        </w:rPr>
        <w:t>姓名</w:t>
      </w:r>
      <w:r w:rsidRPr="003E08C4">
        <w:rPr>
          <w:rFonts w:ascii="Courier New" w:cs="Courier New" w:hint="eastAsia"/>
          <w:b/>
          <w:color w:val="4BACC6" w:themeColor="accent5"/>
          <w:shd w:val="pct15" w:color="auto" w:fill="FFFFFF"/>
        </w:rPr>
        <w:t xml:space="preserve">  </w:t>
      </w:r>
      <w:r w:rsidRPr="003E08C4">
        <w:rPr>
          <w:rFonts w:ascii="Courier New" w:cs="Courier New" w:hint="eastAsia"/>
          <w:b/>
          <w:color w:val="4BACC6" w:themeColor="accent5"/>
          <w:shd w:val="pct15" w:color="auto" w:fill="FFFFFF"/>
        </w:rPr>
        <w:t>语文</w:t>
      </w:r>
      <w:r w:rsidRPr="003E08C4">
        <w:rPr>
          <w:rFonts w:ascii="Courier New" w:cs="Courier New" w:hint="eastAsia"/>
          <w:b/>
          <w:color w:val="4BACC6" w:themeColor="accent5"/>
          <w:shd w:val="pct15" w:color="auto" w:fill="FFFFFF"/>
        </w:rPr>
        <w:t xml:space="preserve">  </w:t>
      </w:r>
      <w:r w:rsidRPr="003E08C4">
        <w:rPr>
          <w:rFonts w:ascii="Courier New" w:cs="Courier New" w:hint="eastAsia"/>
          <w:b/>
          <w:color w:val="4BACC6" w:themeColor="accent5"/>
          <w:shd w:val="pct15" w:color="auto" w:fill="FFFFFF"/>
        </w:rPr>
        <w:t>数学</w:t>
      </w:r>
      <w:r w:rsidRPr="003E08C4">
        <w:rPr>
          <w:rFonts w:ascii="Courier New" w:cs="Courier New" w:hint="eastAsia"/>
          <w:b/>
          <w:color w:val="4BACC6" w:themeColor="accent5"/>
          <w:shd w:val="pct15" w:color="auto" w:fill="FFFFFF"/>
        </w:rPr>
        <w:t xml:space="preserve">  </w:t>
      </w:r>
      <w:r w:rsidRPr="003E08C4">
        <w:rPr>
          <w:rFonts w:ascii="Courier New" w:cs="Courier New" w:hint="eastAsia"/>
          <w:b/>
          <w:color w:val="4BACC6" w:themeColor="accent5"/>
          <w:shd w:val="pct15" w:color="auto" w:fill="FFFFFF"/>
        </w:rPr>
        <w:t>英语</w:t>
      </w:r>
      <w:r w:rsidRPr="003E08C4">
        <w:rPr>
          <w:rFonts w:ascii="Courier New" w:cs="Courier New" w:hint="eastAsia"/>
          <w:b/>
          <w:color w:val="4BACC6" w:themeColor="accent5"/>
          <w:shd w:val="pct15" w:color="auto" w:fill="FFFFFF"/>
        </w:rPr>
        <w:t xml:space="preserve">  </w:t>
      </w:r>
    </w:p>
    <w:p w:rsidR="00022637" w:rsidRPr="003E08C4" w:rsidRDefault="00022637" w:rsidP="00022637">
      <w:pPr>
        <w:pBdr>
          <w:bottom w:val="double" w:sz="6" w:space="1" w:color="auto"/>
        </w:pBdr>
        <w:rPr>
          <w:rFonts w:ascii="Courier New" w:hAnsi="Courier New" w:cs="Courier New"/>
          <w:shd w:val="pct15" w:color="auto" w:fill="FFFFFF"/>
        </w:rPr>
      </w:pPr>
      <w:r w:rsidRPr="003E08C4">
        <w:rPr>
          <w:rFonts w:ascii="Courier New" w:hAnsi="Courier New" w:cs="Courier New" w:hint="eastAsia"/>
          <w:shd w:val="pct15" w:color="auto" w:fill="FFFFFF"/>
        </w:rPr>
        <w:t xml:space="preserve">001   01   </w:t>
      </w:r>
      <w:r w:rsidRPr="003E08C4">
        <w:rPr>
          <w:rFonts w:ascii="Courier New" w:hAnsi="Courier New" w:cs="Courier New" w:hint="eastAsia"/>
          <w:shd w:val="pct15" w:color="auto" w:fill="FFFFFF"/>
        </w:rPr>
        <w:t>王二</w:t>
      </w:r>
      <w:r w:rsidRPr="003E08C4">
        <w:rPr>
          <w:rFonts w:ascii="Courier New" w:hAnsi="Courier New" w:cs="Courier New" w:hint="eastAsia"/>
          <w:shd w:val="pct15" w:color="auto" w:fill="FFFFFF"/>
        </w:rPr>
        <w:t xml:space="preserve">   90    80   70   </w:t>
      </w:r>
    </w:p>
    <w:p w:rsidR="00022637" w:rsidRPr="003E08C4" w:rsidRDefault="00022637" w:rsidP="00022637">
      <w:pPr>
        <w:pBdr>
          <w:bottom w:val="double" w:sz="6" w:space="1" w:color="auto"/>
        </w:pBdr>
        <w:rPr>
          <w:rFonts w:ascii="Courier New" w:hAnsi="Courier New" w:cs="Courier New"/>
          <w:shd w:val="pct15" w:color="auto" w:fill="FFFFFF"/>
        </w:rPr>
      </w:pPr>
      <w:r w:rsidRPr="003E08C4">
        <w:rPr>
          <w:rFonts w:ascii="Courier New" w:hAnsi="Courier New" w:cs="Courier New" w:hint="eastAsia"/>
          <w:shd w:val="pct15" w:color="auto" w:fill="FFFFFF"/>
        </w:rPr>
        <w:t xml:space="preserve">002   01   </w:t>
      </w:r>
      <w:r w:rsidRPr="003E08C4">
        <w:rPr>
          <w:rFonts w:ascii="Courier New" w:hAnsi="Courier New" w:cs="Courier New" w:hint="eastAsia"/>
          <w:shd w:val="pct15" w:color="auto" w:fill="FFFFFF"/>
        </w:rPr>
        <w:t>张三</w:t>
      </w:r>
      <w:r w:rsidRPr="003E08C4">
        <w:rPr>
          <w:rFonts w:ascii="Courier New" w:hAnsi="Courier New" w:cs="Courier New" w:hint="eastAsia"/>
          <w:shd w:val="pct15" w:color="auto" w:fill="FFFFFF"/>
        </w:rPr>
        <w:t xml:space="preserve">   80    80   80   </w:t>
      </w:r>
    </w:p>
    <w:p w:rsidR="00022637" w:rsidRPr="005B6919" w:rsidRDefault="00022637" w:rsidP="005B6919">
      <w:pPr>
        <w:pBdr>
          <w:bottom w:val="double" w:sz="6" w:space="1" w:color="auto"/>
        </w:pBdr>
        <w:rPr>
          <w:rFonts w:ascii="Courier New" w:hAnsi="Courier New" w:cs="Courier New"/>
          <w:shd w:val="pct15" w:color="auto" w:fill="FFFFFF"/>
        </w:rPr>
      </w:pPr>
      <w:r w:rsidRPr="003E08C4">
        <w:rPr>
          <w:rFonts w:ascii="Courier New" w:hAnsi="Courier New" w:cs="Courier New" w:hint="eastAsia"/>
          <w:shd w:val="pct15" w:color="auto" w:fill="FFFFFF"/>
        </w:rPr>
        <w:t xml:space="preserve">003   02   </w:t>
      </w:r>
      <w:r w:rsidRPr="003E08C4">
        <w:rPr>
          <w:rFonts w:ascii="Courier New" w:hAnsi="Courier New" w:cs="Courier New" w:hint="eastAsia"/>
          <w:shd w:val="pct15" w:color="auto" w:fill="FFFFFF"/>
        </w:rPr>
        <w:t>李四</w:t>
      </w:r>
      <w:r w:rsidRPr="003E08C4">
        <w:rPr>
          <w:rFonts w:ascii="Courier New" w:hAnsi="Courier New" w:cs="Courier New" w:hint="eastAsia"/>
          <w:shd w:val="pct15" w:color="auto" w:fill="FFFFFF"/>
        </w:rPr>
        <w:t xml:space="preserve">   70    80   90   </w:t>
      </w:r>
    </w:p>
    <w:p w:rsidR="00022637" w:rsidRPr="000F046C" w:rsidRDefault="00022637" w:rsidP="00022637">
      <w:pPr>
        <w:pBdr>
          <w:top w:val="single" w:sz="4" w:space="1" w:color="auto"/>
          <w:left w:val="single" w:sz="4" w:space="4" w:color="auto"/>
          <w:bottom w:val="single" w:sz="4" w:space="1" w:color="auto"/>
          <w:right w:val="single" w:sz="4" w:space="4" w:color="auto"/>
        </w:pBdr>
        <w:shd w:val="clear" w:color="auto" w:fill="FBD4B4" w:themeFill="accent6" w:themeFillTint="66"/>
        <w:rPr>
          <w:rFonts w:ascii="Courier New" w:hAnsi="Courier New" w:cs="Courier New"/>
        </w:rPr>
      </w:pPr>
      <w:r>
        <w:rPr>
          <w:rFonts w:ascii="Courier New" w:hAnsi="Courier New" w:cs="Courier New"/>
        </w:rPr>
        <w:t xml:space="preserve">select </w:t>
      </w:r>
      <w:r>
        <w:rPr>
          <w:rFonts w:ascii="Courier New" w:hAnsi="Courier New" w:cs="Courier New" w:hint="eastAsia"/>
        </w:rPr>
        <w:t>班级</w:t>
      </w:r>
      <w:r>
        <w:rPr>
          <w:rFonts w:ascii="Courier New" w:hAnsi="Courier New" w:cs="Courier New" w:hint="eastAsia"/>
        </w:rPr>
        <w:t xml:space="preserve">, </w:t>
      </w:r>
      <w:r>
        <w:rPr>
          <w:rFonts w:ascii="Courier New" w:hAnsi="Courier New" w:cs="Courier New"/>
        </w:rPr>
        <w:t>sum(</w:t>
      </w:r>
      <w:r>
        <w:rPr>
          <w:rFonts w:ascii="Courier New" w:hAnsi="Courier New" w:cs="Courier New" w:hint="eastAsia"/>
        </w:rPr>
        <w:t>语文</w:t>
      </w:r>
      <w:r w:rsidRPr="000F046C">
        <w:rPr>
          <w:rFonts w:ascii="Courier New" w:hAnsi="Courier New" w:cs="Courier New"/>
        </w:rPr>
        <w:t>)</w:t>
      </w:r>
      <w:r>
        <w:rPr>
          <w:rFonts w:ascii="Courier New" w:hAnsi="Courier New" w:cs="Courier New" w:hint="eastAsia"/>
        </w:rPr>
        <w:t>/count(</w:t>
      </w:r>
      <w:r>
        <w:rPr>
          <w:rFonts w:ascii="Courier New" w:hAnsi="Courier New" w:cs="Courier New" w:hint="eastAsia"/>
        </w:rPr>
        <w:t>语文</w:t>
      </w:r>
      <w:r>
        <w:rPr>
          <w:rFonts w:ascii="Courier New" w:hAnsi="Courier New" w:cs="Courier New" w:hint="eastAsia"/>
        </w:rPr>
        <w:t xml:space="preserve">) as </w:t>
      </w:r>
      <w:r>
        <w:rPr>
          <w:rFonts w:ascii="Courier New" w:hAnsi="Courier New" w:cs="Courier New" w:hint="eastAsia"/>
        </w:rPr>
        <w:t>语文平均分</w:t>
      </w:r>
    </w:p>
    <w:p w:rsidR="00022637" w:rsidRPr="005A3EE5" w:rsidRDefault="00022637" w:rsidP="00022637">
      <w:pPr>
        <w:pBdr>
          <w:top w:val="single" w:sz="4" w:space="1" w:color="auto"/>
          <w:left w:val="single" w:sz="4" w:space="4" w:color="auto"/>
          <w:bottom w:val="single" w:sz="4" w:space="1" w:color="auto"/>
          <w:right w:val="single" w:sz="4" w:space="4" w:color="auto"/>
        </w:pBdr>
        <w:shd w:val="clear" w:color="auto" w:fill="FBD4B4" w:themeFill="accent6" w:themeFillTint="66"/>
        <w:rPr>
          <w:rFonts w:ascii="Courier New" w:hAnsi="Courier New" w:cs="Courier New"/>
        </w:rPr>
      </w:pPr>
      <w:r w:rsidRPr="000F046C">
        <w:rPr>
          <w:rFonts w:ascii="Courier New" w:hAnsi="Courier New" w:cs="Courier New"/>
        </w:rPr>
        <w:t xml:space="preserve">from </w:t>
      </w:r>
      <w:r>
        <w:rPr>
          <w:rFonts w:ascii="Courier New" w:hAnsi="Courier New" w:cs="Courier New" w:hint="eastAsia"/>
        </w:rPr>
        <w:t>成绩单</w:t>
      </w:r>
      <w:r w:rsidRPr="000F046C">
        <w:rPr>
          <w:rFonts w:ascii="Courier New" w:hAnsi="Courier New" w:cs="Courier New"/>
        </w:rPr>
        <w:t>group by</w:t>
      </w:r>
      <w:r>
        <w:rPr>
          <w:rFonts w:ascii="Courier New" w:hAnsi="Courier New" w:cs="Courier New" w:hint="eastAsia"/>
        </w:rPr>
        <w:t xml:space="preserve"> </w:t>
      </w:r>
      <w:r>
        <w:rPr>
          <w:rFonts w:ascii="Courier New" w:hAnsi="Courier New" w:cs="Courier New" w:hint="eastAsia"/>
        </w:rPr>
        <w:t>班级</w:t>
      </w:r>
      <w:r>
        <w:rPr>
          <w:rFonts w:ascii="Courier New" w:hAnsi="Courier New" w:cs="Courier New" w:hint="eastAsia"/>
        </w:rPr>
        <w:t xml:space="preserve"> having </w:t>
      </w:r>
      <w:r>
        <w:rPr>
          <w:rFonts w:ascii="Courier New" w:hAnsi="Courier New" w:cs="Courier New" w:hint="eastAsia"/>
        </w:rPr>
        <w:t>语文平均分</w:t>
      </w:r>
      <w:r>
        <w:rPr>
          <w:rFonts w:ascii="Courier New" w:hAnsi="Courier New" w:cs="Courier New" w:hint="eastAsia"/>
        </w:rPr>
        <w:t xml:space="preserve"> &gt; 80</w:t>
      </w:r>
      <w:r w:rsidRPr="000F046C">
        <w:rPr>
          <w:rFonts w:ascii="Courier New" w:hAnsi="Courier New" w:cs="Courier New"/>
        </w:rPr>
        <w:t>;</w:t>
      </w:r>
    </w:p>
    <w:p w:rsidR="00022637" w:rsidRDefault="00022637" w:rsidP="00022637">
      <w:pPr>
        <w:rPr>
          <w:rFonts w:ascii="Courier New" w:hAnsi="Courier New" w:cs="Courier New"/>
        </w:rPr>
      </w:pPr>
      <w:r>
        <w:rPr>
          <w:rFonts w:ascii="Courier New" w:cs="Courier New" w:hint="eastAsia"/>
        </w:rPr>
        <w:t>班级</w:t>
      </w:r>
      <w:r>
        <w:rPr>
          <w:rFonts w:ascii="Courier New" w:cs="Courier New" w:hint="eastAsia"/>
        </w:rPr>
        <w:t xml:space="preserve">  </w:t>
      </w:r>
      <w:r>
        <w:rPr>
          <w:rFonts w:ascii="Courier New" w:hAnsi="Courier New" w:cs="Courier New" w:hint="eastAsia"/>
        </w:rPr>
        <w:t>语文平均分</w:t>
      </w:r>
    </w:p>
    <w:p w:rsidR="00022637" w:rsidRDefault="00022637" w:rsidP="00022637">
      <w:pPr>
        <w:pBdr>
          <w:bottom w:val="double" w:sz="6" w:space="1" w:color="auto"/>
        </w:pBdr>
        <w:rPr>
          <w:rFonts w:ascii="Courier New" w:hAnsi="Courier New" w:cs="Courier New"/>
        </w:rPr>
      </w:pPr>
      <w:r>
        <w:rPr>
          <w:rFonts w:ascii="Courier New" w:hAnsi="Courier New" w:cs="Courier New" w:hint="eastAsia"/>
        </w:rPr>
        <w:t>01    85</w:t>
      </w:r>
    </w:p>
    <w:p w:rsidR="00022637" w:rsidRPr="000F046C" w:rsidRDefault="00022637" w:rsidP="00022637">
      <w:pPr>
        <w:rPr>
          <w:rFonts w:ascii="Courier New" w:hAnsi="Courier New" w:cs="Courier New"/>
        </w:rPr>
      </w:pPr>
      <w:r w:rsidRPr="000F046C">
        <w:rPr>
          <w:rFonts w:ascii="Courier New" w:hAnsi="Courier New" w:cs="Courier New"/>
        </w:rPr>
        <w:t>ObGroupByParam groupby_param;</w:t>
      </w:r>
    </w:p>
    <w:p w:rsidR="00022637" w:rsidRPr="000F046C" w:rsidRDefault="00022637" w:rsidP="00022637">
      <w:pPr>
        <w:rPr>
          <w:rFonts w:ascii="Courier New" w:hAnsi="Courier New" w:cs="Courier New"/>
        </w:rPr>
      </w:pPr>
      <w:r w:rsidRPr="000F046C">
        <w:rPr>
          <w:rFonts w:ascii="Courier New" w:hAnsi="Courier New" w:cs="Courier New"/>
        </w:rPr>
        <w:t>groupby_param.add_groupby_colum</w:t>
      </w:r>
      <w:r>
        <w:rPr>
          <w:rFonts w:ascii="Courier New" w:hAnsi="Courier New" w:cs="Courier New" w:hint="eastAsia"/>
        </w:rPr>
        <w:t>n</w:t>
      </w:r>
      <w:r w:rsidRPr="000F046C">
        <w:rPr>
          <w:rFonts w:ascii="Courier New" w:hAnsi="Courier New" w:cs="Courier New"/>
        </w:rPr>
        <w:t>("</w:t>
      </w:r>
      <w:r>
        <w:rPr>
          <w:rFonts w:ascii="Courier New" w:hAnsi="Courier New" w:cs="Courier New" w:hint="eastAsia"/>
        </w:rPr>
        <w:t>班级</w:t>
      </w:r>
      <w:r w:rsidRPr="000F046C">
        <w:rPr>
          <w:rFonts w:ascii="Courier New" w:hAnsi="Courier New" w:cs="Courier New"/>
        </w:rPr>
        <w:t>");</w:t>
      </w:r>
    </w:p>
    <w:p w:rsidR="00022637" w:rsidRPr="000F046C" w:rsidRDefault="00022637" w:rsidP="00022637">
      <w:pPr>
        <w:rPr>
          <w:rFonts w:ascii="Courier New" w:hAnsi="Courier New" w:cs="Courier New"/>
        </w:rPr>
      </w:pPr>
      <w:r w:rsidRPr="000F046C">
        <w:rPr>
          <w:rFonts w:ascii="Courier New" w:hAnsi="Courier New" w:cs="Courier New"/>
        </w:rPr>
        <w:t>groupby_param.add_aggregate_colum</w:t>
      </w:r>
      <w:r>
        <w:rPr>
          <w:rFonts w:ascii="Courier New" w:hAnsi="Courier New" w:cs="Courier New" w:hint="eastAsia"/>
        </w:rPr>
        <w:t>n</w:t>
      </w:r>
      <w:r w:rsidRPr="000F046C">
        <w:rPr>
          <w:rFonts w:ascii="Courier New" w:hAnsi="Courier New" w:cs="Courier New"/>
        </w:rPr>
        <w:t>("</w:t>
      </w:r>
      <w:r>
        <w:rPr>
          <w:rFonts w:ascii="Courier New" w:hAnsi="Courier New" w:cs="Courier New" w:hint="eastAsia"/>
        </w:rPr>
        <w:t>语文</w:t>
      </w:r>
      <w:r w:rsidRPr="000F046C">
        <w:rPr>
          <w:rFonts w:ascii="Courier New" w:hAnsi="Courier New" w:cs="Courier New"/>
        </w:rPr>
        <w:t>", "</w:t>
      </w:r>
      <w:r>
        <w:rPr>
          <w:rFonts w:ascii="Courier New" w:hAnsi="Courier New" w:cs="Courier New" w:hint="eastAsia"/>
        </w:rPr>
        <w:t>a</w:t>
      </w:r>
      <w:r w:rsidRPr="000F046C">
        <w:rPr>
          <w:rFonts w:ascii="Courier New" w:hAnsi="Courier New" w:cs="Courier New"/>
        </w:rPr>
        <w:t>", SUM);</w:t>
      </w:r>
    </w:p>
    <w:p w:rsidR="00022637" w:rsidRDefault="00022637" w:rsidP="00022637">
      <w:pPr>
        <w:rPr>
          <w:rFonts w:ascii="Courier New" w:hAnsi="Courier New" w:cs="Courier New"/>
        </w:rPr>
      </w:pPr>
      <w:r w:rsidRPr="000F046C">
        <w:rPr>
          <w:rFonts w:ascii="Courier New" w:hAnsi="Courier New" w:cs="Courier New"/>
        </w:rPr>
        <w:t>groupby_param.add_aggregate_colum</w:t>
      </w:r>
      <w:r>
        <w:rPr>
          <w:rFonts w:ascii="Courier New" w:hAnsi="Courier New" w:cs="Courier New" w:hint="eastAsia"/>
        </w:rPr>
        <w:t>n</w:t>
      </w:r>
      <w:r w:rsidRPr="000F046C">
        <w:rPr>
          <w:rFonts w:ascii="Courier New" w:hAnsi="Courier New" w:cs="Courier New"/>
        </w:rPr>
        <w:t>("</w:t>
      </w:r>
      <w:r>
        <w:rPr>
          <w:rFonts w:ascii="Courier New" w:hAnsi="Courier New" w:cs="Courier New" w:hint="eastAsia"/>
        </w:rPr>
        <w:t>语文</w:t>
      </w:r>
      <w:r w:rsidRPr="000F046C">
        <w:rPr>
          <w:rFonts w:ascii="Courier New" w:hAnsi="Courier New" w:cs="Courier New"/>
        </w:rPr>
        <w:t>", "</w:t>
      </w:r>
      <w:r>
        <w:rPr>
          <w:rFonts w:ascii="Courier New" w:hAnsi="Courier New" w:cs="Courier New" w:hint="eastAsia"/>
        </w:rPr>
        <w:t>b</w:t>
      </w:r>
      <w:r w:rsidRPr="000F046C">
        <w:rPr>
          <w:rFonts w:ascii="Courier New" w:hAnsi="Courier New" w:cs="Courier New"/>
        </w:rPr>
        <w:t xml:space="preserve">", </w:t>
      </w:r>
      <w:r>
        <w:rPr>
          <w:rFonts w:ascii="Courier New" w:hAnsi="Courier New" w:cs="Courier New" w:hint="eastAsia"/>
        </w:rPr>
        <w:t>COUNT</w:t>
      </w:r>
      <w:r w:rsidRPr="000F046C">
        <w:rPr>
          <w:rFonts w:ascii="Courier New" w:hAnsi="Courier New" w:cs="Courier New"/>
        </w:rPr>
        <w:t>);</w:t>
      </w:r>
    </w:p>
    <w:p w:rsidR="00022637" w:rsidRPr="000F046C" w:rsidRDefault="00022637" w:rsidP="00022637">
      <w:pPr>
        <w:rPr>
          <w:rFonts w:ascii="Courier New" w:hAnsi="Courier New" w:cs="Courier New"/>
        </w:rPr>
      </w:pPr>
      <w:r w:rsidRPr="000F046C">
        <w:rPr>
          <w:rFonts w:ascii="Courier New" w:hAnsi="Courier New" w:cs="Courier New"/>
        </w:rPr>
        <w:t>groupby_param.add_</w:t>
      </w:r>
      <w:r>
        <w:rPr>
          <w:rFonts w:ascii="Courier New" w:hAnsi="Courier New" w:cs="Courier New"/>
        </w:rPr>
        <w:t>column</w:t>
      </w:r>
      <w:r w:rsidRPr="000F046C">
        <w:rPr>
          <w:rFonts w:ascii="Courier New" w:hAnsi="Courier New" w:cs="Courier New"/>
        </w:rPr>
        <w:t>("</w:t>
      </w:r>
      <w:r>
        <w:rPr>
          <w:rFonts w:ascii="Courier New" w:hAnsi="Courier New" w:cs="Courier New" w:hint="eastAsia"/>
        </w:rPr>
        <w:t>a</w:t>
      </w:r>
      <w:r w:rsidRPr="000F046C">
        <w:rPr>
          <w:rFonts w:ascii="Courier New" w:hAnsi="Courier New" w:cs="Courier New"/>
        </w:rPr>
        <w:t>/</w:t>
      </w:r>
      <w:r>
        <w:rPr>
          <w:rFonts w:ascii="Courier New" w:hAnsi="Courier New" w:cs="Courier New" w:hint="eastAsia"/>
        </w:rPr>
        <w:t>b</w:t>
      </w:r>
      <w:r w:rsidRPr="000F046C">
        <w:rPr>
          <w:rFonts w:ascii="Courier New" w:hAnsi="Courier New" w:cs="Courier New"/>
        </w:rPr>
        <w:t>", "</w:t>
      </w:r>
      <w:r>
        <w:rPr>
          <w:rFonts w:ascii="Courier New" w:hAnsi="Courier New" w:cs="Courier New" w:hint="eastAsia"/>
        </w:rPr>
        <w:t>语文平均分</w:t>
      </w:r>
      <w:r w:rsidRPr="000F046C">
        <w:rPr>
          <w:rFonts w:ascii="Courier New" w:hAnsi="Courier New" w:cs="Courier New"/>
        </w:rPr>
        <w:t xml:space="preserve">");  </w:t>
      </w:r>
    </w:p>
    <w:p w:rsidR="00022637" w:rsidRPr="000F046C" w:rsidRDefault="00022637" w:rsidP="00022637">
      <w:pPr>
        <w:rPr>
          <w:rFonts w:ascii="Courier New" w:hAnsi="Courier New" w:cs="Courier New"/>
        </w:rPr>
      </w:pPr>
      <w:r w:rsidRPr="000F046C">
        <w:rPr>
          <w:rFonts w:ascii="Courier New" w:hAnsi="Courier New" w:cs="Courier New"/>
        </w:rPr>
        <w:t>groupby_param.add_filter("</w:t>
      </w:r>
      <w:r>
        <w:rPr>
          <w:rFonts w:ascii="Courier New" w:hAnsi="Courier New" w:cs="Courier New" w:hint="eastAsia"/>
        </w:rPr>
        <w:t>语文平均分</w:t>
      </w:r>
      <w:r>
        <w:rPr>
          <w:rFonts w:ascii="Courier New" w:hAnsi="Courier New" w:cs="Courier New" w:hint="eastAsia"/>
        </w:rPr>
        <w:t xml:space="preserve"> &gt; 80</w:t>
      </w:r>
      <w:r w:rsidRPr="000F046C">
        <w:rPr>
          <w:rFonts w:ascii="Courier New" w:hAnsi="Courier New" w:cs="Courier New"/>
        </w:rPr>
        <w:t>");</w:t>
      </w:r>
    </w:p>
    <w:p w:rsidR="00022637" w:rsidRDefault="00022637" w:rsidP="00022637">
      <w:pPr>
        <w:rPr>
          <w:rFonts w:ascii="Courier New" w:hAnsi="Courier New" w:cs="Courier New"/>
        </w:rPr>
      </w:pPr>
    </w:p>
    <w:p w:rsidR="00022637" w:rsidRPr="000F046C" w:rsidRDefault="00022637" w:rsidP="00022637">
      <w:pPr>
        <w:rPr>
          <w:rFonts w:ascii="Courier New" w:hAnsi="Courier New" w:cs="Courier New"/>
        </w:rPr>
      </w:pPr>
      <w:r w:rsidRPr="000F046C">
        <w:rPr>
          <w:rFonts w:ascii="Courier New" w:hAnsi="Courier New" w:cs="Courier New"/>
        </w:rPr>
        <w:t>ObScanParam scan_param;</w:t>
      </w:r>
    </w:p>
    <w:p w:rsidR="00022637" w:rsidRDefault="00022637" w:rsidP="00022637">
      <w:pPr>
        <w:rPr>
          <w:ins w:id="8" w:author="xiaochu.yh" w:date="2011-07-11T12:00:00Z"/>
          <w:rFonts w:ascii="Courier New" w:hAnsi="Courier New" w:cs="Courier New"/>
        </w:rPr>
      </w:pPr>
      <w:r w:rsidRPr="000F046C">
        <w:rPr>
          <w:rFonts w:ascii="Courier New" w:hAnsi="Courier New" w:cs="Courier New"/>
        </w:rPr>
        <w:t>scan_param.add_</w:t>
      </w:r>
      <w:r>
        <w:rPr>
          <w:rFonts w:ascii="Courier New" w:hAnsi="Courier New" w:cs="Courier New"/>
        </w:rPr>
        <w:t>column</w:t>
      </w:r>
      <w:r w:rsidRPr="000F046C">
        <w:rPr>
          <w:rFonts w:ascii="Courier New" w:hAnsi="Courier New" w:cs="Courier New"/>
        </w:rPr>
        <w:t>("</w:t>
      </w:r>
      <w:r>
        <w:rPr>
          <w:rFonts w:ascii="Courier New" w:hAnsi="Courier New" w:cs="Courier New" w:hint="eastAsia"/>
        </w:rPr>
        <w:t>班级</w:t>
      </w:r>
      <w:r w:rsidRPr="000F046C">
        <w:rPr>
          <w:rFonts w:ascii="Courier New" w:hAnsi="Courier New" w:cs="Courier New"/>
        </w:rPr>
        <w:t>");</w:t>
      </w:r>
    </w:p>
    <w:p w:rsidR="00022637" w:rsidRPr="000F046C" w:rsidDel="00181379" w:rsidRDefault="00022637" w:rsidP="00022637">
      <w:pPr>
        <w:rPr>
          <w:del w:id="9" w:author="xiaochu.yh" w:date="2011-07-11T12:00:00Z"/>
          <w:rFonts w:ascii="Courier New" w:hAnsi="Courier New" w:cs="Courier New"/>
        </w:rPr>
      </w:pPr>
      <w:ins w:id="10" w:author="xiaochu.yh" w:date="2011-07-11T12:00:00Z">
        <w:r w:rsidRPr="00181379">
          <w:rPr>
            <w:rFonts w:ascii="Courier New" w:hAnsi="Courier New" w:cs="Courier New" w:hint="eastAsia"/>
          </w:rPr>
          <w:t>scan_param.add_column("</w:t>
        </w:r>
        <w:r w:rsidRPr="00181379">
          <w:rPr>
            <w:rFonts w:ascii="Courier New" w:hAnsi="Courier New" w:cs="Courier New" w:hint="eastAsia"/>
          </w:rPr>
          <w:t>语文</w:t>
        </w:r>
        <w:r>
          <w:rPr>
            <w:rFonts w:ascii="Courier New" w:hAnsi="Courier New" w:cs="Courier New" w:hint="eastAsia"/>
          </w:rPr>
          <w:t>",false);</w:t>
        </w:r>
      </w:ins>
    </w:p>
    <w:p w:rsidR="00022637" w:rsidRPr="000F046C" w:rsidRDefault="00022637" w:rsidP="00022637">
      <w:pPr>
        <w:rPr>
          <w:rFonts w:ascii="Courier New" w:hAnsi="Courier New" w:cs="Courier New"/>
        </w:rPr>
      </w:pPr>
      <w:r w:rsidRPr="000F046C">
        <w:rPr>
          <w:rFonts w:ascii="Courier New" w:hAnsi="Courier New" w:cs="Courier New"/>
        </w:rPr>
        <w:t>scan_param.set_group_by_param(groupby_param);</w:t>
      </w:r>
    </w:p>
    <w:p w:rsidR="00022637" w:rsidRPr="003E08C4" w:rsidRDefault="00022637" w:rsidP="00022637">
      <w:pPr>
        <w:rPr>
          <w:rFonts w:ascii="Courier New" w:hAnsi="Courier New" w:cs="Courier New"/>
        </w:rPr>
      </w:pPr>
    </w:p>
    <w:p w:rsidR="00D015C9" w:rsidRDefault="003A119D" w:rsidP="00D015C9">
      <w:pPr>
        <w:rPr>
          <w:rFonts w:ascii="Courier New" w:hAnsi="Courier New" w:cs="Courier New"/>
        </w:rPr>
      </w:pPr>
      <w:r>
        <w:rPr>
          <w:rFonts w:ascii="Courier New" w:hAnsi="Courier New" w:cs="Courier New" w:hint="eastAsia"/>
        </w:rPr>
        <w:t>其中</w:t>
      </w:r>
      <w:r w:rsidR="00565462">
        <w:rPr>
          <w:rFonts w:ascii="Courier New" w:hAnsi="Courier New" w:cs="Courier New" w:hint="eastAsia"/>
        </w:rPr>
        <w:t>“</w:t>
      </w:r>
      <w:r>
        <w:rPr>
          <w:rFonts w:ascii="Courier New" w:hAnsi="Courier New" w:cs="Courier New"/>
        </w:rPr>
        <w:t>sum(</w:t>
      </w:r>
      <w:r>
        <w:rPr>
          <w:rFonts w:ascii="Courier New" w:hAnsi="Courier New" w:cs="Courier New" w:hint="eastAsia"/>
        </w:rPr>
        <w:t>语文</w:t>
      </w:r>
      <w:r w:rsidRPr="000F046C">
        <w:rPr>
          <w:rFonts w:ascii="Courier New" w:hAnsi="Courier New" w:cs="Courier New"/>
        </w:rPr>
        <w:t>)</w:t>
      </w:r>
      <w:r>
        <w:rPr>
          <w:rFonts w:ascii="Courier New" w:hAnsi="Courier New" w:cs="Courier New" w:hint="eastAsia"/>
        </w:rPr>
        <w:t>/count(</w:t>
      </w:r>
      <w:r>
        <w:rPr>
          <w:rFonts w:ascii="Courier New" w:hAnsi="Courier New" w:cs="Courier New" w:hint="eastAsia"/>
        </w:rPr>
        <w:t>语文</w:t>
      </w:r>
      <w:r>
        <w:rPr>
          <w:rFonts w:ascii="Courier New" w:hAnsi="Courier New" w:cs="Courier New" w:hint="eastAsia"/>
        </w:rPr>
        <w:t>)</w:t>
      </w:r>
      <w:r w:rsidR="00565462">
        <w:rPr>
          <w:rFonts w:ascii="Courier New" w:hAnsi="Courier New" w:cs="Courier New" w:hint="eastAsia"/>
        </w:rPr>
        <w:t>”为</w:t>
      </w:r>
      <w:r>
        <w:rPr>
          <w:rFonts w:ascii="Courier New" w:hAnsi="Courier New" w:cs="Courier New" w:hint="eastAsia"/>
        </w:rPr>
        <w:t>一个复杂运算，</w:t>
      </w:r>
      <w:r w:rsidR="00565462">
        <w:rPr>
          <w:rFonts w:ascii="Courier New" w:hAnsi="Courier New" w:cs="Courier New" w:hint="eastAsia"/>
        </w:rPr>
        <w:t>“</w:t>
      </w:r>
      <w:r>
        <w:rPr>
          <w:rFonts w:ascii="Courier New" w:hAnsi="Courier New" w:cs="Courier New" w:hint="eastAsia"/>
        </w:rPr>
        <w:t>语文平均分</w:t>
      </w:r>
      <w:r>
        <w:rPr>
          <w:rFonts w:ascii="Courier New" w:hAnsi="Courier New" w:cs="Courier New" w:hint="eastAsia"/>
        </w:rPr>
        <w:t xml:space="preserve"> &gt; 80</w:t>
      </w:r>
      <w:r w:rsidR="00565462">
        <w:rPr>
          <w:rFonts w:ascii="Courier New" w:hAnsi="Courier New" w:cs="Courier New" w:hint="eastAsia"/>
        </w:rPr>
        <w:t>”</w:t>
      </w:r>
      <w:r>
        <w:rPr>
          <w:rFonts w:ascii="Courier New" w:hAnsi="Courier New" w:cs="Courier New" w:hint="eastAsia"/>
        </w:rPr>
        <w:t>为一个条件过滤。</w:t>
      </w:r>
    </w:p>
    <w:p w:rsidR="0077085D" w:rsidRPr="00022637" w:rsidRDefault="0077085D" w:rsidP="00D015C9"/>
    <w:p w:rsidR="0055461B" w:rsidRDefault="0055461B" w:rsidP="00AE4850">
      <w:pPr>
        <w:pStyle w:val="1"/>
      </w:pPr>
      <w:bookmarkStart w:id="11" w:name="_Toc301359172"/>
      <w:r>
        <w:rPr>
          <w:rFonts w:hint="eastAsia"/>
        </w:rPr>
        <w:lastRenderedPageBreak/>
        <w:t>复合列求值</w:t>
      </w:r>
      <w:bookmarkEnd w:id="11"/>
    </w:p>
    <w:p w:rsidR="00565462" w:rsidRPr="00565462" w:rsidRDefault="00565462" w:rsidP="00565462">
      <w:r>
        <w:rPr>
          <w:rFonts w:hint="eastAsia"/>
        </w:rPr>
        <w:t>复合列提供给客户端的接口为字符串接口，需要通过</w:t>
      </w:r>
      <w:r w:rsidR="00B6136A">
        <w:rPr>
          <w:rFonts w:hint="eastAsia"/>
        </w:rPr>
        <w:t>表达式</w:t>
      </w:r>
      <w:r>
        <w:rPr>
          <w:rFonts w:hint="eastAsia"/>
        </w:rPr>
        <w:t>解析和</w:t>
      </w:r>
      <w:r w:rsidR="00B6136A">
        <w:rPr>
          <w:rFonts w:hint="eastAsia"/>
        </w:rPr>
        <w:t>表达式</w:t>
      </w:r>
      <w:r>
        <w:rPr>
          <w:rFonts w:hint="eastAsia"/>
        </w:rPr>
        <w:t>求值两步才能实现复杂运算和条件过滤。</w:t>
      </w:r>
    </w:p>
    <w:p w:rsidR="00B6136A" w:rsidRDefault="00B6136A" w:rsidP="00B6136A">
      <w:pPr>
        <w:pStyle w:val="2"/>
        <w:rPr>
          <w:lang w:eastAsia="zh-CN"/>
        </w:rPr>
      </w:pPr>
      <w:bookmarkStart w:id="12" w:name="_Toc301359173"/>
      <w:r>
        <w:rPr>
          <w:rFonts w:hint="eastAsia"/>
          <w:lang w:eastAsia="zh-CN"/>
        </w:rPr>
        <w:t>表达式</w:t>
      </w:r>
      <w:r w:rsidR="00AE4850">
        <w:rPr>
          <w:rFonts w:hint="eastAsia"/>
        </w:rPr>
        <w:t>解析</w:t>
      </w:r>
      <w:bookmarkEnd w:id="12"/>
    </w:p>
    <w:p w:rsidR="00061D73" w:rsidRDefault="00061D73" w:rsidP="00061D73">
      <w:r>
        <w:rPr>
          <w:rFonts w:hint="eastAsia"/>
        </w:rPr>
        <w:t>假设用户调用了下面一个函数来获得一个复合值：</w:t>
      </w:r>
    </w:p>
    <w:p w:rsidR="00061D73" w:rsidRPr="00061D73" w:rsidRDefault="00061D73" w:rsidP="00061D73">
      <w:pPr>
        <w:pBdr>
          <w:top w:val="single" w:sz="6" w:space="1" w:color="F9B074" w:themeColor="accent6" w:themeTint="BF"/>
          <w:left w:val="single" w:sz="6" w:space="4" w:color="F9B074" w:themeColor="accent6" w:themeTint="BF"/>
          <w:bottom w:val="single" w:sz="6" w:space="1" w:color="F9B074" w:themeColor="accent6" w:themeTint="BF"/>
          <w:right w:val="single" w:sz="6" w:space="4" w:color="F9B074" w:themeColor="accent6" w:themeTint="BF"/>
        </w:pBdr>
        <w:rPr>
          <w:rFonts w:ascii="Courier New" w:hAnsi="Courier New" w:cs="Courier New"/>
        </w:rPr>
      </w:pPr>
      <w:r>
        <w:rPr>
          <w:rFonts w:ascii="Courier New" w:hAnsi="Courier New" w:cs="Courier New" w:hint="eastAsia"/>
        </w:rPr>
        <w:t>scan_p</w:t>
      </w:r>
      <w:r w:rsidRPr="00061D73">
        <w:rPr>
          <w:rFonts w:ascii="Courier New" w:hAnsi="Courier New" w:cs="Courier New"/>
        </w:rPr>
        <w:t>aram.add_column("`Col1` - ((`Col2` + `Col3`) / `Col4`)");</w:t>
      </w:r>
    </w:p>
    <w:p w:rsidR="00B6136A" w:rsidRDefault="00061D73" w:rsidP="00B6136A">
      <w:r>
        <w:rPr>
          <w:rFonts w:hint="eastAsia"/>
        </w:rPr>
        <w:t>我们需要将其解析成便于计算机处理的式子。表达式</w:t>
      </w:r>
      <w:r w:rsidR="00B6136A">
        <w:rPr>
          <w:rFonts w:hint="eastAsia"/>
        </w:rPr>
        <w:t>解析是指将人类可读的中缀表达式转化成便于计算机运算的后缀表达式。例如：</w:t>
      </w:r>
    </w:p>
    <w:tbl>
      <w:tblPr>
        <w:tblStyle w:val="-6"/>
        <w:tblW w:w="0" w:type="auto"/>
        <w:tblLook w:val="04A0"/>
      </w:tblPr>
      <w:tblGrid>
        <w:gridCol w:w="1526"/>
        <w:gridCol w:w="6996"/>
      </w:tblGrid>
      <w:tr w:rsidR="00B6136A" w:rsidTr="000E5D5B">
        <w:trPr>
          <w:cnfStyle w:val="100000000000"/>
        </w:trPr>
        <w:tc>
          <w:tcPr>
            <w:cnfStyle w:val="001000000000"/>
            <w:tcW w:w="1526" w:type="dxa"/>
          </w:tcPr>
          <w:p w:rsidR="00B6136A" w:rsidRDefault="00B6136A" w:rsidP="000E5D5B">
            <w:r>
              <w:rPr>
                <w:rFonts w:hint="eastAsia"/>
              </w:rPr>
              <w:t>中缀</w:t>
            </w:r>
            <w:r w:rsidRPr="00FA1851">
              <w:rPr>
                <w:rFonts w:hint="eastAsia"/>
              </w:rPr>
              <w:t>表达式</w:t>
            </w:r>
          </w:p>
        </w:tc>
        <w:tc>
          <w:tcPr>
            <w:tcW w:w="6996" w:type="dxa"/>
          </w:tcPr>
          <w:p w:rsidR="00B6136A" w:rsidRDefault="00B6136A" w:rsidP="000E5D5B">
            <w:pPr>
              <w:cnfStyle w:val="100000000000"/>
            </w:pPr>
            <w:r w:rsidRPr="00FA1851">
              <w:t>Col1 - ((Col2 + Col3) / Col4)</w:t>
            </w:r>
          </w:p>
        </w:tc>
      </w:tr>
      <w:tr w:rsidR="00B6136A" w:rsidTr="000E5D5B">
        <w:trPr>
          <w:cnfStyle w:val="000000100000"/>
        </w:trPr>
        <w:tc>
          <w:tcPr>
            <w:cnfStyle w:val="001000000000"/>
            <w:tcW w:w="1526" w:type="dxa"/>
          </w:tcPr>
          <w:p w:rsidR="00B6136A" w:rsidRDefault="00B6136A" w:rsidP="000E5D5B">
            <w:r w:rsidRPr="00FA1851">
              <w:rPr>
                <w:rFonts w:hint="eastAsia"/>
              </w:rPr>
              <w:t>后缀表达式</w:t>
            </w:r>
          </w:p>
        </w:tc>
        <w:tc>
          <w:tcPr>
            <w:tcW w:w="6996" w:type="dxa"/>
          </w:tcPr>
          <w:p w:rsidR="00B6136A" w:rsidRDefault="00B6136A" w:rsidP="000E5D5B">
            <w:pPr>
              <w:cnfStyle w:val="000000100000"/>
            </w:pPr>
            <w:r w:rsidRPr="00FA1851">
              <w:t>Col1  Col2  Col3  +  Col4  /  -</w:t>
            </w:r>
          </w:p>
        </w:tc>
      </w:tr>
    </w:tbl>
    <w:p w:rsidR="00B6136A" w:rsidRPr="00B6136A" w:rsidRDefault="00B6136A" w:rsidP="00B6136A">
      <w:r>
        <w:rPr>
          <w:rFonts w:hint="eastAsia"/>
        </w:rPr>
        <w:t>为了实现这个过程，首先要用词法分析识别出中缀表达式中的每一个操作符和操作数，</w:t>
      </w:r>
      <w:r w:rsidR="001D68A1">
        <w:rPr>
          <w:rFonts w:hint="eastAsia"/>
        </w:rPr>
        <w:t>然后再用语法分析将中缀表达式按照运算优先级的要求转化成后缀表达式。</w:t>
      </w:r>
    </w:p>
    <w:p w:rsidR="00B9493F" w:rsidRDefault="00B9493F" w:rsidP="00B9493F">
      <w:pPr>
        <w:pStyle w:val="3"/>
      </w:pPr>
      <w:bookmarkStart w:id="13" w:name="_Toc301359174"/>
      <w:r>
        <w:rPr>
          <w:rFonts w:hint="eastAsia"/>
        </w:rPr>
        <w:t>词法分析</w:t>
      </w:r>
      <w:bookmarkEnd w:id="13"/>
    </w:p>
    <w:p w:rsidR="00B9493F" w:rsidRDefault="00B9493F" w:rsidP="00B9493F">
      <w:r>
        <w:rPr>
          <w:rFonts w:hint="eastAsia"/>
        </w:rPr>
        <w:t>词法分析的主要用途是从左至右逐个扫描输入字符串，产生一个个单词序列，用以语法分析。执行词法分析工作的程序称为词法分析程序。</w:t>
      </w:r>
    </w:p>
    <w:p w:rsidR="00B9493F" w:rsidRDefault="00B9493F" w:rsidP="00B9493F">
      <w:r>
        <w:rPr>
          <w:rFonts w:hint="eastAsia"/>
        </w:rPr>
        <w:t>词法分析程序可以有两种设计方法：一种是一次性将所有单词序列分析出来并存储在中间文件中，传递给语法分析程序；另一种是将词法分析程序设计成一个子程序，每当语法分析需要一个单词时就调用此程序。第二种方法可以省掉中间文件。</w:t>
      </w:r>
    </w:p>
    <w:p w:rsidR="00B9493F" w:rsidRDefault="00B9493F" w:rsidP="00B9493F">
      <w:pPr>
        <w:ind w:firstLineChars="50" w:firstLine="105"/>
        <w:jc w:val="left"/>
      </w:pPr>
    </w:p>
    <w:p w:rsidR="00B9493F" w:rsidRDefault="00B9493F" w:rsidP="00B9493F">
      <w:pPr>
        <w:ind w:firstLineChars="50" w:firstLine="105"/>
        <w:jc w:val="left"/>
      </w:pPr>
      <w:r>
        <w:rPr>
          <w:rFonts w:hint="eastAsia"/>
        </w:rPr>
        <w:t>OB</w:t>
      </w:r>
      <w:r>
        <w:rPr>
          <w:rFonts w:hint="eastAsia"/>
        </w:rPr>
        <w:t>中词法分析程序的输出包括：</w:t>
      </w:r>
    </w:p>
    <w:tbl>
      <w:tblPr>
        <w:tblStyle w:val="1-6"/>
        <w:tblW w:w="0" w:type="auto"/>
        <w:tblBorders>
          <w:insideH w:val="single" w:sz="6" w:space="0" w:color="F9B074" w:themeColor="accent6" w:themeTint="BF"/>
          <w:insideV w:val="single" w:sz="8" w:space="0" w:color="F9B074" w:themeColor="accent6" w:themeTint="BF"/>
        </w:tblBorders>
        <w:tblLook w:val="04A0"/>
      </w:tblPr>
      <w:tblGrid>
        <w:gridCol w:w="1526"/>
        <w:gridCol w:w="6996"/>
      </w:tblGrid>
      <w:tr w:rsidR="00B9493F" w:rsidTr="00B9493F">
        <w:trPr>
          <w:cnfStyle w:val="100000000000"/>
        </w:trPr>
        <w:tc>
          <w:tcPr>
            <w:cnfStyle w:val="001000000000"/>
            <w:tcW w:w="1526" w:type="dxa"/>
            <w:tcBorders>
              <w:top w:val="none" w:sz="0" w:space="0" w:color="auto"/>
              <w:left w:val="none" w:sz="0" w:space="0" w:color="auto"/>
              <w:bottom w:val="none" w:sz="0" w:space="0" w:color="auto"/>
              <w:right w:val="none" w:sz="0" w:space="0" w:color="auto"/>
            </w:tcBorders>
          </w:tcPr>
          <w:p w:rsidR="00B9493F" w:rsidRDefault="00B9493F" w:rsidP="00B9493F">
            <w:pPr>
              <w:jc w:val="left"/>
            </w:pPr>
            <w:r>
              <w:rPr>
                <w:rFonts w:hint="eastAsia"/>
              </w:rPr>
              <w:t>输出类别</w:t>
            </w:r>
          </w:p>
        </w:tc>
        <w:tc>
          <w:tcPr>
            <w:tcW w:w="6996" w:type="dxa"/>
            <w:tcBorders>
              <w:top w:val="none" w:sz="0" w:space="0" w:color="auto"/>
              <w:left w:val="none" w:sz="0" w:space="0" w:color="auto"/>
              <w:bottom w:val="none" w:sz="0" w:space="0" w:color="auto"/>
              <w:right w:val="none" w:sz="0" w:space="0" w:color="auto"/>
            </w:tcBorders>
          </w:tcPr>
          <w:p w:rsidR="00B9493F" w:rsidRDefault="00B9493F" w:rsidP="00B9493F">
            <w:pPr>
              <w:jc w:val="left"/>
              <w:cnfStyle w:val="100000000000"/>
            </w:pPr>
            <w:r>
              <w:rPr>
                <w:rFonts w:hint="eastAsia"/>
              </w:rPr>
              <w:t>输出内容</w:t>
            </w:r>
          </w:p>
        </w:tc>
      </w:tr>
      <w:tr w:rsidR="00B9493F" w:rsidTr="00B9493F">
        <w:trPr>
          <w:cnfStyle w:val="000000100000"/>
        </w:trPr>
        <w:tc>
          <w:tcPr>
            <w:cnfStyle w:val="001000000000"/>
            <w:tcW w:w="1526" w:type="dxa"/>
            <w:tcBorders>
              <w:right w:val="none" w:sz="0" w:space="0" w:color="auto"/>
            </w:tcBorders>
          </w:tcPr>
          <w:p w:rsidR="00B9493F" w:rsidRDefault="00B9493F" w:rsidP="00B9493F">
            <w:pPr>
              <w:jc w:val="left"/>
            </w:pPr>
            <w:r>
              <w:rPr>
                <w:rFonts w:hint="eastAsia"/>
              </w:rPr>
              <w:t>标识符</w:t>
            </w:r>
          </w:p>
        </w:tc>
        <w:tc>
          <w:tcPr>
            <w:tcW w:w="6996" w:type="dxa"/>
            <w:tcBorders>
              <w:left w:val="none" w:sz="0" w:space="0" w:color="auto"/>
            </w:tcBorders>
          </w:tcPr>
          <w:p w:rsidR="00B9493F" w:rsidRDefault="00B9493F" w:rsidP="00B9493F">
            <w:pPr>
              <w:ind w:firstLineChars="50" w:firstLine="105"/>
              <w:jc w:val="left"/>
              <w:cnfStyle w:val="000000100000"/>
            </w:pPr>
            <w:r>
              <w:rPr>
                <w:rFonts w:hint="eastAsia"/>
              </w:rPr>
              <w:t>列名</w:t>
            </w:r>
          </w:p>
        </w:tc>
      </w:tr>
      <w:tr w:rsidR="00B9493F" w:rsidTr="00B9493F">
        <w:trPr>
          <w:cnfStyle w:val="000000010000"/>
        </w:trPr>
        <w:tc>
          <w:tcPr>
            <w:cnfStyle w:val="001000000000"/>
            <w:tcW w:w="1526" w:type="dxa"/>
            <w:tcBorders>
              <w:right w:val="none" w:sz="0" w:space="0" w:color="auto"/>
            </w:tcBorders>
          </w:tcPr>
          <w:p w:rsidR="00B9493F" w:rsidRDefault="00B9493F" w:rsidP="00B9493F">
            <w:pPr>
              <w:jc w:val="left"/>
            </w:pPr>
            <w:r>
              <w:rPr>
                <w:rFonts w:hint="eastAsia"/>
              </w:rPr>
              <w:t>常数</w:t>
            </w:r>
          </w:p>
        </w:tc>
        <w:tc>
          <w:tcPr>
            <w:tcW w:w="6996" w:type="dxa"/>
            <w:tcBorders>
              <w:left w:val="none" w:sz="0" w:space="0" w:color="auto"/>
            </w:tcBorders>
          </w:tcPr>
          <w:p w:rsidR="00B9493F" w:rsidRDefault="00B9493F" w:rsidP="004F64EC">
            <w:pPr>
              <w:ind w:firstLineChars="50" w:firstLine="105"/>
              <w:jc w:val="left"/>
              <w:cnfStyle w:val="000000010000"/>
            </w:pPr>
            <w:r>
              <w:rPr>
                <w:rFonts w:hint="eastAsia"/>
              </w:rPr>
              <w:t>整数</w:t>
            </w:r>
            <w:r w:rsidR="004F64EC">
              <w:rPr>
                <w:rFonts w:hint="eastAsia"/>
              </w:rPr>
              <w:t>，</w:t>
            </w:r>
            <w:r>
              <w:rPr>
                <w:rFonts w:hint="eastAsia"/>
              </w:rPr>
              <w:t>浮点数</w:t>
            </w:r>
            <w:r w:rsidR="004F64EC">
              <w:rPr>
                <w:rFonts w:hint="eastAsia"/>
              </w:rPr>
              <w:t>，</w:t>
            </w:r>
            <w:r>
              <w:rPr>
                <w:rFonts w:hint="eastAsia"/>
              </w:rPr>
              <w:t>true</w:t>
            </w:r>
            <w:r w:rsidR="004F64EC">
              <w:rPr>
                <w:rFonts w:hint="eastAsia"/>
              </w:rPr>
              <w:t>，</w:t>
            </w:r>
            <w:r>
              <w:rPr>
                <w:rFonts w:hint="eastAsia"/>
              </w:rPr>
              <w:t>false</w:t>
            </w:r>
            <w:r w:rsidR="004F64EC">
              <w:rPr>
                <w:rFonts w:hint="eastAsia"/>
              </w:rPr>
              <w:t>，</w:t>
            </w:r>
            <w:r>
              <w:rPr>
                <w:rFonts w:hint="eastAsia"/>
              </w:rPr>
              <w:t>null</w:t>
            </w:r>
            <w:r w:rsidR="004F64EC">
              <w:rPr>
                <w:rFonts w:hint="eastAsia"/>
              </w:rPr>
              <w:t>，</w:t>
            </w:r>
            <w:r>
              <w:rPr>
                <w:rFonts w:hint="eastAsia"/>
              </w:rPr>
              <w:t>字符串</w:t>
            </w:r>
          </w:p>
        </w:tc>
      </w:tr>
      <w:tr w:rsidR="00B9493F" w:rsidTr="00B9493F">
        <w:trPr>
          <w:cnfStyle w:val="000000100000"/>
        </w:trPr>
        <w:tc>
          <w:tcPr>
            <w:cnfStyle w:val="001000000000"/>
            <w:tcW w:w="1526" w:type="dxa"/>
            <w:tcBorders>
              <w:right w:val="none" w:sz="0" w:space="0" w:color="auto"/>
            </w:tcBorders>
          </w:tcPr>
          <w:p w:rsidR="00B9493F" w:rsidRDefault="00B9493F" w:rsidP="00B9493F">
            <w:pPr>
              <w:jc w:val="left"/>
            </w:pPr>
            <w:r>
              <w:rPr>
                <w:rFonts w:hint="eastAsia"/>
              </w:rPr>
              <w:t>运算符</w:t>
            </w:r>
          </w:p>
        </w:tc>
        <w:tc>
          <w:tcPr>
            <w:tcW w:w="6996" w:type="dxa"/>
            <w:tcBorders>
              <w:left w:val="none" w:sz="0" w:space="0" w:color="auto"/>
            </w:tcBorders>
          </w:tcPr>
          <w:p w:rsidR="00B9493F" w:rsidRDefault="00B9493F" w:rsidP="00B9493F">
            <w:pPr>
              <w:ind w:firstLineChars="50" w:firstLine="105"/>
              <w:jc w:val="left"/>
              <w:cnfStyle w:val="000000100000"/>
            </w:pPr>
            <w:r>
              <w:rPr>
                <w:rFonts w:hint="eastAsia"/>
              </w:rPr>
              <w:t xml:space="preserve">+,  -,  *,  /,  </w:t>
            </w:r>
            <w:r>
              <w:rPr>
                <w:rFonts w:hint="eastAsia"/>
              </w:rPr>
              <w:t>比较运算符</w:t>
            </w:r>
            <w:r>
              <w:rPr>
                <w:rFonts w:hint="eastAsia"/>
              </w:rPr>
              <w:t>, is, like, AND, OR</w:t>
            </w:r>
          </w:p>
        </w:tc>
      </w:tr>
      <w:tr w:rsidR="00B9493F" w:rsidTr="00B9493F">
        <w:trPr>
          <w:cnfStyle w:val="000000010000"/>
        </w:trPr>
        <w:tc>
          <w:tcPr>
            <w:cnfStyle w:val="001000000000"/>
            <w:tcW w:w="1526" w:type="dxa"/>
            <w:tcBorders>
              <w:right w:val="none" w:sz="0" w:space="0" w:color="auto"/>
            </w:tcBorders>
          </w:tcPr>
          <w:p w:rsidR="00B9493F" w:rsidRDefault="00B9493F" w:rsidP="00B9493F">
            <w:pPr>
              <w:jc w:val="left"/>
            </w:pPr>
            <w:r>
              <w:rPr>
                <w:rFonts w:hint="eastAsia"/>
              </w:rPr>
              <w:t>分界符</w:t>
            </w:r>
          </w:p>
        </w:tc>
        <w:tc>
          <w:tcPr>
            <w:tcW w:w="6996" w:type="dxa"/>
            <w:tcBorders>
              <w:left w:val="none" w:sz="0" w:space="0" w:color="auto"/>
            </w:tcBorders>
          </w:tcPr>
          <w:p w:rsidR="00B9493F" w:rsidRDefault="00B9493F" w:rsidP="00B9493F">
            <w:pPr>
              <w:ind w:firstLineChars="50" w:firstLine="105"/>
              <w:jc w:val="left"/>
              <w:cnfStyle w:val="000000010000"/>
            </w:pPr>
            <w:r>
              <w:rPr>
                <w:rFonts w:hint="eastAsia"/>
              </w:rPr>
              <w:t xml:space="preserve">#, `, </w:t>
            </w:r>
            <w:r>
              <w:t>‘</w:t>
            </w:r>
            <w:r>
              <w:rPr>
                <w:rFonts w:hint="eastAsia"/>
              </w:rPr>
              <w:t xml:space="preserve">, </w:t>
            </w:r>
            <w:r>
              <w:rPr>
                <w:rFonts w:hint="eastAsia"/>
              </w:rPr>
              <w:t>空格</w:t>
            </w:r>
          </w:p>
        </w:tc>
      </w:tr>
    </w:tbl>
    <w:p w:rsidR="00B9493F" w:rsidRDefault="00B9493F" w:rsidP="00B9493F">
      <w:pPr>
        <w:ind w:firstLineChars="50" w:firstLine="105"/>
        <w:jc w:val="left"/>
      </w:pPr>
    </w:p>
    <w:p w:rsidR="005B6919" w:rsidRDefault="005B6919" w:rsidP="00B9493F">
      <w:pPr>
        <w:ind w:firstLineChars="50" w:firstLine="105"/>
        <w:jc w:val="left"/>
      </w:pPr>
      <w:r>
        <w:rPr>
          <w:rFonts w:hint="eastAsia"/>
        </w:rPr>
        <w:t>为了消除二义性，便于词法分析，特定义如下规则：</w:t>
      </w:r>
    </w:p>
    <w:tbl>
      <w:tblPr>
        <w:tblStyle w:val="1-6"/>
        <w:tblW w:w="0" w:type="auto"/>
        <w:tblBorders>
          <w:insideH w:val="single" w:sz="6" w:space="0" w:color="F9B074" w:themeColor="accent6" w:themeTint="BF"/>
          <w:insideV w:val="single" w:sz="8" w:space="0" w:color="F9B074" w:themeColor="accent6" w:themeTint="BF"/>
        </w:tblBorders>
        <w:tblLook w:val="04A0"/>
      </w:tblPr>
      <w:tblGrid>
        <w:gridCol w:w="1526"/>
        <w:gridCol w:w="6996"/>
      </w:tblGrid>
      <w:tr w:rsidR="005B6919" w:rsidTr="000E5D5B">
        <w:trPr>
          <w:cnfStyle w:val="100000000000"/>
        </w:trPr>
        <w:tc>
          <w:tcPr>
            <w:cnfStyle w:val="001000000000"/>
            <w:tcW w:w="1526" w:type="dxa"/>
            <w:tcBorders>
              <w:top w:val="none" w:sz="0" w:space="0" w:color="auto"/>
              <w:left w:val="none" w:sz="0" w:space="0" w:color="auto"/>
              <w:bottom w:val="none" w:sz="0" w:space="0" w:color="auto"/>
              <w:right w:val="none" w:sz="0" w:space="0" w:color="auto"/>
            </w:tcBorders>
          </w:tcPr>
          <w:p w:rsidR="005B6919" w:rsidRDefault="005B6919" w:rsidP="000E5D5B">
            <w:pPr>
              <w:jc w:val="left"/>
            </w:pPr>
            <w:r>
              <w:rPr>
                <w:rFonts w:hint="eastAsia"/>
              </w:rPr>
              <w:t>规则</w:t>
            </w:r>
          </w:p>
        </w:tc>
        <w:tc>
          <w:tcPr>
            <w:tcW w:w="6996" w:type="dxa"/>
            <w:tcBorders>
              <w:top w:val="none" w:sz="0" w:space="0" w:color="auto"/>
              <w:left w:val="none" w:sz="0" w:space="0" w:color="auto"/>
              <w:bottom w:val="none" w:sz="0" w:space="0" w:color="auto"/>
              <w:right w:val="none" w:sz="0" w:space="0" w:color="auto"/>
            </w:tcBorders>
          </w:tcPr>
          <w:p w:rsidR="005B6919" w:rsidRDefault="005B6919" w:rsidP="000E5D5B">
            <w:pPr>
              <w:jc w:val="left"/>
              <w:cnfStyle w:val="100000000000"/>
            </w:pPr>
            <w:r>
              <w:rPr>
                <w:rFonts w:hint="eastAsia"/>
              </w:rPr>
              <w:t>说明</w:t>
            </w:r>
          </w:p>
        </w:tc>
      </w:tr>
      <w:tr w:rsidR="005B6919" w:rsidTr="000E5D5B">
        <w:trPr>
          <w:cnfStyle w:val="000000100000"/>
        </w:trPr>
        <w:tc>
          <w:tcPr>
            <w:cnfStyle w:val="001000000000"/>
            <w:tcW w:w="1526" w:type="dxa"/>
            <w:tcBorders>
              <w:right w:val="none" w:sz="0" w:space="0" w:color="auto"/>
            </w:tcBorders>
          </w:tcPr>
          <w:p w:rsidR="005B6919" w:rsidRPr="005B6919" w:rsidRDefault="005B6919" w:rsidP="005B6919">
            <w:pPr>
              <w:jc w:val="left"/>
            </w:pPr>
            <w:r w:rsidRPr="005B6919">
              <w:rPr>
                <w:rFonts w:hint="eastAsia"/>
              </w:rPr>
              <w:t>列名规则</w:t>
            </w:r>
          </w:p>
        </w:tc>
        <w:tc>
          <w:tcPr>
            <w:tcW w:w="6996" w:type="dxa"/>
            <w:tcBorders>
              <w:left w:val="none" w:sz="0" w:space="0" w:color="auto"/>
            </w:tcBorders>
          </w:tcPr>
          <w:p w:rsidR="005B6919" w:rsidRPr="00C009F3" w:rsidRDefault="005B6919" w:rsidP="00726A90">
            <w:pPr>
              <w:jc w:val="left"/>
              <w:cnfStyle w:val="000000100000"/>
            </w:pPr>
            <w:r w:rsidRPr="00C009F3">
              <w:rPr>
                <w:rFonts w:hint="eastAsia"/>
              </w:rPr>
              <w:t>必须用反引号</w:t>
            </w:r>
            <w:r w:rsidRPr="00C009F3">
              <w:rPr>
                <w:rFonts w:hint="eastAsia"/>
              </w:rPr>
              <w:t>(`)</w:t>
            </w:r>
            <w:r w:rsidRPr="00C009F3">
              <w:rPr>
                <w:rFonts w:hint="eastAsia"/>
              </w:rPr>
              <w:t>括起来，列名内仅不允许出现反引号，例如</w:t>
            </w:r>
            <w:r w:rsidRPr="00C009F3">
              <w:rPr>
                <w:rFonts w:hint="eastAsia"/>
              </w:rPr>
              <w:t xml:space="preserve"> `$_column_1`</w:t>
            </w:r>
          </w:p>
        </w:tc>
      </w:tr>
      <w:tr w:rsidR="005B6919" w:rsidTr="000E5D5B">
        <w:trPr>
          <w:cnfStyle w:val="000000010000"/>
        </w:trPr>
        <w:tc>
          <w:tcPr>
            <w:cnfStyle w:val="001000000000"/>
            <w:tcW w:w="1526" w:type="dxa"/>
            <w:tcBorders>
              <w:right w:val="none" w:sz="0" w:space="0" w:color="auto"/>
            </w:tcBorders>
          </w:tcPr>
          <w:p w:rsidR="005B6919" w:rsidRPr="005B6919" w:rsidRDefault="005B6919" w:rsidP="005B6919">
            <w:pPr>
              <w:jc w:val="left"/>
            </w:pPr>
            <w:r w:rsidRPr="005B6919">
              <w:rPr>
                <w:rFonts w:hint="eastAsia"/>
              </w:rPr>
              <w:t>字符串规则</w:t>
            </w:r>
          </w:p>
        </w:tc>
        <w:tc>
          <w:tcPr>
            <w:tcW w:w="6996" w:type="dxa"/>
            <w:tcBorders>
              <w:left w:val="none" w:sz="0" w:space="0" w:color="auto"/>
            </w:tcBorders>
          </w:tcPr>
          <w:p w:rsidR="00726A90" w:rsidRPr="00C009F3" w:rsidRDefault="005B6919" w:rsidP="00726A90">
            <w:pPr>
              <w:jc w:val="left"/>
              <w:cnfStyle w:val="000000010000"/>
            </w:pPr>
            <w:r w:rsidRPr="00C009F3">
              <w:rPr>
                <w:rFonts w:hint="eastAsia"/>
              </w:rPr>
              <w:t>必须用单引号</w:t>
            </w:r>
            <w:r w:rsidRPr="00C009F3">
              <w:rPr>
                <w:rFonts w:hint="eastAsia"/>
              </w:rPr>
              <w:t>(</w:t>
            </w:r>
            <w:r w:rsidRPr="00C009F3">
              <w:t>'</w:t>
            </w:r>
            <w:r w:rsidRPr="00C009F3">
              <w:rPr>
                <w:rFonts w:hint="eastAsia"/>
              </w:rPr>
              <w:t>)</w:t>
            </w:r>
            <w:r w:rsidRPr="00C009F3">
              <w:rPr>
                <w:rFonts w:hint="eastAsia"/>
              </w:rPr>
              <w:t>括起来，字符串内出现单引号需用反斜线</w:t>
            </w:r>
            <w:r w:rsidRPr="00C009F3">
              <w:rPr>
                <w:rFonts w:hint="eastAsia"/>
              </w:rPr>
              <w:t>(\)</w:t>
            </w:r>
            <w:r w:rsidRPr="005B6919">
              <w:rPr>
                <w:rFonts w:hint="eastAsia"/>
                <w:b/>
              </w:rPr>
              <w:t>转义</w:t>
            </w:r>
            <w:r w:rsidRPr="00C009F3">
              <w:rPr>
                <w:rFonts w:hint="eastAsia"/>
              </w:rPr>
              <w:t>，反斜线自身亦用反斜线转义，例如</w:t>
            </w:r>
            <w:r w:rsidRPr="00C009F3">
              <w:t>'</w:t>
            </w:r>
            <w:r w:rsidRPr="00C009F3">
              <w:rPr>
                <w:rFonts w:hint="eastAsia"/>
              </w:rPr>
              <w:t>尿不湿</w:t>
            </w:r>
            <w:r w:rsidRPr="00C009F3">
              <w:t>'</w:t>
            </w:r>
            <w:r w:rsidRPr="00C009F3">
              <w:rPr>
                <w:rFonts w:hint="eastAsia"/>
              </w:rPr>
              <w:t>，</w:t>
            </w:r>
            <w:r w:rsidRPr="00C009F3">
              <w:rPr>
                <w:rFonts w:hint="eastAsia"/>
              </w:rPr>
              <w:t xml:space="preserve">  </w:t>
            </w:r>
            <w:r w:rsidRPr="00C009F3">
              <w:t>'</w:t>
            </w:r>
            <w:r w:rsidRPr="00C009F3">
              <w:rPr>
                <w:rFonts w:hint="eastAsia"/>
              </w:rPr>
              <w:t>it\</w:t>
            </w:r>
            <w:r w:rsidRPr="00C009F3">
              <w:t>'</w:t>
            </w:r>
            <w:r w:rsidRPr="00C009F3">
              <w:rPr>
                <w:rFonts w:hint="eastAsia"/>
              </w:rPr>
              <w:t>s me</w:t>
            </w:r>
            <w:r w:rsidRPr="00C009F3">
              <w:t>'</w:t>
            </w:r>
            <w:r w:rsidRPr="00C009F3">
              <w:rPr>
                <w:rFonts w:hint="eastAsia"/>
              </w:rPr>
              <w:t xml:space="preserve">  (</w:t>
            </w:r>
            <w:r w:rsidRPr="00C009F3">
              <w:rPr>
                <w:rFonts w:hint="eastAsia"/>
              </w:rPr>
              <w:t>表示</w:t>
            </w:r>
            <w:r w:rsidRPr="00C009F3">
              <w:rPr>
                <w:rFonts w:hint="eastAsia"/>
              </w:rPr>
              <w:t>it</w:t>
            </w:r>
            <w:r w:rsidRPr="00C009F3">
              <w:t>'</w:t>
            </w:r>
            <w:r w:rsidRPr="00C009F3">
              <w:rPr>
                <w:rFonts w:hint="eastAsia"/>
              </w:rPr>
              <w:t xml:space="preserve">s me)  </w:t>
            </w:r>
            <w:r w:rsidRPr="00C009F3">
              <w:t>'</w:t>
            </w:r>
            <w:r w:rsidRPr="00C009F3">
              <w:rPr>
                <w:rFonts w:hint="eastAsia"/>
              </w:rPr>
              <w:t>C:\\dir</w:t>
            </w:r>
            <w:r w:rsidRPr="00C009F3">
              <w:t>'</w:t>
            </w:r>
            <w:r w:rsidRPr="00C009F3">
              <w:rPr>
                <w:rFonts w:hint="eastAsia"/>
              </w:rPr>
              <w:t xml:space="preserve">  (</w:t>
            </w:r>
            <w:r w:rsidRPr="00C009F3">
              <w:rPr>
                <w:rFonts w:hint="eastAsia"/>
              </w:rPr>
              <w:t>表示</w:t>
            </w:r>
            <w:r w:rsidRPr="00C009F3">
              <w:rPr>
                <w:rFonts w:hint="eastAsia"/>
              </w:rPr>
              <w:t>C:\dir)</w:t>
            </w:r>
          </w:p>
        </w:tc>
      </w:tr>
      <w:tr w:rsidR="005B6919" w:rsidTr="005B6919">
        <w:trPr>
          <w:cnfStyle w:val="000000100000"/>
        </w:trPr>
        <w:tc>
          <w:tcPr>
            <w:cnfStyle w:val="001000000000"/>
            <w:tcW w:w="1526" w:type="dxa"/>
            <w:tcBorders>
              <w:bottom w:val="single" w:sz="6" w:space="0" w:color="F9B074" w:themeColor="accent6" w:themeTint="BF"/>
              <w:right w:val="none" w:sz="0" w:space="0" w:color="auto"/>
            </w:tcBorders>
          </w:tcPr>
          <w:p w:rsidR="005B6919" w:rsidRPr="005B6919" w:rsidRDefault="005B6919" w:rsidP="005B6919">
            <w:pPr>
              <w:jc w:val="left"/>
            </w:pPr>
            <w:r w:rsidRPr="005B6919">
              <w:rPr>
                <w:rFonts w:hint="eastAsia"/>
              </w:rPr>
              <w:t>时间串规则</w:t>
            </w:r>
          </w:p>
        </w:tc>
        <w:tc>
          <w:tcPr>
            <w:tcW w:w="6996" w:type="dxa"/>
            <w:tcBorders>
              <w:left w:val="none" w:sz="0" w:space="0" w:color="auto"/>
              <w:bottom w:val="single" w:sz="6" w:space="0" w:color="F9B074" w:themeColor="accent6" w:themeTint="BF"/>
            </w:tcBorders>
          </w:tcPr>
          <w:p w:rsidR="005B6919" w:rsidRPr="00C009F3" w:rsidRDefault="005B6919" w:rsidP="00726A90">
            <w:pPr>
              <w:jc w:val="left"/>
              <w:cnfStyle w:val="000000100000"/>
            </w:pPr>
            <w:r w:rsidRPr="00C009F3">
              <w:rPr>
                <w:rFonts w:hint="eastAsia"/>
              </w:rPr>
              <w:t>必须用井号</w:t>
            </w:r>
            <w:r w:rsidRPr="00C009F3">
              <w:rPr>
                <w:rFonts w:hint="eastAsia"/>
              </w:rPr>
              <w:t>(#)</w:t>
            </w:r>
            <w:r w:rsidRPr="00C009F3">
              <w:rPr>
                <w:rFonts w:hint="eastAsia"/>
              </w:rPr>
              <w:t>括起来，年月日用横线</w:t>
            </w:r>
            <w:r w:rsidRPr="00C009F3">
              <w:rPr>
                <w:rFonts w:hint="eastAsia"/>
              </w:rPr>
              <w:t>(-)</w:t>
            </w:r>
            <w:r w:rsidRPr="00C009F3">
              <w:rPr>
                <w:rFonts w:hint="eastAsia"/>
              </w:rPr>
              <w:t>相连，时分秒用冒号</w:t>
            </w:r>
            <w:r w:rsidRPr="00C009F3">
              <w:rPr>
                <w:rFonts w:hint="eastAsia"/>
              </w:rPr>
              <w:t>(:)</w:t>
            </w:r>
            <w:r w:rsidRPr="00C009F3">
              <w:rPr>
                <w:rFonts w:hint="eastAsia"/>
              </w:rPr>
              <w:t>相连，年月日和时分秒之间用空格分隔，例如</w:t>
            </w:r>
            <w:r w:rsidRPr="00C009F3">
              <w:rPr>
                <w:rFonts w:hint="eastAsia"/>
              </w:rPr>
              <w:t xml:space="preserve"> #2012-23-14 10:32:01#</w:t>
            </w:r>
          </w:p>
        </w:tc>
      </w:tr>
      <w:tr w:rsidR="005B6919" w:rsidTr="005B6919">
        <w:trPr>
          <w:cnfStyle w:val="000000010000"/>
        </w:trPr>
        <w:tc>
          <w:tcPr>
            <w:cnfStyle w:val="001000000000"/>
            <w:tcW w:w="1526" w:type="dxa"/>
            <w:tcBorders>
              <w:top w:val="single" w:sz="6" w:space="0" w:color="F9B074" w:themeColor="accent6" w:themeTint="BF"/>
              <w:left w:val="single" w:sz="6" w:space="0" w:color="F9B074" w:themeColor="accent6" w:themeTint="BF"/>
              <w:bottom w:val="single" w:sz="6" w:space="0" w:color="F9B074" w:themeColor="accent6" w:themeTint="BF"/>
              <w:right w:val="single" w:sz="6" w:space="0" w:color="F9B074" w:themeColor="accent6" w:themeTint="BF"/>
            </w:tcBorders>
          </w:tcPr>
          <w:p w:rsidR="005B6919" w:rsidRPr="005B6919" w:rsidRDefault="005B6919" w:rsidP="005B6919">
            <w:pPr>
              <w:jc w:val="left"/>
            </w:pPr>
            <w:r w:rsidRPr="005B6919">
              <w:rPr>
                <w:rFonts w:hint="eastAsia"/>
              </w:rPr>
              <w:t>数字</w:t>
            </w:r>
          </w:p>
        </w:tc>
        <w:tc>
          <w:tcPr>
            <w:tcW w:w="6996" w:type="dxa"/>
            <w:tcBorders>
              <w:top w:val="single" w:sz="6" w:space="0" w:color="F9B074" w:themeColor="accent6" w:themeTint="BF"/>
              <w:left w:val="single" w:sz="6" w:space="0" w:color="F9B074" w:themeColor="accent6" w:themeTint="BF"/>
              <w:bottom w:val="single" w:sz="6" w:space="0" w:color="F9B074" w:themeColor="accent6" w:themeTint="BF"/>
              <w:right w:val="single" w:sz="6" w:space="0" w:color="F9B074" w:themeColor="accent6" w:themeTint="BF"/>
            </w:tcBorders>
          </w:tcPr>
          <w:p w:rsidR="005B6919" w:rsidRPr="00C009F3" w:rsidRDefault="005B6919" w:rsidP="00726A90">
            <w:pPr>
              <w:jc w:val="left"/>
              <w:cnfStyle w:val="000000010000"/>
            </w:pPr>
            <w:r w:rsidRPr="00C009F3">
              <w:rPr>
                <w:rFonts w:hint="eastAsia"/>
              </w:rPr>
              <w:t>仅支持十进制整数和浮点数，例如</w:t>
            </w:r>
            <w:r w:rsidRPr="00C009F3">
              <w:rPr>
                <w:rFonts w:hint="eastAsia"/>
              </w:rPr>
              <w:t xml:space="preserve"> 10</w:t>
            </w:r>
            <w:r w:rsidRPr="00C009F3">
              <w:rPr>
                <w:rFonts w:hint="eastAsia"/>
              </w:rPr>
              <w:t>，</w:t>
            </w:r>
            <w:r w:rsidRPr="00C009F3">
              <w:rPr>
                <w:rFonts w:hint="eastAsia"/>
              </w:rPr>
              <w:t xml:space="preserve"> 0.5</w:t>
            </w:r>
          </w:p>
        </w:tc>
      </w:tr>
      <w:tr w:rsidR="005B6919" w:rsidTr="005B6919">
        <w:trPr>
          <w:cnfStyle w:val="000000100000"/>
        </w:trPr>
        <w:tc>
          <w:tcPr>
            <w:cnfStyle w:val="001000000000"/>
            <w:tcW w:w="1526" w:type="dxa"/>
            <w:tcBorders>
              <w:top w:val="single" w:sz="6" w:space="0" w:color="F9B074" w:themeColor="accent6" w:themeTint="BF"/>
              <w:left w:val="single" w:sz="6" w:space="0" w:color="F9B074" w:themeColor="accent6" w:themeTint="BF"/>
              <w:bottom w:val="single" w:sz="6" w:space="0" w:color="F9B074" w:themeColor="accent6" w:themeTint="BF"/>
              <w:right w:val="single" w:sz="6" w:space="0" w:color="F9B074" w:themeColor="accent6" w:themeTint="BF"/>
            </w:tcBorders>
          </w:tcPr>
          <w:p w:rsidR="005B6919" w:rsidRPr="005B6919" w:rsidRDefault="005B6919" w:rsidP="005B6919">
            <w:pPr>
              <w:jc w:val="left"/>
            </w:pPr>
            <w:r w:rsidRPr="005B6919">
              <w:rPr>
                <w:rFonts w:hint="eastAsia"/>
              </w:rPr>
              <w:lastRenderedPageBreak/>
              <w:t>符号</w:t>
            </w:r>
          </w:p>
        </w:tc>
        <w:tc>
          <w:tcPr>
            <w:tcW w:w="6996" w:type="dxa"/>
            <w:tcBorders>
              <w:top w:val="single" w:sz="6" w:space="0" w:color="F9B074" w:themeColor="accent6" w:themeTint="BF"/>
              <w:left w:val="single" w:sz="6" w:space="0" w:color="F9B074" w:themeColor="accent6" w:themeTint="BF"/>
              <w:bottom w:val="single" w:sz="6" w:space="0" w:color="F9B074" w:themeColor="accent6" w:themeTint="BF"/>
              <w:right w:val="single" w:sz="6" w:space="0" w:color="F9B074" w:themeColor="accent6" w:themeTint="BF"/>
            </w:tcBorders>
          </w:tcPr>
          <w:p w:rsidR="005B6919" w:rsidRPr="00C009F3" w:rsidRDefault="005B6919" w:rsidP="00726A90">
            <w:pPr>
              <w:jc w:val="left"/>
              <w:cnfStyle w:val="000000100000"/>
            </w:pPr>
            <w:r w:rsidRPr="00C009F3">
              <w:rPr>
                <w:rFonts w:hint="eastAsia"/>
              </w:rPr>
              <w:t>支持</w:t>
            </w:r>
            <w:r w:rsidRPr="00C009F3">
              <w:rPr>
                <w:rFonts w:hint="eastAsia"/>
              </w:rPr>
              <w:t>&lt;, &lt;=, =, !=, &gt;, &gt;=, like, is, (, ), +, -, *, /, and, or</w:t>
            </w:r>
            <w:r w:rsidRPr="00C009F3">
              <w:rPr>
                <w:rFonts w:hint="eastAsia"/>
              </w:rPr>
              <w:t>，</w:t>
            </w:r>
            <w:r w:rsidRPr="00C009F3">
              <w:rPr>
                <w:rFonts w:hint="eastAsia"/>
              </w:rPr>
              <w:t xml:space="preserve"> </w:t>
            </w:r>
            <w:r w:rsidRPr="00C009F3">
              <w:rPr>
                <w:rFonts w:hint="eastAsia"/>
              </w:rPr>
              <w:t>不区分大小写</w:t>
            </w:r>
          </w:p>
        </w:tc>
      </w:tr>
      <w:tr w:rsidR="00726A90" w:rsidTr="005B6919">
        <w:trPr>
          <w:cnfStyle w:val="000000010000"/>
        </w:trPr>
        <w:tc>
          <w:tcPr>
            <w:cnfStyle w:val="001000000000"/>
            <w:tcW w:w="1526" w:type="dxa"/>
            <w:tcBorders>
              <w:top w:val="single" w:sz="6" w:space="0" w:color="F9B074" w:themeColor="accent6" w:themeTint="BF"/>
              <w:left w:val="single" w:sz="6" w:space="0" w:color="F9B074" w:themeColor="accent6" w:themeTint="BF"/>
              <w:bottom w:val="single" w:sz="6" w:space="0" w:color="F9B074" w:themeColor="accent6" w:themeTint="BF"/>
              <w:right w:val="single" w:sz="6" w:space="0" w:color="F9B074" w:themeColor="accent6" w:themeTint="BF"/>
            </w:tcBorders>
          </w:tcPr>
          <w:p w:rsidR="00726A90" w:rsidRPr="00726A90" w:rsidRDefault="00726A90" w:rsidP="005B6919">
            <w:pPr>
              <w:jc w:val="left"/>
              <w:rPr>
                <w:bCs w:val="0"/>
              </w:rPr>
            </w:pPr>
            <w:r w:rsidRPr="00726A90">
              <w:rPr>
                <w:rFonts w:hint="eastAsia"/>
                <w:bCs w:val="0"/>
              </w:rPr>
              <w:t>二进制串</w:t>
            </w:r>
          </w:p>
        </w:tc>
        <w:tc>
          <w:tcPr>
            <w:tcW w:w="6996" w:type="dxa"/>
            <w:tcBorders>
              <w:top w:val="single" w:sz="6" w:space="0" w:color="F9B074" w:themeColor="accent6" w:themeTint="BF"/>
              <w:left w:val="single" w:sz="6" w:space="0" w:color="F9B074" w:themeColor="accent6" w:themeTint="BF"/>
              <w:bottom w:val="single" w:sz="6" w:space="0" w:color="F9B074" w:themeColor="accent6" w:themeTint="BF"/>
              <w:right w:val="single" w:sz="6" w:space="0" w:color="F9B074" w:themeColor="accent6" w:themeTint="BF"/>
            </w:tcBorders>
          </w:tcPr>
          <w:p w:rsidR="00726A90" w:rsidRPr="00C009F3" w:rsidRDefault="00004F6C" w:rsidP="00004F6C">
            <w:pPr>
              <w:jc w:val="left"/>
              <w:cnfStyle w:val="000000010000"/>
            </w:pPr>
            <w:r>
              <w:rPr>
                <w:rFonts w:hint="eastAsia"/>
              </w:rPr>
              <w:t>以</w:t>
            </w:r>
            <w:r>
              <w:rPr>
                <w:rFonts w:hint="eastAsia"/>
              </w:rPr>
              <w:t>b/B</w:t>
            </w:r>
            <w:r>
              <w:rPr>
                <w:rFonts w:hint="eastAsia"/>
              </w:rPr>
              <w:t>开头，数字部分为十六进制，并用单引号括起，不区分大小写。例如</w:t>
            </w:r>
            <w:r>
              <w:rPr>
                <w:rFonts w:hint="eastAsia"/>
              </w:rPr>
              <w:t xml:space="preserve"> </w:t>
            </w:r>
            <w:r w:rsidR="00726A90">
              <w:rPr>
                <w:rFonts w:hint="eastAsia"/>
              </w:rPr>
              <w:t>b</w:t>
            </w:r>
            <w:r w:rsidR="00726A90">
              <w:t xml:space="preserve"> </w:t>
            </w:r>
            <w:r w:rsidR="00726A90" w:rsidRPr="00726A90">
              <w:t>'</w:t>
            </w:r>
            <w:r w:rsidR="00726A90">
              <w:rPr>
                <w:rFonts w:hint="eastAsia"/>
              </w:rPr>
              <w:t>ef</w:t>
            </w:r>
            <w:r>
              <w:rPr>
                <w:rFonts w:hint="eastAsia"/>
              </w:rPr>
              <w:t>A</w:t>
            </w:r>
            <w:r w:rsidR="00726A90">
              <w:rPr>
                <w:rFonts w:hint="eastAsia"/>
              </w:rPr>
              <w:t>0231</w:t>
            </w:r>
            <w:r>
              <w:rPr>
                <w:rFonts w:hint="eastAsia"/>
              </w:rPr>
              <w:t>a</w:t>
            </w:r>
            <w:r w:rsidR="00726A90" w:rsidRPr="00726A90">
              <w:t>'</w:t>
            </w:r>
            <w:r>
              <w:rPr>
                <w:rFonts w:hint="eastAsia"/>
              </w:rPr>
              <w:t xml:space="preserve">  B</w:t>
            </w:r>
            <w:r w:rsidRPr="00726A90">
              <w:t>'</w:t>
            </w:r>
            <w:r>
              <w:rPr>
                <w:rFonts w:hint="eastAsia"/>
              </w:rPr>
              <w:t>efA0231a</w:t>
            </w:r>
            <w:r w:rsidRPr="00726A90">
              <w:t>'</w:t>
            </w:r>
          </w:p>
        </w:tc>
      </w:tr>
    </w:tbl>
    <w:p w:rsidR="005B6919" w:rsidRDefault="005B6919" w:rsidP="00B9493F">
      <w:pPr>
        <w:ind w:firstLineChars="50" w:firstLine="105"/>
        <w:jc w:val="left"/>
      </w:pPr>
    </w:p>
    <w:p w:rsidR="005B6919" w:rsidRDefault="005B6919" w:rsidP="005B6919">
      <w:pPr>
        <w:rPr>
          <w:rFonts w:ascii="Courier New" w:hAnsi="Courier New" w:cs="Courier New"/>
        </w:rPr>
      </w:pPr>
      <w:r>
        <w:rPr>
          <w:rFonts w:ascii="Courier New" w:hAnsi="Courier New" w:cs="Courier New" w:hint="eastAsia"/>
        </w:rPr>
        <w:t>表达式规则稍加总结一下：</w:t>
      </w:r>
      <w:r w:rsidRPr="002F656A">
        <w:rPr>
          <w:rFonts w:ascii="Courier New" w:hAnsi="Courier New" w:cs="Courier New" w:hint="eastAsia"/>
          <w:b/>
        </w:rPr>
        <w:t>列名</w:t>
      </w:r>
      <w:r w:rsidRPr="002F656A">
        <w:rPr>
          <w:rFonts w:ascii="Courier New" w:hAnsi="Courier New" w:cs="Courier New" w:hint="eastAsia"/>
        </w:rPr>
        <w:t>用</w:t>
      </w:r>
      <w:r w:rsidRPr="002F656A">
        <w:rPr>
          <w:rFonts w:ascii="Courier New" w:hAnsi="Courier New" w:cs="Courier New" w:hint="eastAsia"/>
        </w:rPr>
        <w:t>``</w:t>
      </w:r>
      <w:r w:rsidRPr="002F656A">
        <w:rPr>
          <w:rFonts w:ascii="Courier New" w:hAnsi="Courier New" w:cs="Courier New" w:hint="eastAsia"/>
        </w:rPr>
        <w:t>括起来，</w:t>
      </w:r>
      <w:r w:rsidRPr="002F656A">
        <w:rPr>
          <w:rFonts w:ascii="Courier New" w:hAnsi="Courier New" w:cs="Courier New" w:hint="eastAsia"/>
          <w:b/>
        </w:rPr>
        <w:t>字符串常量</w:t>
      </w:r>
      <w:r w:rsidRPr="002F656A">
        <w:rPr>
          <w:rFonts w:ascii="Courier New" w:hAnsi="Courier New" w:cs="Courier New" w:hint="eastAsia"/>
        </w:rPr>
        <w:t>需要用单引号</w:t>
      </w:r>
      <w:r>
        <w:rPr>
          <w:rFonts w:hint="eastAsia"/>
        </w:rPr>
        <w:t>(</w:t>
      </w:r>
      <w:r w:rsidRPr="00830A78">
        <w:rPr>
          <w:rFonts w:ascii="Courier New" w:hAnsi="Courier New" w:cs="Courier New"/>
        </w:rPr>
        <w:t>'</w:t>
      </w:r>
      <w:r>
        <w:rPr>
          <w:rFonts w:hint="eastAsia"/>
        </w:rPr>
        <w:t>)</w:t>
      </w:r>
      <w:r w:rsidRPr="002F656A">
        <w:rPr>
          <w:rFonts w:ascii="Courier New" w:hAnsi="Courier New" w:cs="Courier New" w:hint="eastAsia"/>
        </w:rPr>
        <w:t>括起来，</w:t>
      </w:r>
      <w:r w:rsidRPr="002F656A">
        <w:rPr>
          <w:rFonts w:ascii="Courier New" w:hAnsi="Courier New" w:cs="Courier New" w:hint="eastAsia"/>
          <w:b/>
        </w:rPr>
        <w:t>datetime</w:t>
      </w:r>
      <w:r w:rsidRPr="002F656A">
        <w:rPr>
          <w:rFonts w:ascii="Courier New" w:hAnsi="Courier New" w:cs="Courier New" w:hint="eastAsia"/>
        </w:rPr>
        <w:t>用</w:t>
      </w:r>
      <w:r w:rsidRPr="002F656A">
        <w:rPr>
          <w:rFonts w:ascii="Courier New" w:hAnsi="Courier New" w:cs="Courier New" w:hint="eastAsia"/>
        </w:rPr>
        <w:t>##</w:t>
      </w:r>
      <w:r w:rsidRPr="002F656A">
        <w:rPr>
          <w:rFonts w:ascii="Courier New" w:hAnsi="Courier New" w:cs="Courier New" w:hint="eastAsia"/>
        </w:rPr>
        <w:t>括起来</w:t>
      </w:r>
      <w:r>
        <w:rPr>
          <w:rFonts w:ascii="Courier New" w:hAnsi="Courier New" w:cs="Courier New" w:hint="eastAsia"/>
        </w:rPr>
        <w:t>，</w:t>
      </w:r>
      <w:r w:rsidRPr="002F656A">
        <w:rPr>
          <w:rFonts w:ascii="Courier New" w:hAnsi="Courier New" w:cs="Courier New" w:hint="eastAsia"/>
          <w:b/>
        </w:rPr>
        <w:t>数字</w:t>
      </w:r>
      <w:r>
        <w:rPr>
          <w:rFonts w:ascii="Courier New" w:hAnsi="Courier New" w:cs="Courier New" w:hint="eastAsia"/>
        </w:rPr>
        <w:t>直接书写</w:t>
      </w:r>
      <w:r w:rsidRPr="002F656A">
        <w:rPr>
          <w:rFonts w:ascii="Courier New" w:hAnsi="Courier New" w:cs="Courier New" w:hint="eastAsia"/>
        </w:rPr>
        <w:t>。例如</w:t>
      </w:r>
      <w:r>
        <w:rPr>
          <w:rFonts w:ascii="Courier New" w:hAnsi="Courier New" w:cs="Courier New" w:hint="eastAsia"/>
        </w:rPr>
        <w:t>:</w:t>
      </w:r>
    </w:p>
    <w:p w:rsidR="005B6919" w:rsidRPr="005E1B89" w:rsidRDefault="005B6919" w:rsidP="005B6919">
      <w:pPr>
        <w:ind w:left="420"/>
        <w:rPr>
          <w:rStyle w:val="afe"/>
        </w:rPr>
      </w:pPr>
      <w:r w:rsidRPr="005E1B89">
        <w:rPr>
          <w:rStyle w:val="afe"/>
          <w:rFonts w:hint="eastAsia"/>
        </w:rPr>
        <w:t>select `my_int` from `test` where `my_time` &gt; #2010-02-11# and `my_char`=</w:t>
      </w:r>
      <w:r w:rsidRPr="005E1B89">
        <w:rPr>
          <w:rStyle w:val="afe"/>
        </w:rPr>
        <w:t>'</w:t>
      </w:r>
      <w:r w:rsidRPr="005E1B89">
        <w:rPr>
          <w:rStyle w:val="afe"/>
          <w:rFonts w:hint="eastAsia"/>
        </w:rPr>
        <w:t>a</w:t>
      </w:r>
      <w:r w:rsidRPr="005E1B89">
        <w:rPr>
          <w:rStyle w:val="afe"/>
        </w:rPr>
        <w:t>'</w:t>
      </w:r>
      <w:r w:rsidRPr="005E1B89">
        <w:rPr>
          <w:rStyle w:val="afe"/>
          <w:rFonts w:hint="eastAsia"/>
        </w:rPr>
        <w:t xml:space="preserve"> and `my_int`&gt;10</w:t>
      </w:r>
      <w:r w:rsidR="00CF3228">
        <w:rPr>
          <w:rStyle w:val="afe"/>
          <w:rFonts w:hint="eastAsia"/>
        </w:rPr>
        <w:t xml:space="preserve"> or `my_binary`=b</w:t>
      </w:r>
      <w:r w:rsidR="00CF3228" w:rsidRPr="005E1B89">
        <w:rPr>
          <w:rStyle w:val="afe"/>
        </w:rPr>
        <w:t>'</w:t>
      </w:r>
      <w:r w:rsidR="00B240DF">
        <w:rPr>
          <w:rStyle w:val="afe"/>
          <w:rFonts w:hint="eastAsia"/>
        </w:rPr>
        <w:t>1a1aa1</w:t>
      </w:r>
      <w:r w:rsidR="00CF3228" w:rsidRPr="005E1B89">
        <w:rPr>
          <w:rStyle w:val="afe"/>
        </w:rPr>
        <w:t>'</w:t>
      </w:r>
    </w:p>
    <w:p w:rsidR="005B6919" w:rsidRPr="005B6919" w:rsidRDefault="005B6919" w:rsidP="00B240DF">
      <w:pPr>
        <w:jc w:val="left"/>
      </w:pPr>
    </w:p>
    <w:p w:rsidR="00B9493F" w:rsidRDefault="00B9493F" w:rsidP="00B9493F">
      <w:pPr>
        <w:pStyle w:val="3"/>
      </w:pPr>
      <w:bookmarkStart w:id="14" w:name="_Toc301359175"/>
      <w:r>
        <w:rPr>
          <w:rFonts w:hint="eastAsia"/>
        </w:rPr>
        <w:t>语法分析</w:t>
      </w:r>
      <w:bookmarkEnd w:id="14"/>
    </w:p>
    <w:p w:rsidR="00B9493F" w:rsidRDefault="00B9493F" w:rsidP="00B9493F">
      <w:r>
        <w:rPr>
          <w:rFonts w:hint="eastAsia"/>
        </w:rPr>
        <w:t>语法分析有自底向上分析法和自顶向下分析法两种。自底向上分析法是一种移进</w:t>
      </w:r>
      <w:r>
        <w:rPr>
          <w:rFonts w:hint="eastAsia"/>
        </w:rPr>
        <w:t>-</w:t>
      </w:r>
      <w:r>
        <w:rPr>
          <w:rFonts w:hint="eastAsia"/>
        </w:rPr>
        <w:t>规约过程，当分析的栈顶符号串形成句柄时就采取规约动作，规约动作比较简单，因而自底向上分析法的关键问题是在分析过程中如何定句柄。自顶向下分析法也称为面向目标的分析法，也就是从文法的开始符号出发企图推导出与输入的单词串完全相匹配的句子，若输入串是给定文法的句子，则必能推出，反之必然出错。</w:t>
      </w:r>
    </w:p>
    <w:p w:rsidR="004F64EC" w:rsidRDefault="004F64EC" w:rsidP="00B9493F"/>
    <w:p w:rsidR="004F64EC" w:rsidRDefault="004F64EC" w:rsidP="00B9493F">
      <w:r w:rsidRPr="004F64EC">
        <w:rPr>
          <w:rFonts w:hint="eastAsia"/>
        </w:rPr>
        <w:t>算符优先分析法是一种简单直观、特别方便于表达式分析，易于手式实现的方法。算符优先法只考虑算符之间的优先关系，它是</w:t>
      </w:r>
      <w:r w:rsidRPr="00911F52">
        <w:rPr>
          <w:rFonts w:hint="eastAsia"/>
          <w:b/>
        </w:rPr>
        <w:t>一种自底向上的归约过程</w:t>
      </w:r>
      <w:r w:rsidRPr="004F64EC">
        <w:rPr>
          <w:rFonts w:hint="eastAsia"/>
        </w:rPr>
        <w:t>，但这种归约未必严格按照句柄归约。它是一种不规范归约法。</w:t>
      </w:r>
    </w:p>
    <w:p w:rsidR="00B9493F" w:rsidRDefault="00B9493F" w:rsidP="00B9493F"/>
    <w:p w:rsidR="00911F52" w:rsidRDefault="00911F52" w:rsidP="00B9493F">
      <w:r>
        <w:rPr>
          <w:rFonts w:hint="eastAsia"/>
        </w:rPr>
        <w:t>算符优先分析法可有效地将中缀表达式转换成后缀表达式。其关键在于确定运算符的优先级：</w:t>
      </w:r>
    </w:p>
    <w:p w:rsidR="00911F52" w:rsidRPr="00911F52" w:rsidRDefault="00911F52" w:rsidP="00B9493F"/>
    <w:p w:rsidR="00B9493F" w:rsidRDefault="00B9493F" w:rsidP="00B9493F">
      <w:r>
        <w:rPr>
          <w:rFonts w:hint="eastAsia"/>
        </w:rPr>
        <w:t>OB</w:t>
      </w:r>
      <w:r>
        <w:rPr>
          <w:rFonts w:hint="eastAsia"/>
        </w:rPr>
        <w:t>运算符优先级表</w:t>
      </w:r>
    </w:p>
    <w:tbl>
      <w:tblPr>
        <w:tblStyle w:val="1-6"/>
        <w:tblW w:w="0" w:type="auto"/>
        <w:tblBorders>
          <w:insideH w:val="single" w:sz="6" w:space="0" w:color="F9B074" w:themeColor="accent6" w:themeTint="BF"/>
          <w:insideV w:val="single" w:sz="6" w:space="0" w:color="F9B074" w:themeColor="accent6" w:themeTint="BF"/>
        </w:tblBorders>
        <w:tblLook w:val="04A0"/>
      </w:tblPr>
      <w:tblGrid>
        <w:gridCol w:w="985"/>
        <w:gridCol w:w="3874"/>
        <w:gridCol w:w="3663"/>
      </w:tblGrid>
      <w:tr w:rsidR="00B9493F" w:rsidTr="00B9493F">
        <w:trPr>
          <w:cnfStyle w:val="100000000000"/>
        </w:trPr>
        <w:tc>
          <w:tcPr>
            <w:cnfStyle w:val="001000000000"/>
            <w:tcW w:w="985" w:type="dxa"/>
            <w:tcBorders>
              <w:top w:val="none" w:sz="0" w:space="0" w:color="auto"/>
              <w:left w:val="none" w:sz="0" w:space="0" w:color="auto"/>
              <w:bottom w:val="none" w:sz="0" w:space="0" w:color="auto"/>
              <w:right w:val="none" w:sz="0" w:space="0" w:color="auto"/>
            </w:tcBorders>
          </w:tcPr>
          <w:p w:rsidR="00B9493F" w:rsidRDefault="00B9493F" w:rsidP="00B9493F">
            <w:pPr>
              <w:jc w:val="left"/>
            </w:pPr>
            <w:r>
              <w:rPr>
                <w:rFonts w:hint="eastAsia"/>
              </w:rPr>
              <w:t>优先级</w:t>
            </w:r>
          </w:p>
        </w:tc>
        <w:tc>
          <w:tcPr>
            <w:tcW w:w="3874" w:type="dxa"/>
            <w:tcBorders>
              <w:top w:val="none" w:sz="0" w:space="0" w:color="auto"/>
              <w:left w:val="none" w:sz="0" w:space="0" w:color="auto"/>
              <w:bottom w:val="none" w:sz="0" w:space="0" w:color="auto"/>
              <w:right w:val="none" w:sz="0" w:space="0" w:color="auto"/>
            </w:tcBorders>
          </w:tcPr>
          <w:p w:rsidR="00B9493F" w:rsidRDefault="00B9493F" w:rsidP="00B9493F">
            <w:pPr>
              <w:jc w:val="left"/>
              <w:cnfStyle w:val="100000000000"/>
            </w:pPr>
            <w:r>
              <w:rPr>
                <w:rFonts w:hint="eastAsia"/>
              </w:rPr>
              <w:t>内容</w:t>
            </w:r>
          </w:p>
        </w:tc>
        <w:tc>
          <w:tcPr>
            <w:tcW w:w="3663" w:type="dxa"/>
            <w:tcBorders>
              <w:top w:val="none" w:sz="0" w:space="0" w:color="auto"/>
              <w:left w:val="none" w:sz="0" w:space="0" w:color="auto"/>
              <w:bottom w:val="none" w:sz="0" w:space="0" w:color="auto"/>
              <w:right w:val="none" w:sz="0" w:space="0" w:color="auto"/>
            </w:tcBorders>
          </w:tcPr>
          <w:p w:rsidR="00B9493F" w:rsidRDefault="00B9493F" w:rsidP="00B9493F">
            <w:pPr>
              <w:jc w:val="left"/>
              <w:cnfStyle w:val="100000000000"/>
            </w:pPr>
            <w:r>
              <w:rPr>
                <w:rFonts w:hint="eastAsia"/>
              </w:rPr>
              <w:t>备注</w:t>
            </w:r>
          </w:p>
        </w:tc>
      </w:tr>
      <w:tr w:rsidR="00B9493F" w:rsidTr="00B9493F">
        <w:trPr>
          <w:cnfStyle w:val="000000100000"/>
        </w:trPr>
        <w:tc>
          <w:tcPr>
            <w:cnfStyle w:val="001000000000"/>
            <w:tcW w:w="985" w:type="dxa"/>
            <w:tcBorders>
              <w:right w:val="none" w:sz="0" w:space="0" w:color="auto"/>
            </w:tcBorders>
          </w:tcPr>
          <w:p w:rsidR="00B9493F" w:rsidRDefault="00B9493F" w:rsidP="00B9493F">
            <w:pPr>
              <w:jc w:val="left"/>
            </w:pPr>
            <w:r>
              <w:rPr>
                <w:rFonts w:hint="eastAsia"/>
              </w:rPr>
              <w:t>1</w:t>
            </w:r>
            <w:r w:rsidR="00911F52">
              <w:rPr>
                <w:rFonts w:hint="eastAsia"/>
              </w:rPr>
              <w:t xml:space="preserve"> (</w:t>
            </w:r>
            <w:r w:rsidR="00911F52">
              <w:rPr>
                <w:rFonts w:hint="eastAsia"/>
              </w:rPr>
              <w:t>最高</w:t>
            </w:r>
            <w:r w:rsidR="00911F52">
              <w:rPr>
                <w:rFonts w:hint="eastAsia"/>
              </w:rPr>
              <w:t>)</w:t>
            </w:r>
          </w:p>
        </w:tc>
        <w:tc>
          <w:tcPr>
            <w:tcW w:w="3874" w:type="dxa"/>
            <w:tcBorders>
              <w:left w:val="none" w:sz="0" w:space="0" w:color="auto"/>
              <w:right w:val="none" w:sz="0" w:space="0" w:color="auto"/>
            </w:tcBorders>
          </w:tcPr>
          <w:p w:rsidR="00B9493F" w:rsidRDefault="00B9493F" w:rsidP="00B9493F">
            <w:pPr>
              <w:ind w:firstLineChars="50" w:firstLine="105"/>
              <w:jc w:val="left"/>
              <w:cnfStyle w:val="000000100000"/>
            </w:pPr>
            <w:r>
              <w:rPr>
                <w:rFonts w:hint="eastAsia"/>
              </w:rPr>
              <w:t>()</w:t>
            </w:r>
          </w:p>
        </w:tc>
        <w:tc>
          <w:tcPr>
            <w:tcW w:w="3663" w:type="dxa"/>
            <w:tcBorders>
              <w:left w:val="none" w:sz="0" w:space="0" w:color="auto"/>
            </w:tcBorders>
          </w:tcPr>
          <w:p w:rsidR="00B9493F" w:rsidRDefault="00B9493F" w:rsidP="00B9493F">
            <w:pPr>
              <w:ind w:firstLineChars="50" w:firstLine="105"/>
              <w:jc w:val="left"/>
              <w:cnfStyle w:val="000000100000"/>
            </w:pPr>
          </w:p>
        </w:tc>
      </w:tr>
      <w:tr w:rsidR="00B9493F" w:rsidTr="00B9493F">
        <w:trPr>
          <w:cnfStyle w:val="000000010000"/>
        </w:trPr>
        <w:tc>
          <w:tcPr>
            <w:cnfStyle w:val="001000000000"/>
            <w:tcW w:w="985" w:type="dxa"/>
            <w:tcBorders>
              <w:right w:val="none" w:sz="0" w:space="0" w:color="auto"/>
            </w:tcBorders>
          </w:tcPr>
          <w:p w:rsidR="00B9493F" w:rsidRDefault="00B9493F" w:rsidP="00B9493F">
            <w:pPr>
              <w:jc w:val="left"/>
            </w:pPr>
            <w:r>
              <w:rPr>
                <w:rFonts w:hint="eastAsia"/>
              </w:rPr>
              <w:t>2</w:t>
            </w:r>
          </w:p>
        </w:tc>
        <w:tc>
          <w:tcPr>
            <w:tcW w:w="3874" w:type="dxa"/>
            <w:tcBorders>
              <w:left w:val="none" w:sz="0" w:space="0" w:color="auto"/>
              <w:right w:val="none" w:sz="0" w:space="0" w:color="auto"/>
            </w:tcBorders>
          </w:tcPr>
          <w:p w:rsidR="00B9493F" w:rsidRDefault="00B9493F" w:rsidP="00B9493F">
            <w:pPr>
              <w:jc w:val="left"/>
              <w:cnfStyle w:val="000000010000"/>
            </w:pPr>
            <w:r>
              <w:rPr>
                <w:rFonts w:hint="eastAsia"/>
              </w:rPr>
              <w:t xml:space="preserve">*  / </w:t>
            </w:r>
          </w:p>
        </w:tc>
        <w:tc>
          <w:tcPr>
            <w:tcW w:w="3663" w:type="dxa"/>
            <w:tcBorders>
              <w:left w:val="none" w:sz="0" w:space="0" w:color="auto"/>
            </w:tcBorders>
          </w:tcPr>
          <w:p w:rsidR="00B9493F" w:rsidRDefault="00B9493F" w:rsidP="00B9493F">
            <w:pPr>
              <w:jc w:val="left"/>
              <w:cnfStyle w:val="000000010000"/>
            </w:pPr>
            <w:r>
              <w:rPr>
                <w:rFonts w:hint="eastAsia"/>
              </w:rPr>
              <w:t>暂不支持</w:t>
            </w:r>
            <w:r>
              <w:rPr>
                <w:rFonts w:hint="eastAsia"/>
              </w:rPr>
              <w:t>%</w:t>
            </w:r>
          </w:p>
        </w:tc>
      </w:tr>
      <w:tr w:rsidR="00B9493F" w:rsidTr="00B9493F">
        <w:trPr>
          <w:cnfStyle w:val="000000100000"/>
        </w:trPr>
        <w:tc>
          <w:tcPr>
            <w:cnfStyle w:val="001000000000"/>
            <w:tcW w:w="985" w:type="dxa"/>
            <w:tcBorders>
              <w:right w:val="none" w:sz="0" w:space="0" w:color="auto"/>
            </w:tcBorders>
          </w:tcPr>
          <w:p w:rsidR="00B9493F" w:rsidRDefault="00B9493F" w:rsidP="00B9493F">
            <w:pPr>
              <w:jc w:val="left"/>
            </w:pPr>
            <w:r>
              <w:rPr>
                <w:rFonts w:hint="eastAsia"/>
              </w:rPr>
              <w:t>3</w:t>
            </w:r>
          </w:p>
        </w:tc>
        <w:tc>
          <w:tcPr>
            <w:tcW w:w="3874" w:type="dxa"/>
            <w:tcBorders>
              <w:left w:val="none" w:sz="0" w:space="0" w:color="auto"/>
              <w:right w:val="none" w:sz="0" w:space="0" w:color="auto"/>
            </w:tcBorders>
          </w:tcPr>
          <w:p w:rsidR="00B9493F" w:rsidRDefault="00B9493F" w:rsidP="00B9493F">
            <w:pPr>
              <w:ind w:firstLineChars="50" w:firstLine="105"/>
              <w:jc w:val="left"/>
              <w:cnfStyle w:val="000000100000"/>
            </w:pPr>
            <w:r>
              <w:rPr>
                <w:rFonts w:hint="eastAsia"/>
              </w:rPr>
              <w:t xml:space="preserve">+   - </w:t>
            </w:r>
          </w:p>
        </w:tc>
        <w:tc>
          <w:tcPr>
            <w:tcW w:w="3663" w:type="dxa"/>
            <w:tcBorders>
              <w:left w:val="none" w:sz="0" w:space="0" w:color="auto"/>
            </w:tcBorders>
          </w:tcPr>
          <w:p w:rsidR="00B9493F" w:rsidRDefault="00B9493F" w:rsidP="00B9493F">
            <w:pPr>
              <w:ind w:firstLineChars="50" w:firstLine="105"/>
              <w:jc w:val="left"/>
              <w:cnfStyle w:val="000000100000"/>
            </w:pPr>
          </w:p>
        </w:tc>
      </w:tr>
      <w:tr w:rsidR="00B9493F" w:rsidTr="00B9493F">
        <w:trPr>
          <w:cnfStyle w:val="000000010000"/>
        </w:trPr>
        <w:tc>
          <w:tcPr>
            <w:cnfStyle w:val="001000000000"/>
            <w:tcW w:w="985" w:type="dxa"/>
            <w:tcBorders>
              <w:right w:val="none" w:sz="0" w:space="0" w:color="auto"/>
            </w:tcBorders>
          </w:tcPr>
          <w:p w:rsidR="00B9493F" w:rsidRDefault="00B9493F" w:rsidP="00B9493F">
            <w:pPr>
              <w:jc w:val="left"/>
            </w:pPr>
            <w:r>
              <w:rPr>
                <w:rFonts w:hint="eastAsia"/>
              </w:rPr>
              <w:t>4</w:t>
            </w:r>
          </w:p>
        </w:tc>
        <w:tc>
          <w:tcPr>
            <w:tcW w:w="3874" w:type="dxa"/>
            <w:tcBorders>
              <w:left w:val="none" w:sz="0" w:space="0" w:color="auto"/>
              <w:right w:val="none" w:sz="0" w:space="0" w:color="auto"/>
            </w:tcBorders>
          </w:tcPr>
          <w:p w:rsidR="00B9493F" w:rsidRDefault="00B9493F" w:rsidP="00F970FE">
            <w:pPr>
              <w:ind w:firstLine="105"/>
              <w:jc w:val="left"/>
              <w:cnfStyle w:val="000000010000"/>
            </w:pPr>
            <w:r>
              <w:rPr>
                <w:rFonts w:hint="eastAsia"/>
              </w:rPr>
              <w:t>&gt;   &gt;=  &lt;  &lt;=</w:t>
            </w:r>
            <w:r w:rsidR="00F970FE">
              <w:rPr>
                <w:rFonts w:hint="eastAsia"/>
              </w:rPr>
              <w:t xml:space="preserve"> </w:t>
            </w:r>
            <w:r>
              <w:rPr>
                <w:rFonts w:hint="eastAsia"/>
              </w:rPr>
              <w:t xml:space="preserve"> =  !=</w:t>
            </w:r>
            <w:r w:rsidR="00F970FE">
              <w:rPr>
                <w:rFonts w:hint="eastAsia"/>
              </w:rPr>
              <w:t xml:space="preserve">  </w:t>
            </w:r>
            <w:r w:rsidR="00F970FE">
              <w:br/>
            </w:r>
            <w:r w:rsidR="00F970FE">
              <w:rPr>
                <w:rFonts w:hint="eastAsia"/>
              </w:rPr>
              <w:t>IS  LIKE</w:t>
            </w:r>
          </w:p>
        </w:tc>
        <w:tc>
          <w:tcPr>
            <w:tcW w:w="3663" w:type="dxa"/>
            <w:tcBorders>
              <w:left w:val="none" w:sz="0" w:space="0" w:color="auto"/>
            </w:tcBorders>
          </w:tcPr>
          <w:p w:rsidR="00B9493F" w:rsidRDefault="00B9493F" w:rsidP="00B9493F">
            <w:pPr>
              <w:jc w:val="left"/>
              <w:cnfStyle w:val="000000010000"/>
            </w:pPr>
            <w:r>
              <w:rPr>
                <w:rFonts w:hint="eastAsia"/>
              </w:rPr>
              <w:t>is</w:t>
            </w:r>
            <w:r>
              <w:rPr>
                <w:rFonts w:hint="eastAsia"/>
              </w:rPr>
              <w:t>运算符主要用于判断</w:t>
            </w:r>
            <w:r>
              <w:rPr>
                <w:rFonts w:hint="eastAsia"/>
              </w:rPr>
              <w:t>is NULL</w:t>
            </w:r>
            <w:r>
              <w:rPr>
                <w:rFonts w:hint="eastAsia"/>
              </w:rPr>
              <w:t>条件</w:t>
            </w:r>
            <w:r>
              <w:br/>
            </w:r>
            <w:r>
              <w:rPr>
                <w:rFonts w:hint="eastAsia"/>
              </w:rPr>
              <w:t>这里</w:t>
            </w:r>
            <w:r>
              <w:rPr>
                <w:rFonts w:hint="eastAsia"/>
              </w:rPr>
              <w:t>=</w:t>
            </w:r>
            <w:r>
              <w:rPr>
                <w:rFonts w:hint="eastAsia"/>
              </w:rPr>
              <w:t>用于</w:t>
            </w:r>
            <w:r>
              <w:rPr>
                <w:rFonts w:hint="eastAsia"/>
              </w:rPr>
              <w:t>where</w:t>
            </w:r>
            <w:r>
              <w:rPr>
                <w:rFonts w:hint="eastAsia"/>
              </w:rPr>
              <w:t>子句，等价于</w:t>
            </w:r>
            <w:r>
              <w:rPr>
                <w:rFonts w:hint="eastAsia"/>
              </w:rPr>
              <w:t>C</w:t>
            </w:r>
            <w:r>
              <w:rPr>
                <w:rFonts w:hint="eastAsia"/>
              </w:rPr>
              <w:t>语言的比较运算符</w:t>
            </w:r>
            <w:r>
              <w:rPr>
                <w:rFonts w:hint="eastAsia"/>
              </w:rPr>
              <w:t>==</w:t>
            </w:r>
          </w:p>
        </w:tc>
      </w:tr>
      <w:tr w:rsidR="00B9493F" w:rsidTr="00B9493F">
        <w:trPr>
          <w:cnfStyle w:val="000000100000"/>
        </w:trPr>
        <w:tc>
          <w:tcPr>
            <w:cnfStyle w:val="001000000000"/>
            <w:tcW w:w="985" w:type="dxa"/>
            <w:tcBorders>
              <w:right w:val="none" w:sz="0" w:space="0" w:color="auto"/>
            </w:tcBorders>
          </w:tcPr>
          <w:p w:rsidR="00B9493F" w:rsidRPr="00044669" w:rsidRDefault="00B9493F" w:rsidP="00B9493F">
            <w:pPr>
              <w:jc w:val="left"/>
            </w:pPr>
            <w:r>
              <w:rPr>
                <w:rFonts w:hint="eastAsia"/>
              </w:rPr>
              <w:t>6</w:t>
            </w:r>
          </w:p>
        </w:tc>
        <w:tc>
          <w:tcPr>
            <w:tcW w:w="3874" w:type="dxa"/>
            <w:tcBorders>
              <w:left w:val="none" w:sz="0" w:space="0" w:color="auto"/>
              <w:right w:val="none" w:sz="0" w:space="0" w:color="auto"/>
            </w:tcBorders>
          </w:tcPr>
          <w:p w:rsidR="00B9493F" w:rsidRDefault="00B9493F" w:rsidP="00B9493F">
            <w:pPr>
              <w:ind w:firstLine="105"/>
              <w:jc w:val="left"/>
              <w:cnfStyle w:val="000000100000"/>
            </w:pPr>
            <w:r>
              <w:rPr>
                <w:rFonts w:hint="eastAsia"/>
              </w:rPr>
              <w:t xml:space="preserve">AND </w:t>
            </w:r>
          </w:p>
        </w:tc>
        <w:tc>
          <w:tcPr>
            <w:tcW w:w="3663" w:type="dxa"/>
            <w:tcBorders>
              <w:left w:val="none" w:sz="0" w:space="0" w:color="auto"/>
            </w:tcBorders>
          </w:tcPr>
          <w:p w:rsidR="00B9493F" w:rsidRPr="00044669" w:rsidRDefault="00B9493F" w:rsidP="00B9493F">
            <w:pPr>
              <w:jc w:val="left"/>
              <w:cnfStyle w:val="000000100000"/>
            </w:pPr>
            <w:r>
              <w:rPr>
                <w:rFonts w:hint="eastAsia"/>
              </w:rPr>
              <w:t>为了兼容</w:t>
            </w:r>
            <w:r>
              <w:rPr>
                <w:rFonts w:hint="eastAsia"/>
              </w:rPr>
              <w:t>MySQL</w:t>
            </w:r>
            <w:r>
              <w:rPr>
                <w:rFonts w:hint="eastAsia"/>
              </w:rPr>
              <w:t>，</w:t>
            </w:r>
            <w:r>
              <w:rPr>
                <w:rFonts w:hint="eastAsia"/>
              </w:rPr>
              <w:t>AND</w:t>
            </w:r>
            <w:r>
              <w:rPr>
                <w:rFonts w:hint="eastAsia"/>
              </w:rPr>
              <w:t>优先级高于</w:t>
            </w:r>
            <w:r>
              <w:rPr>
                <w:rFonts w:hint="eastAsia"/>
              </w:rPr>
              <w:t>OR</w:t>
            </w:r>
          </w:p>
        </w:tc>
      </w:tr>
      <w:tr w:rsidR="00B9493F" w:rsidTr="00B9493F">
        <w:trPr>
          <w:cnfStyle w:val="000000010000"/>
        </w:trPr>
        <w:tc>
          <w:tcPr>
            <w:cnfStyle w:val="001000000000"/>
            <w:tcW w:w="985" w:type="dxa"/>
            <w:tcBorders>
              <w:right w:val="none" w:sz="0" w:space="0" w:color="auto"/>
            </w:tcBorders>
          </w:tcPr>
          <w:p w:rsidR="00B9493F" w:rsidRDefault="00B9493F" w:rsidP="00B9493F">
            <w:pPr>
              <w:jc w:val="left"/>
            </w:pPr>
            <w:r>
              <w:rPr>
                <w:rFonts w:hint="eastAsia"/>
              </w:rPr>
              <w:t>7</w:t>
            </w:r>
          </w:p>
        </w:tc>
        <w:tc>
          <w:tcPr>
            <w:tcW w:w="3874" w:type="dxa"/>
            <w:tcBorders>
              <w:left w:val="none" w:sz="0" w:space="0" w:color="auto"/>
              <w:right w:val="none" w:sz="0" w:space="0" w:color="auto"/>
            </w:tcBorders>
          </w:tcPr>
          <w:p w:rsidR="00B9493F" w:rsidRDefault="00B9493F" w:rsidP="00B9493F">
            <w:pPr>
              <w:ind w:firstLine="105"/>
              <w:jc w:val="left"/>
              <w:cnfStyle w:val="000000010000"/>
            </w:pPr>
            <w:r>
              <w:rPr>
                <w:rFonts w:hint="eastAsia"/>
              </w:rPr>
              <w:t>OR</w:t>
            </w:r>
          </w:p>
        </w:tc>
        <w:tc>
          <w:tcPr>
            <w:tcW w:w="3663" w:type="dxa"/>
            <w:tcBorders>
              <w:left w:val="none" w:sz="0" w:space="0" w:color="auto"/>
            </w:tcBorders>
          </w:tcPr>
          <w:p w:rsidR="00B9493F" w:rsidRPr="00044669" w:rsidRDefault="00B9493F" w:rsidP="00B9493F">
            <w:pPr>
              <w:ind w:firstLineChars="50" w:firstLine="105"/>
              <w:jc w:val="left"/>
              <w:cnfStyle w:val="000000010000"/>
            </w:pPr>
          </w:p>
        </w:tc>
      </w:tr>
    </w:tbl>
    <w:p w:rsidR="00B9493F" w:rsidRDefault="00B9493F" w:rsidP="00B9493F">
      <w:pPr>
        <w:jc w:val="right"/>
      </w:pPr>
      <w:r>
        <w:rPr>
          <w:rFonts w:hint="eastAsia"/>
        </w:rPr>
        <w:t>MySQL</w:t>
      </w:r>
      <w:r>
        <w:rPr>
          <w:rFonts w:hint="eastAsia"/>
        </w:rPr>
        <w:t>运算符优先级参考：</w:t>
      </w:r>
      <w:r>
        <w:br/>
      </w:r>
      <w:hyperlink r:id="rId8" w:history="1">
        <w:r w:rsidRPr="00D94E97">
          <w:rPr>
            <w:rStyle w:val="a9"/>
          </w:rPr>
          <w:t>http://dev.mysql.com/doc/refman/5.0/en/operator-precedence.html</w:t>
        </w:r>
      </w:hyperlink>
    </w:p>
    <w:p w:rsidR="00B9493F" w:rsidRPr="0035649A" w:rsidRDefault="00B9493F" w:rsidP="00B9493F">
      <w:pPr>
        <w:jc w:val="right"/>
      </w:pPr>
    </w:p>
    <w:p w:rsidR="00B9493F" w:rsidRPr="00B9493F" w:rsidRDefault="004F64EC" w:rsidP="00B9493F">
      <w:pPr>
        <w:rPr>
          <w:color w:val="FF0000"/>
        </w:rPr>
      </w:pPr>
      <w:r>
        <w:rPr>
          <w:rFonts w:hint="eastAsia"/>
          <w:color w:val="FF0000"/>
          <w:highlight w:val="yellow"/>
        </w:rPr>
        <w:t>暂未</w:t>
      </w:r>
      <w:r w:rsidR="00B9493F" w:rsidRPr="00B9493F">
        <w:rPr>
          <w:rFonts w:hint="eastAsia"/>
          <w:color w:val="FF0000"/>
          <w:highlight w:val="yellow"/>
        </w:rPr>
        <w:t>支持的内容包括：</w:t>
      </w:r>
    </w:p>
    <w:p w:rsidR="00B9493F" w:rsidRDefault="00B9493F" w:rsidP="00B9493F">
      <w:r>
        <w:rPr>
          <w:rFonts w:hint="eastAsia"/>
        </w:rPr>
        <w:t>正数、负数表示，如</w:t>
      </w:r>
      <w:r>
        <w:rPr>
          <w:rFonts w:hint="eastAsia"/>
        </w:rPr>
        <w:t>-3, +12</w:t>
      </w:r>
      <w:r>
        <w:rPr>
          <w:rFonts w:hint="eastAsia"/>
        </w:rPr>
        <w:t>，解决方法是写成（</w:t>
      </w:r>
      <w:r>
        <w:rPr>
          <w:rFonts w:hint="eastAsia"/>
        </w:rPr>
        <w:t>0-3</w:t>
      </w:r>
      <w:r>
        <w:rPr>
          <w:rFonts w:hint="eastAsia"/>
        </w:rPr>
        <w:t>）</w:t>
      </w:r>
      <w:r>
        <w:rPr>
          <w:rFonts w:hint="eastAsia"/>
        </w:rPr>
        <w:t>, (0+12)</w:t>
      </w:r>
    </w:p>
    <w:p w:rsidR="00B9493F" w:rsidRDefault="00B9493F" w:rsidP="00B9493F">
      <w:pPr>
        <w:rPr>
          <w:rFonts w:hint="eastAsia"/>
        </w:rPr>
      </w:pPr>
      <w:r>
        <w:rPr>
          <w:rFonts w:hint="eastAsia"/>
        </w:rPr>
        <w:t>取模运算，如</w:t>
      </w:r>
      <w:r>
        <w:rPr>
          <w:rFonts w:hint="eastAsia"/>
        </w:rPr>
        <w:t>a % 3</w:t>
      </w:r>
    </w:p>
    <w:p w:rsidR="00217B75" w:rsidRDefault="00217B75" w:rsidP="00B9493F">
      <w:r>
        <w:rPr>
          <w:rFonts w:hint="eastAsia"/>
        </w:rPr>
        <w:t>逻辑非运算，如</w:t>
      </w:r>
      <w:r>
        <w:rPr>
          <w:rFonts w:hint="eastAsia"/>
        </w:rPr>
        <w:t>!23.0</w:t>
      </w:r>
    </w:p>
    <w:p w:rsidR="00B9493F" w:rsidRDefault="00B9493F" w:rsidP="00B9493F">
      <w:r>
        <w:rPr>
          <w:rFonts w:hint="eastAsia"/>
        </w:rPr>
        <w:t>位运算，如</w:t>
      </w:r>
      <w:r>
        <w:rPr>
          <w:rFonts w:hint="eastAsia"/>
        </w:rPr>
        <w:t>^,~,&gt;&gt;, &lt;&lt;, &amp;, |</w:t>
      </w:r>
      <w:r>
        <w:rPr>
          <w:rFonts w:hint="eastAsia"/>
        </w:rPr>
        <w:t>等</w:t>
      </w:r>
    </w:p>
    <w:p w:rsidR="00B9493F" w:rsidRDefault="00B9493F" w:rsidP="00B9493F"/>
    <w:p w:rsidR="00ED682B" w:rsidRDefault="00ED682B" w:rsidP="00B9493F">
      <w:r>
        <w:rPr>
          <w:rFonts w:hint="eastAsia"/>
        </w:rPr>
        <w:t>为了实现方便，为每一种运算符和操作数分配了内码：</w:t>
      </w:r>
    </w:p>
    <w:p w:rsidR="00ED682B" w:rsidRDefault="00ED682B" w:rsidP="00B9493F"/>
    <w:p w:rsidR="00B9493F" w:rsidRDefault="00B9493F" w:rsidP="00B9493F">
      <w:r>
        <w:rPr>
          <w:rFonts w:hint="eastAsia"/>
        </w:rPr>
        <w:t>内码表</w:t>
      </w:r>
    </w:p>
    <w:tbl>
      <w:tblPr>
        <w:tblStyle w:val="1-6"/>
        <w:tblW w:w="0" w:type="auto"/>
        <w:tblBorders>
          <w:insideH w:val="single" w:sz="6" w:space="0" w:color="F9B074" w:themeColor="accent6" w:themeTint="BF"/>
          <w:insideV w:val="single" w:sz="6" w:space="0" w:color="F9B074" w:themeColor="accent6" w:themeTint="BF"/>
        </w:tblBorders>
        <w:tblLook w:val="04A0"/>
      </w:tblPr>
      <w:tblGrid>
        <w:gridCol w:w="954"/>
        <w:gridCol w:w="954"/>
        <w:gridCol w:w="955"/>
        <w:gridCol w:w="955"/>
        <w:gridCol w:w="955"/>
        <w:gridCol w:w="919"/>
        <w:gridCol w:w="955"/>
        <w:gridCol w:w="955"/>
        <w:gridCol w:w="920"/>
      </w:tblGrid>
      <w:tr w:rsidR="00B9493F" w:rsidTr="00B9493F">
        <w:trPr>
          <w:cnfStyle w:val="100000000000"/>
        </w:trPr>
        <w:tc>
          <w:tcPr>
            <w:cnfStyle w:val="001000000000"/>
            <w:tcW w:w="954" w:type="dxa"/>
          </w:tcPr>
          <w:p w:rsidR="00B9493F" w:rsidRDefault="00B9493F" w:rsidP="00B9493F">
            <w:r>
              <w:rPr>
                <w:rFonts w:hint="eastAsia"/>
              </w:rPr>
              <w:t>算符</w:t>
            </w:r>
            <w:r>
              <w:rPr>
                <w:rFonts w:hint="eastAsia"/>
              </w:rPr>
              <w:br/>
              <w:t>(sym)</w:t>
            </w:r>
          </w:p>
        </w:tc>
        <w:tc>
          <w:tcPr>
            <w:tcW w:w="954" w:type="dxa"/>
          </w:tcPr>
          <w:p w:rsidR="00B9493F" w:rsidRDefault="00B9493F" w:rsidP="00B9493F">
            <w:pPr>
              <w:cnfStyle w:val="100000000000"/>
            </w:pPr>
            <w:r>
              <w:rPr>
                <w:rFonts w:hint="eastAsia"/>
              </w:rPr>
              <w:t>内码</w:t>
            </w:r>
            <w:r>
              <w:br/>
            </w:r>
            <w:r>
              <w:rPr>
                <w:rFonts w:hint="eastAsia"/>
              </w:rPr>
              <w:t>(code)</w:t>
            </w:r>
          </w:p>
        </w:tc>
        <w:tc>
          <w:tcPr>
            <w:tcW w:w="955" w:type="dxa"/>
          </w:tcPr>
          <w:p w:rsidR="00B9493F" w:rsidRDefault="00B9493F" w:rsidP="00B9493F">
            <w:pPr>
              <w:cnfStyle w:val="100000000000"/>
            </w:pPr>
            <w:r>
              <w:rPr>
                <w:rFonts w:hint="eastAsia"/>
              </w:rPr>
              <w:t>优先级</w:t>
            </w:r>
            <w:r>
              <w:br/>
            </w:r>
            <w:r>
              <w:rPr>
                <w:rFonts w:hint="eastAsia"/>
              </w:rPr>
              <w:t>(prio)</w:t>
            </w:r>
          </w:p>
        </w:tc>
        <w:tc>
          <w:tcPr>
            <w:tcW w:w="955" w:type="dxa"/>
          </w:tcPr>
          <w:p w:rsidR="00B9493F" w:rsidRPr="00001DA5" w:rsidRDefault="00B9493F" w:rsidP="00B9493F">
            <w:pPr>
              <w:cnfStyle w:val="100000000000"/>
              <w:rPr>
                <w:color w:val="365F91" w:themeColor="accent1" w:themeShade="BF"/>
              </w:rPr>
            </w:pPr>
            <w:r w:rsidRPr="00001DA5">
              <w:rPr>
                <w:rFonts w:hint="eastAsia"/>
                <w:color w:val="365F91" w:themeColor="accent1" w:themeShade="BF"/>
              </w:rPr>
              <w:t>算符</w:t>
            </w:r>
            <w:r w:rsidRPr="00001DA5">
              <w:rPr>
                <w:rFonts w:hint="eastAsia"/>
                <w:color w:val="365F91" w:themeColor="accent1" w:themeShade="BF"/>
              </w:rPr>
              <w:br/>
              <w:t>(sym)</w:t>
            </w:r>
          </w:p>
        </w:tc>
        <w:tc>
          <w:tcPr>
            <w:tcW w:w="955" w:type="dxa"/>
          </w:tcPr>
          <w:p w:rsidR="00B9493F" w:rsidRPr="00001DA5" w:rsidRDefault="00B9493F" w:rsidP="00B9493F">
            <w:pPr>
              <w:cnfStyle w:val="100000000000"/>
              <w:rPr>
                <w:color w:val="365F91" w:themeColor="accent1" w:themeShade="BF"/>
              </w:rPr>
            </w:pPr>
            <w:r w:rsidRPr="00001DA5">
              <w:rPr>
                <w:rFonts w:hint="eastAsia"/>
                <w:color w:val="365F91" w:themeColor="accent1" w:themeShade="BF"/>
              </w:rPr>
              <w:t>内码</w:t>
            </w:r>
            <w:r w:rsidRPr="00001DA5">
              <w:rPr>
                <w:color w:val="365F91" w:themeColor="accent1" w:themeShade="BF"/>
              </w:rPr>
              <w:br/>
            </w:r>
            <w:r w:rsidRPr="00001DA5">
              <w:rPr>
                <w:rFonts w:hint="eastAsia"/>
                <w:color w:val="365F91" w:themeColor="accent1" w:themeShade="BF"/>
              </w:rPr>
              <w:t>(code)</w:t>
            </w:r>
          </w:p>
        </w:tc>
        <w:tc>
          <w:tcPr>
            <w:tcW w:w="919" w:type="dxa"/>
          </w:tcPr>
          <w:p w:rsidR="00B9493F" w:rsidRPr="00001DA5" w:rsidRDefault="00B9493F" w:rsidP="00B9493F">
            <w:pPr>
              <w:cnfStyle w:val="100000000000"/>
              <w:rPr>
                <w:color w:val="365F91" w:themeColor="accent1" w:themeShade="BF"/>
              </w:rPr>
            </w:pPr>
            <w:r w:rsidRPr="00001DA5">
              <w:rPr>
                <w:rFonts w:hint="eastAsia"/>
                <w:color w:val="365F91" w:themeColor="accent1" w:themeShade="BF"/>
              </w:rPr>
              <w:t>优先级</w:t>
            </w:r>
            <w:r w:rsidRPr="00001DA5">
              <w:rPr>
                <w:color w:val="365F91" w:themeColor="accent1" w:themeShade="BF"/>
              </w:rPr>
              <w:br/>
            </w:r>
            <w:r w:rsidRPr="00001DA5">
              <w:rPr>
                <w:rFonts w:hint="eastAsia"/>
                <w:color w:val="365F91" w:themeColor="accent1" w:themeShade="BF"/>
              </w:rPr>
              <w:t>(prio)</w:t>
            </w:r>
          </w:p>
        </w:tc>
        <w:tc>
          <w:tcPr>
            <w:tcW w:w="955" w:type="dxa"/>
          </w:tcPr>
          <w:p w:rsidR="00B9493F" w:rsidRDefault="00B9493F" w:rsidP="00B9493F">
            <w:pPr>
              <w:cnfStyle w:val="100000000000"/>
            </w:pPr>
            <w:r>
              <w:rPr>
                <w:rFonts w:hint="eastAsia"/>
              </w:rPr>
              <w:t>算符</w:t>
            </w:r>
            <w:r>
              <w:rPr>
                <w:rFonts w:hint="eastAsia"/>
              </w:rPr>
              <w:br/>
              <w:t>(sym)</w:t>
            </w:r>
          </w:p>
        </w:tc>
        <w:tc>
          <w:tcPr>
            <w:tcW w:w="955" w:type="dxa"/>
          </w:tcPr>
          <w:p w:rsidR="00B9493F" w:rsidRDefault="00B9493F" w:rsidP="00B9493F">
            <w:pPr>
              <w:cnfStyle w:val="100000000000"/>
            </w:pPr>
            <w:r>
              <w:rPr>
                <w:rFonts w:hint="eastAsia"/>
              </w:rPr>
              <w:t>内码</w:t>
            </w:r>
            <w:r>
              <w:br/>
            </w:r>
            <w:r>
              <w:rPr>
                <w:rFonts w:hint="eastAsia"/>
              </w:rPr>
              <w:t>(code)</w:t>
            </w:r>
          </w:p>
        </w:tc>
        <w:tc>
          <w:tcPr>
            <w:tcW w:w="920" w:type="dxa"/>
          </w:tcPr>
          <w:p w:rsidR="00B9493F" w:rsidRDefault="00B9493F" w:rsidP="00B9493F">
            <w:pPr>
              <w:cnfStyle w:val="100000000000"/>
            </w:pPr>
            <w:r>
              <w:rPr>
                <w:rFonts w:hint="eastAsia"/>
              </w:rPr>
              <w:t>优先级</w:t>
            </w:r>
            <w:r>
              <w:br/>
            </w:r>
            <w:r>
              <w:rPr>
                <w:rFonts w:hint="eastAsia"/>
              </w:rPr>
              <w:t>(prio)</w:t>
            </w:r>
          </w:p>
        </w:tc>
      </w:tr>
      <w:tr w:rsidR="00B9493F" w:rsidTr="00B9493F">
        <w:trPr>
          <w:cnfStyle w:val="000000100000"/>
        </w:trPr>
        <w:tc>
          <w:tcPr>
            <w:cnfStyle w:val="001000000000"/>
            <w:tcW w:w="954" w:type="dxa"/>
            <w:tcBorders>
              <w:right w:val="none" w:sz="0" w:space="0" w:color="auto"/>
            </w:tcBorders>
          </w:tcPr>
          <w:p w:rsidR="00B9493F" w:rsidRDefault="00B9493F" w:rsidP="00B9493F">
            <w:r>
              <w:rPr>
                <w:rFonts w:hint="eastAsia"/>
              </w:rPr>
              <w:t>（</w:t>
            </w:r>
          </w:p>
        </w:tc>
        <w:tc>
          <w:tcPr>
            <w:tcW w:w="954" w:type="dxa"/>
            <w:tcBorders>
              <w:left w:val="none" w:sz="0" w:space="0" w:color="auto"/>
              <w:right w:val="none" w:sz="0" w:space="0" w:color="auto"/>
            </w:tcBorders>
          </w:tcPr>
          <w:p w:rsidR="00B9493F" w:rsidRDefault="00B9493F" w:rsidP="00B9493F">
            <w:pPr>
              <w:cnfStyle w:val="000000100000"/>
            </w:pPr>
            <w:r>
              <w:rPr>
                <w:rFonts w:hint="eastAsia"/>
              </w:rPr>
              <w:t>1</w:t>
            </w:r>
          </w:p>
        </w:tc>
        <w:tc>
          <w:tcPr>
            <w:tcW w:w="955" w:type="dxa"/>
            <w:tcBorders>
              <w:left w:val="none" w:sz="0" w:space="0" w:color="auto"/>
              <w:right w:val="none" w:sz="0" w:space="0" w:color="auto"/>
            </w:tcBorders>
          </w:tcPr>
          <w:p w:rsidR="00B9493F" w:rsidRDefault="00B9493F" w:rsidP="00B9493F">
            <w:pPr>
              <w:cnfStyle w:val="000000100000"/>
            </w:pPr>
          </w:p>
        </w:tc>
        <w:tc>
          <w:tcPr>
            <w:tcW w:w="955" w:type="dxa"/>
            <w:tcBorders>
              <w:left w:val="none" w:sz="0" w:space="0" w:color="auto"/>
              <w:right w:val="none" w:sz="0" w:space="0" w:color="auto"/>
            </w:tcBorders>
          </w:tcPr>
          <w:p w:rsidR="00B9493F" w:rsidRDefault="00B9493F" w:rsidP="00B9493F">
            <w:pPr>
              <w:ind w:firstLineChars="50" w:firstLine="105"/>
              <w:cnfStyle w:val="000000100000"/>
            </w:pPr>
            <w:r>
              <w:rPr>
                <w:rFonts w:hint="eastAsia"/>
              </w:rPr>
              <w:t>&gt;</w:t>
            </w:r>
          </w:p>
        </w:tc>
        <w:tc>
          <w:tcPr>
            <w:tcW w:w="955" w:type="dxa"/>
            <w:tcBorders>
              <w:left w:val="none" w:sz="0" w:space="0" w:color="auto"/>
              <w:right w:val="none" w:sz="0" w:space="0" w:color="auto"/>
            </w:tcBorders>
          </w:tcPr>
          <w:p w:rsidR="00B9493F" w:rsidRDefault="00B9493F" w:rsidP="00B9493F">
            <w:pPr>
              <w:cnfStyle w:val="000000100000"/>
            </w:pPr>
            <w:r>
              <w:rPr>
                <w:rFonts w:hint="eastAsia"/>
              </w:rPr>
              <w:t>11</w:t>
            </w:r>
          </w:p>
        </w:tc>
        <w:tc>
          <w:tcPr>
            <w:tcW w:w="919" w:type="dxa"/>
            <w:tcBorders>
              <w:left w:val="none" w:sz="0" w:space="0" w:color="auto"/>
              <w:right w:val="none" w:sz="0" w:space="0" w:color="auto"/>
            </w:tcBorders>
          </w:tcPr>
          <w:p w:rsidR="00B9493F" w:rsidRDefault="00B9493F" w:rsidP="00B9493F">
            <w:pPr>
              <w:cnfStyle w:val="000000100000"/>
            </w:pPr>
          </w:p>
        </w:tc>
        <w:tc>
          <w:tcPr>
            <w:tcW w:w="955" w:type="dxa"/>
            <w:tcBorders>
              <w:left w:val="none" w:sz="0" w:space="0" w:color="auto"/>
              <w:right w:val="none" w:sz="0" w:space="0" w:color="auto"/>
            </w:tcBorders>
          </w:tcPr>
          <w:p w:rsidR="00B9493F" w:rsidRDefault="00B9493F" w:rsidP="00B9493F">
            <w:pPr>
              <w:cnfStyle w:val="000000100000"/>
            </w:pPr>
            <w:r>
              <w:rPr>
                <w:rFonts w:hint="eastAsia"/>
              </w:rPr>
              <w:t>列名</w:t>
            </w:r>
          </w:p>
        </w:tc>
        <w:tc>
          <w:tcPr>
            <w:tcW w:w="955" w:type="dxa"/>
            <w:tcBorders>
              <w:left w:val="none" w:sz="0" w:space="0" w:color="auto"/>
              <w:right w:val="none" w:sz="0" w:space="0" w:color="auto"/>
            </w:tcBorders>
          </w:tcPr>
          <w:p w:rsidR="00B9493F" w:rsidRDefault="00B9493F" w:rsidP="00B9493F">
            <w:pPr>
              <w:cnfStyle w:val="000000100000"/>
            </w:pPr>
            <w:r>
              <w:rPr>
                <w:rFonts w:hint="eastAsia"/>
              </w:rPr>
              <w:t>50</w:t>
            </w:r>
          </w:p>
        </w:tc>
        <w:tc>
          <w:tcPr>
            <w:tcW w:w="920" w:type="dxa"/>
            <w:tcBorders>
              <w:left w:val="none" w:sz="0" w:space="0" w:color="auto"/>
            </w:tcBorders>
          </w:tcPr>
          <w:p w:rsidR="00B9493F" w:rsidRDefault="00B9493F" w:rsidP="00B9493F">
            <w:pPr>
              <w:cnfStyle w:val="000000100000"/>
            </w:pPr>
          </w:p>
        </w:tc>
      </w:tr>
      <w:tr w:rsidR="00B9493F" w:rsidTr="00B9493F">
        <w:trPr>
          <w:cnfStyle w:val="000000010000"/>
        </w:trPr>
        <w:tc>
          <w:tcPr>
            <w:cnfStyle w:val="001000000000"/>
            <w:tcW w:w="954" w:type="dxa"/>
            <w:tcBorders>
              <w:right w:val="none" w:sz="0" w:space="0" w:color="auto"/>
            </w:tcBorders>
          </w:tcPr>
          <w:p w:rsidR="00B9493F" w:rsidRDefault="00B9493F" w:rsidP="00B9493F">
            <w:pPr>
              <w:ind w:firstLineChars="50" w:firstLine="105"/>
            </w:pPr>
            <w:r>
              <w:rPr>
                <w:rFonts w:hint="eastAsia"/>
              </w:rPr>
              <w:t>）</w:t>
            </w:r>
          </w:p>
        </w:tc>
        <w:tc>
          <w:tcPr>
            <w:tcW w:w="954" w:type="dxa"/>
            <w:tcBorders>
              <w:left w:val="none" w:sz="0" w:space="0" w:color="auto"/>
              <w:right w:val="none" w:sz="0" w:space="0" w:color="auto"/>
            </w:tcBorders>
          </w:tcPr>
          <w:p w:rsidR="00B9493F" w:rsidRDefault="00B9493F" w:rsidP="00B9493F">
            <w:pPr>
              <w:cnfStyle w:val="000000010000"/>
            </w:pPr>
            <w:r>
              <w:rPr>
                <w:rFonts w:hint="eastAsia"/>
              </w:rPr>
              <w:t>2</w:t>
            </w:r>
          </w:p>
        </w:tc>
        <w:tc>
          <w:tcPr>
            <w:tcW w:w="955" w:type="dxa"/>
            <w:tcBorders>
              <w:left w:val="none" w:sz="0" w:space="0" w:color="auto"/>
              <w:right w:val="none" w:sz="0" w:space="0" w:color="auto"/>
            </w:tcBorders>
          </w:tcPr>
          <w:p w:rsidR="00B9493F" w:rsidRDefault="00B9493F" w:rsidP="00B9493F">
            <w:pPr>
              <w:cnfStyle w:val="000000010000"/>
            </w:pPr>
          </w:p>
        </w:tc>
        <w:tc>
          <w:tcPr>
            <w:tcW w:w="955" w:type="dxa"/>
            <w:tcBorders>
              <w:left w:val="none" w:sz="0" w:space="0" w:color="auto"/>
              <w:right w:val="none" w:sz="0" w:space="0" w:color="auto"/>
            </w:tcBorders>
          </w:tcPr>
          <w:p w:rsidR="00B9493F" w:rsidRDefault="00B9493F" w:rsidP="00B9493F">
            <w:pPr>
              <w:ind w:firstLineChars="50" w:firstLine="105"/>
              <w:cnfStyle w:val="000000010000"/>
            </w:pPr>
            <w:r>
              <w:rPr>
                <w:rFonts w:hint="eastAsia"/>
              </w:rPr>
              <w:t>&gt;=</w:t>
            </w:r>
          </w:p>
        </w:tc>
        <w:tc>
          <w:tcPr>
            <w:tcW w:w="955" w:type="dxa"/>
            <w:tcBorders>
              <w:left w:val="none" w:sz="0" w:space="0" w:color="auto"/>
              <w:right w:val="none" w:sz="0" w:space="0" w:color="auto"/>
            </w:tcBorders>
          </w:tcPr>
          <w:p w:rsidR="00B9493F" w:rsidRDefault="00B9493F" w:rsidP="00B9493F">
            <w:pPr>
              <w:cnfStyle w:val="000000010000"/>
            </w:pPr>
            <w:r>
              <w:rPr>
                <w:rFonts w:hint="eastAsia"/>
              </w:rPr>
              <w:t>12</w:t>
            </w:r>
          </w:p>
        </w:tc>
        <w:tc>
          <w:tcPr>
            <w:tcW w:w="919" w:type="dxa"/>
            <w:tcBorders>
              <w:left w:val="none" w:sz="0" w:space="0" w:color="auto"/>
              <w:right w:val="none" w:sz="0" w:space="0" w:color="auto"/>
            </w:tcBorders>
          </w:tcPr>
          <w:p w:rsidR="00B9493F" w:rsidRDefault="00B9493F" w:rsidP="00B9493F">
            <w:pPr>
              <w:cnfStyle w:val="000000010000"/>
            </w:pPr>
          </w:p>
        </w:tc>
        <w:tc>
          <w:tcPr>
            <w:tcW w:w="955" w:type="dxa"/>
            <w:tcBorders>
              <w:left w:val="none" w:sz="0" w:space="0" w:color="auto"/>
              <w:right w:val="none" w:sz="0" w:space="0" w:color="auto"/>
            </w:tcBorders>
          </w:tcPr>
          <w:p w:rsidR="00B9493F" w:rsidRDefault="00B9493F" w:rsidP="00B9493F">
            <w:pPr>
              <w:cnfStyle w:val="000000010000"/>
            </w:pPr>
            <w:r>
              <w:rPr>
                <w:rFonts w:hint="eastAsia"/>
              </w:rPr>
              <w:t>字符串</w:t>
            </w:r>
          </w:p>
        </w:tc>
        <w:tc>
          <w:tcPr>
            <w:tcW w:w="955" w:type="dxa"/>
            <w:tcBorders>
              <w:left w:val="none" w:sz="0" w:space="0" w:color="auto"/>
              <w:right w:val="none" w:sz="0" w:space="0" w:color="auto"/>
            </w:tcBorders>
          </w:tcPr>
          <w:p w:rsidR="00B9493F" w:rsidRDefault="00B9493F" w:rsidP="00B9493F">
            <w:pPr>
              <w:cnfStyle w:val="000000010000"/>
            </w:pPr>
            <w:r>
              <w:rPr>
                <w:rFonts w:hint="eastAsia"/>
              </w:rPr>
              <w:t>51</w:t>
            </w:r>
          </w:p>
        </w:tc>
        <w:tc>
          <w:tcPr>
            <w:tcW w:w="920" w:type="dxa"/>
            <w:tcBorders>
              <w:left w:val="none" w:sz="0" w:space="0" w:color="auto"/>
            </w:tcBorders>
          </w:tcPr>
          <w:p w:rsidR="00B9493F" w:rsidRDefault="00B9493F" w:rsidP="00B9493F">
            <w:pPr>
              <w:cnfStyle w:val="000000010000"/>
            </w:pPr>
          </w:p>
        </w:tc>
      </w:tr>
      <w:tr w:rsidR="00B9493F" w:rsidTr="00B9493F">
        <w:trPr>
          <w:cnfStyle w:val="000000100000"/>
        </w:trPr>
        <w:tc>
          <w:tcPr>
            <w:cnfStyle w:val="001000000000"/>
            <w:tcW w:w="954" w:type="dxa"/>
            <w:tcBorders>
              <w:right w:val="none" w:sz="0" w:space="0" w:color="auto"/>
            </w:tcBorders>
          </w:tcPr>
          <w:p w:rsidR="00B9493F" w:rsidRPr="00E72BCB" w:rsidRDefault="00B9493F" w:rsidP="00B9493F">
            <w:pPr>
              <w:ind w:firstLineChars="50" w:firstLine="105"/>
            </w:pPr>
            <w:r>
              <w:rPr>
                <w:rFonts w:hint="eastAsia"/>
              </w:rPr>
              <w:t>*</w:t>
            </w:r>
          </w:p>
        </w:tc>
        <w:tc>
          <w:tcPr>
            <w:tcW w:w="954" w:type="dxa"/>
            <w:tcBorders>
              <w:left w:val="none" w:sz="0" w:space="0" w:color="auto"/>
              <w:right w:val="none" w:sz="0" w:space="0" w:color="auto"/>
            </w:tcBorders>
          </w:tcPr>
          <w:p w:rsidR="00B9493F" w:rsidRDefault="00B9493F" w:rsidP="00B9493F">
            <w:pPr>
              <w:cnfStyle w:val="000000100000"/>
            </w:pPr>
            <w:r>
              <w:rPr>
                <w:rFonts w:hint="eastAsia"/>
              </w:rPr>
              <w:t>3</w:t>
            </w:r>
          </w:p>
        </w:tc>
        <w:tc>
          <w:tcPr>
            <w:tcW w:w="955" w:type="dxa"/>
            <w:tcBorders>
              <w:left w:val="none" w:sz="0" w:space="0" w:color="auto"/>
              <w:right w:val="none" w:sz="0" w:space="0" w:color="auto"/>
            </w:tcBorders>
          </w:tcPr>
          <w:p w:rsidR="00B9493F" w:rsidRDefault="00B9493F" w:rsidP="00B9493F">
            <w:pPr>
              <w:cnfStyle w:val="000000100000"/>
            </w:pPr>
          </w:p>
        </w:tc>
        <w:tc>
          <w:tcPr>
            <w:tcW w:w="955" w:type="dxa"/>
            <w:tcBorders>
              <w:left w:val="none" w:sz="0" w:space="0" w:color="auto"/>
              <w:right w:val="none" w:sz="0" w:space="0" w:color="auto"/>
            </w:tcBorders>
          </w:tcPr>
          <w:p w:rsidR="00B9493F" w:rsidRDefault="00B9493F" w:rsidP="00B9493F">
            <w:pPr>
              <w:cnfStyle w:val="000000100000"/>
            </w:pPr>
            <w:r>
              <w:t>is</w:t>
            </w:r>
          </w:p>
        </w:tc>
        <w:tc>
          <w:tcPr>
            <w:tcW w:w="955" w:type="dxa"/>
            <w:tcBorders>
              <w:left w:val="none" w:sz="0" w:space="0" w:color="auto"/>
              <w:right w:val="none" w:sz="0" w:space="0" w:color="auto"/>
            </w:tcBorders>
          </w:tcPr>
          <w:p w:rsidR="00B9493F" w:rsidRDefault="00B9493F" w:rsidP="00B9493F">
            <w:pPr>
              <w:cnfStyle w:val="000000100000"/>
            </w:pPr>
            <w:r>
              <w:rPr>
                <w:rFonts w:hint="eastAsia"/>
              </w:rPr>
              <w:t>13</w:t>
            </w:r>
          </w:p>
        </w:tc>
        <w:tc>
          <w:tcPr>
            <w:tcW w:w="919" w:type="dxa"/>
            <w:tcBorders>
              <w:left w:val="none" w:sz="0" w:space="0" w:color="auto"/>
              <w:right w:val="none" w:sz="0" w:space="0" w:color="auto"/>
            </w:tcBorders>
          </w:tcPr>
          <w:p w:rsidR="00B9493F" w:rsidRDefault="00B9493F" w:rsidP="00B9493F">
            <w:pPr>
              <w:cnfStyle w:val="000000100000"/>
            </w:pPr>
          </w:p>
        </w:tc>
        <w:tc>
          <w:tcPr>
            <w:tcW w:w="955" w:type="dxa"/>
            <w:tcBorders>
              <w:left w:val="none" w:sz="0" w:space="0" w:color="auto"/>
              <w:right w:val="none" w:sz="0" w:space="0" w:color="auto"/>
            </w:tcBorders>
          </w:tcPr>
          <w:p w:rsidR="00B9493F" w:rsidRDefault="00B9493F" w:rsidP="00B9493F">
            <w:pPr>
              <w:cnfStyle w:val="000000100000"/>
            </w:pPr>
            <w:r>
              <w:rPr>
                <w:rFonts w:hint="eastAsia"/>
              </w:rPr>
              <w:t>时间</w:t>
            </w:r>
          </w:p>
        </w:tc>
        <w:tc>
          <w:tcPr>
            <w:tcW w:w="955" w:type="dxa"/>
            <w:tcBorders>
              <w:left w:val="none" w:sz="0" w:space="0" w:color="auto"/>
              <w:right w:val="none" w:sz="0" w:space="0" w:color="auto"/>
            </w:tcBorders>
          </w:tcPr>
          <w:p w:rsidR="00B9493F" w:rsidRDefault="00B9493F" w:rsidP="00B9493F">
            <w:pPr>
              <w:cnfStyle w:val="000000100000"/>
            </w:pPr>
            <w:r>
              <w:rPr>
                <w:rFonts w:hint="eastAsia"/>
              </w:rPr>
              <w:t>52</w:t>
            </w:r>
          </w:p>
        </w:tc>
        <w:tc>
          <w:tcPr>
            <w:tcW w:w="920" w:type="dxa"/>
            <w:tcBorders>
              <w:left w:val="none" w:sz="0" w:space="0" w:color="auto"/>
            </w:tcBorders>
          </w:tcPr>
          <w:p w:rsidR="00B9493F" w:rsidRDefault="00B9493F" w:rsidP="00B9493F">
            <w:pPr>
              <w:cnfStyle w:val="000000100000"/>
            </w:pPr>
          </w:p>
        </w:tc>
      </w:tr>
      <w:tr w:rsidR="00B9493F" w:rsidTr="00B9493F">
        <w:trPr>
          <w:cnfStyle w:val="000000010000"/>
        </w:trPr>
        <w:tc>
          <w:tcPr>
            <w:cnfStyle w:val="001000000000"/>
            <w:tcW w:w="954" w:type="dxa"/>
            <w:tcBorders>
              <w:right w:val="none" w:sz="0" w:space="0" w:color="auto"/>
            </w:tcBorders>
          </w:tcPr>
          <w:p w:rsidR="00B9493F" w:rsidRDefault="00B9493F" w:rsidP="00B9493F">
            <w:pPr>
              <w:ind w:firstLineChars="50" w:firstLine="105"/>
            </w:pPr>
            <w:r>
              <w:rPr>
                <w:rFonts w:hint="eastAsia"/>
              </w:rPr>
              <w:t>/</w:t>
            </w:r>
          </w:p>
        </w:tc>
        <w:tc>
          <w:tcPr>
            <w:tcW w:w="954" w:type="dxa"/>
            <w:tcBorders>
              <w:left w:val="none" w:sz="0" w:space="0" w:color="auto"/>
              <w:right w:val="none" w:sz="0" w:space="0" w:color="auto"/>
            </w:tcBorders>
          </w:tcPr>
          <w:p w:rsidR="00B9493F" w:rsidRDefault="00B9493F" w:rsidP="00B9493F">
            <w:pPr>
              <w:cnfStyle w:val="000000010000"/>
            </w:pPr>
            <w:r>
              <w:rPr>
                <w:rFonts w:hint="eastAsia"/>
              </w:rPr>
              <w:t>4</w:t>
            </w:r>
          </w:p>
        </w:tc>
        <w:tc>
          <w:tcPr>
            <w:tcW w:w="955" w:type="dxa"/>
            <w:tcBorders>
              <w:left w:val="none" w:sz="0" w:space="0" w:color="auto"/>
              <w:right w:val="none" w:sz="0" w:space="0" w:color="auto"/>
            </w:tcBorders>
          </w:tcPr>
          <w:p w:rsidR="00B9493F" w:rsidRDefault="00B9493F" w:rsidP="00B9493F">
            <w:pPr>
              <w:cnfStyle w:val="000000010000"/>
            </w:pPr>
          </w:p>
        </w:tc>
        <w:tc>
          <w:tcPr>
            <w:tcW w:w="955" w:type="dxa"/>
            <w:tcBorders>
              <w:left w:val="none" w:sz="0" w:space="0" w:color="auto"/>
              <w:right w:val="none" w:sz="0" w:space="0" w:color="auto"/>
            </w:tcBorders>
          </w:tcPr>
          <w:p w:rsidR="00B9493F" w:rsidRDefault="00B9493F" w:rsidP="00B9493F">
            <w:pPr>
              <w:cnfStyle w:val="000000010000"/>
            </w:pPr>
            <w:r>
              <w:t>like</w:t>
            </w:r>
          </w:p>
        </w:tc>
        <w:tc>
          <w:tcPr>
            <w:tcW w:w="955" w:type="dxa"/>
            <w:tcBorders>
              <w:left w:val="none" w:sz="0" w:space="0" w:color="auto"/>
              <w:right w:val="none" w:sz="0" w:space="0" w:color="auto"/>
            </w:tcBorders>
          </w:tcPr>
          <w:p w:rsidR="00B9493F" w:rsidRDefault="00B9493F" w:rsidP="00B9493F">
            <w:pPr>
              <w:cnfStyle w:val="000000010000"/>
            </w:pPr>
            <w:r>
              <w:rPr>
                <w:rFonts w:hint="eastAsia"/>
              </w:rPr>
              <w:t>14</w:t>
            </w:r>
          </w:p>
        </w:tc>
        <w:tc>
          <w:tcPr>
            <w:tcW w:w="919" w:type="dxa"/>
            <w:tcBorders>
              <w:left w:val="none" w:sz="0" w:space="0" w:color="auto"/>
              <w:right w:val="none" w:sz="0" w:space="0" w:color="auto"/>
            </w:tcBorders>
          </w:tcPr>
          <w:p w:rsidR="00B9493F" w:rsidRDefault="00B9493F" w:rsidP="00B9493F">
            <w:pPr>
              <w:cnfStyle w:val="000000010000"/>
            </w:pPr>
          </w:p>
        </w:tc>
        <w:tc>
          <w:tcPr>
            <w:tcW w:w="955" w:type="dxa"/>
            <w:tcBorders>
              <w:left w:val="none" w:sz="0" w:space="0" w:color="auto"/>
              <w:right w:val="none" w:sz="0" w:space="0" w:color="auto"/>
            </w:tcBorders>
          </w:tcPr>
          <w:p w:rsidR="00B9493F" w:rsidRDefault="00B9493F" w:rsidP="00B9493F">
            <w:pPr>
              <w:cnfStyle w:val="000000010000"/>
            </w:pPr>
            <w:r>
              <w:rPr>
                <w:rFonts w:hint="eastAsia"/>
              </w:rPr>
              <w:t>整数</w:t>
            </w:r>
          </w:p>
        </w:tc>
        <w:tc>
          <w:tcPr>
            <w:tcW w:w="955" w:type="dxa"/>
            <w:tcBorders>
              <w:left w:val="none" w:sz="0" w:space="0" w:color="auto"/>
              <w:right w:val="none" w:sz="0" w:space="0" w:color="auto"/>
            </w:tcBorders>
          </w:tcPr>
          <w:p w:rsidR="00B9493F" w:rsidRDefault="00B9493F" w:rsidP="00B9493F">
            <w:pPr>
              <w:cnfStyle w:val="000000010000"/>
            </w:pPr>
            <w:r>
              <w:rPr>
                <w:rFonts w:hint="eastAsia"/>
              </w:rPr>
              <w:t>53</w:t>
            </w:r>
          </w:p>
        </w:tc>
        <w:tc>
          <w:tcPr>
            <w:tcW w:w="920" w:type="dxa"/>
            <w:tcBorders>
              <w:left w:val="none" w:sz="0" w:space="0" w:color="auto"/>
            </w:tcBorders>
          </w:tcPr>
          <w:p w:rsidR="00B9493F" w:rsidRDefault="00B9493F" w:rsidP="00B9493F">
            <w:pPr>
              <w:cnfStyle w:val="000000010000"/>
            </w:pPr>
          </w:p>
        </w:tc>
      </w:tr>
      <w:tr w:rsidR="00B9493F" w:rsidTr="00B9493F">
        <w:trPr>
          <w:cnfStyle w:val="000000100000"/>
        </w:trPr>
        <w:tc>
          <w:tcPr>
            <w:cnfStyle w:val="001000000000"/>
            <w:tcW w:w="954" w:type="dxa"/>
            <w:tcBorders>
              <w:right w:val="none" w:sz="0" w:space="0" w:color="auto"/>
            </w:tcBorders>
          </w:tcPr>
          <w:p w:rsidR="00B9493F" w:rsidRDefault="00B9493F" w:rsidP="00B9493F">
            <w:pPr>
              <w:ind w:firstLineChars="50" w:firstLine="105"/>
            </w:pPr>
            <w:r>
              <w:rPr>
                <w:rFonts w:hint="eastAsia"/>
              </w:rPr>
              <w:t>+</w:t>
            </w:r>
          </w:p>
        </w:tc>
        <w:tc>
          <w:tcPr>
            <w:tcW w:w="954" w:type="dxa"/>
            <w:tcBorders>
              <w:left w:val="none" w:sz="0" w:space="0" w:color="auto"/>
              <w:right w:val="none" w:sz="0" w:space="0" w:color="auto"/>
            </w:tcBorders>
          </w:tcPr>
          <w:p w:rsidR="00B9493F" w:rsidRDefault="00B9493F" w:rsidP="00B9493F">
            <w:pPr>
              <w:cnfStyle w:val="000000100000"/>
            </w:pPr>
            <w:r>
              <w:rPr>
                <w:rFonts w:hint="eastAsia"/>
              </w:rPr>
              <w:t>5</w:t>
            </w:r>
          </w:p>
        </w:tc>
        <w:tc>
          <w:tcPr>
            <w:tcW w:w="955" w:type="dxa"/>
            <w:tcBorders>
              <w:left w:val="none" w:sz="0" w:space="0" w:color="auto"/>
              <w:right w:val="none" w:sz="0" w:space="0" w:color="auto"/>
            </w:tcBorders>
          </w:tcPr>
          <w:p w:rsidR="00B9493F" w:rsidRDefault="00B9493F" w:rsidP="00B9493F">
            <w:pPr>
              <w:cnfStyle w:val="000000100000"/>
            </w:pPr>
          </w:p>
        </w:tc>
        <w:tc>
          <w:tcPr>
            <w:tcW w:w="955" w:type="dxa"/>
            <w:tcBorders>
              <w:left w:val="none" w:sz="0" w:space="0" w:color="auto"/>
              <w:right w:val="none" w:sz="0" w:space="0" w:color="auto"/>
            </w:tcBorders>
          </w:tcPr>
          <w:p w:rsidR="00B9493F" w:rsidRDefault="00B9493F" w:rsidP="00B9493F">
            <w:pPr>
              <w:cnfStyle w:val="000000100000"/>
            </w:pPr>
            <w:r>
              <w:t>and</w:t>
            </w:r>
          </w:p>
        </w:tc>
        <w:tc>
          <w:tcPr>
            <w:tcW w:w="955" w:type="dxa"/>
            <w:tcBorders>
              <w:left w:val="none" w:sz="0" w:space="0" w:color="auto"/>
              <w:right w:val="none" w:sz="0" w:space="0" w:color="auto"/>
            </w:tcBorders>
          </w:tcPr>
          <w:p w:rsidR="00B9493F" w:rsidRDefault="00B9493F" w:rsidP="00B9493F">
            <w:pPr>
              <w:cnfStyle w:val="000000100000"/>
            </w:pPr>
            <w:r>
              <w:rPr>
                <w:rFonts w:hint="eastAsia"/>
              </w:rPr>
              <w:t>15</w:t>
            </w:r>
          </w:p>
        </w:tc>
        <w:tc>
          <w:tcPr>
            <w:tcW w:w="919" w:type="dxa"/>
            <w:tcBorders>
              <w:left w:val="none" w:sz="0" w:space="0" w:color="auto"/>
              <w:right w:val="none" w:sz="0" w:space="0" w:color="auto"/>
            </w:tcBorders>
          </w:tcPr>
          <w:p w:rsidR="00B9493F" w:rsidRDefault="00B9493F" w:rsidP="00B9493F">
            <w:pPr>
              <w:cnfStyle w:val="000000100000"/>
            </w:pPr>
          </w:p>
        </w:tc>
        <w:tc>
          <w:tcPr>
            <w:tcW w:w="955" w:type="dxa"/>
            <w:tcBorders>
              <w:left w:val="none" w:sz="0" w:space="0" w:color="auto"/>
              <w:right w:val="none" w:sz="0" w:space="0" w:color="auto"/>
            </w:tcBorders>
          </w:tcPr>
          <w:p w:rsidR="00B9493F" w:rsidRDefault="00B9493F" w:rsidP="00B9493F">
            <w:pPr>
              <w:cnfStyle w:val="000000100000"/>
            </w:pPr>
            <w:r>
              <w:rPr>
                <w:rFonts w:hint="eastAsia"/>
              </w:rPr>
              <w:t>浮点数</w:t>
            </w:r>
          </w:p>
        </w:tc>
        <w:tc>
          <w:tcPr>
            <w:tcW w:w="955" w:type="dxa"/>
            <w:tcBorders>
              <w:left w:val="none" w:sz="0" w:space="0" w:color="auto"/>
              <w:right w:val="none" w:sz="0" w:space="0" w:color="auto"/>
            </w:tcBorders>
          </w:tcPr>
          <w:p w:rsidR="00B9493F" w:rsidRDefault="00B9493F" w:rsidP="00B9493F">
            <w:pPr>
              <w:cnfStyle w:val="000000100000"/>
            </w:pPr>
            <w:r>
              <w:rPr>
                <w:rFonts w:hint="eastAsia"/>
              </w:rPr>
              <w:t>54</w:t>
            </w:r>
          </w:p>
        </w:tc>
        <w:tc>
          <w:tcPr>
            <w:tcW w:w="920" w:type="dxa"/>
            <w:tcBorders>
              <w:left w:val="none" w:sz="0" w:space="0" w:color="auto"/>
            </w:tcBorders>
          </w:tcPr>
          <w:p w:rsidR="00B9493F" w:rsidRDefault="00B9493F" w:rsidP="00B9493F">
            <w:pPr>
              <w:cnfStyle w:val="000000100000"/>
            </w:pPr>
          </w:p>
        </w:tc>
      </w:tr>
      <w:tr w:rsidR="00B9493F" w:rsidTr="00B9493F">
        <w:trPr>
          <w:cnfStyle w:val="000000010000"/>
        </w:trPr>
        <w:tc>
          <w:tcPr>
            <w:cnfStyle w:val="001000000000"/>
            <w:tcW w:w="954" w:type="dxa"/>
            <w:tcBorders>
              <w:right w:val="none" w:sz="0" w:space="0" w:color="auto"/>
            </w:tcBorders>
          </w:tcPr>
          <w:p w:rsidR="00B9493F" w:rsidRDefault="00B9493F" w:rsidP="00B9493F">
            <w:pPr>
              <w:ind w:firstLineChars="50" w:firstLine="105"/>
            </w:pPr>
            <w:r>
              <w:rPr>
                <w:rFonts w:hint="eastAsia"/>
              </w:rPr>
              <w:t>-</w:t>
            </w:r>
          </w:p>
        </w:tc>
        <w:tc>
          <w:tcPr>
            <w:tcW w:w="954" w:type="dxa"/>
            <w:tcBorders>
              <w:left w:val="none" w:sz="0" w:space="0" w:color="auto"/>
              <w:right w:val="none" w:sz="0" w:space="0" w:color="auto"/>
            </w:tcBorders>
          </w:tcPr>
          <w:p w:rsidR="00B9493F" w:rsidRDefault="00B9493F" w:rsidP="00B9493F">
            <w:pPr>
              <w:cnfStyle w:val="000000010000"/>
            </w:pPr>
            <w:r>
              <w:rPr>
                <w:rFonts w:hint="eastAsia"/>
              </w:rPr>
              <w:t>6</w:t>
            </w:r>
          </w:p>
        </w:tc>
        <w:tc>
          <w:tcPr>
            <w:tcW w:w="955" w:type="dxa"/>
            <w:tcBorders>
              <w:left w:val="none" w:sz="0" w:space="0" w:color="auto"/>
              <w:right w:val="none" w:sz="0" w:space="0" w:color="auto"/>
            </w:tcBorders>
          </w:tcPr>
          <w:p w:rsidR="00B9493F" w:rsidRDefault="00B9493F" w:rsidP="00B9493F">
            <w:pPr>
              <w:cnfStyle w:val="000000010000"/>
            </w:pPr>
          </w:p>
        </w:tc>
        <w:tc>
          <w:tcPr>
            <w:tcW w:w="955" w:type="dxa"/>
            <w:tcBorders>
              <w:left w:val="none" w:sz="0" w:space="0" w:color="auto"/>
              <w:right w:val="none" w:sz="0" w:space="0" w:color="auto"/>
            </w:tcBorders>
          </w:tcPr>
          <w:p w:rsidR="00B9493F" w:rsidRDefault="00B9493F" w:rsidP="00B9493F">
            <w:pPr>
              <w:cnfStyle w:val="000000010000"/>
            </w:pPr>
            <w:r>
              <w:rPr>
                <w:rFonts w:hint="eastAsia"/>
              </w:rPr>
              <w:t>or</w:t>
            </w:r>
          </w:p>
        </w:tc>
        <w:tc>
          <w:tcPr>
            <w:tcW w:w="955" w:type="dxa"/>
            <w:tcBorders>
              <w:left w:val="none" w:sz="0" w:space="0" w:color="auto"/>
              <w:right w:val="none" w:sz="0" w:space="0" w:color="auto"/>
            </w:tcBorders>
          </w:tcPr>
          <w:p w:rsidR="00B9493F" w:rsidRDefault="00B9493F" w:rsidP="00B9493F">
            <w:pPr>
              <w:cnfStyle w:val="000000010000"/>
            </w:pPr>
            <w:r>
              <w:rPr>
                <w:rFonts w:hint="eastAsia"/>
              </w:rPr>
              <w:t>16</w:t>
            </w:r>
          </w:p>
        </w:tc>
        <w:tc>
          <w:tcPr>
            <w:tcW w:w="919" w:type="dxa"/>
            <w:tcBorders>
              <w:left w:val="none" w:sz="0" w:space="0" w:color="auto"/>
              <w:right w:val="none" w:sz="0" w:space="0" w:color="auto"/>
            </w:tcBorders>
          </w:tcPr>
          <w:p w:rsidR="00B9493F" w:rsidRDefault="00B9493F" w:rsidP="00B9493F">
            <w:pPr>
              <w:cnfStyle w:val="000000010000"/>
            </w:pPr>
          </w:p>
        </w:tc>
        <w:tc>
          <w:tcPr>
            <w:tcW w:w="955" w:type="dxa"/>
            <w:tcBorders>
              <w:left w:val="none" w:sz="0" w:space="0" w:color="auto"/>
              <w:right w:val="none" w:sz="0" w:space="0" w:color="auto"/>
            </w:tcBorders>
          </w:tcPr>
          <w:p w:rsidR="00B9493F" w:rsidRDefault="00B9493F" w:rsidP="00B9493F">
            <w:pPr>
              <w:cnfStyle w:val="000000010000"/>
            </w:pPr>
            <w:r>
              <w:t>N</w:t>
            </w:r>
            <w:r>
              <w:rPr>
                <w:rFonts w:hint="eastAsia"/>
              </w:rPr>
              <w:t>ull</w:t>
            </w:r>
          </w:p>
        </w:tc>
        <w:tc>
          <w:tcPr>
            <w:tcW w:w="955" w:type="dxa"/>
            <w:tcBorders>
              <w:left w:val="none" w:sz="0" w:space="0" w:color="auto"/>
              <w:right w:val="none" w:sz="0" w:space="0" w:color="auto"/>
            </w:tcBorders>
          </w:tcPr>
          <w:p w:rsidR="00B9493F" w:rsidRDefault="00B9493F" w:rsidP="00B9493F">
            <w:pPr>
              <w:cnfStyle w:val="000000010000"/>
            </w:pPr>
            <w:r>
              <w:rPr>
                <w:rFonts w:hint="eastAsia"/>
              </w:rPr>
              <w:t>55</w:t>
            </w:r>
          </w:p>
        </w:tc>
        <w:tc>
          <w:tcPr>
            <w:tcW w:w="920" w:type="dxa"/>
            <w:tcBorders>
              <w:left w:val="none" w:sz="0" w:space="0" w:color="auto"/>
            </w:tcBorders>
          </w:tcPr>
          <w:p w:rsidR="00B9493F" w:rsidRDefault="00B9493F" w:rsidP="00B9493F">
            <w:pPr>
              <w:cnfStyle w:val="000000010000"/>
            </w:pPr>
          </w:p>
        </w:tc>
      </w:tr>
      <w:tr w:rsidR="00B9493F" w:rsidTr="00B9493F">
        <w:trPr>
          <w:cnfStyle w:val="000000100000"/>
        </w:trPr>
        <w:tc>
          <w:tcPr>
            <w:cnfStyle w:val="001000000000"/>
            <w:tcW w:w="954" w:type="dxa"/>
            <w:tcBorders>
              <w:right w:val="none" w:sz="0" w:space="0" w:color="auto"/>
            </w:tcBorders>
          </w:tcPr>
          <w:p w:rsidR="00B9493F" w:rsidRDefault="00B9493F" w:rsidP="00B9493F">
            <w:pPr>
              <w:ind w:firstLineChars="50" w:firstLine="105"/>
            </w:pPr>
            <w:r>
              <w:rPr>
                <w:rFonts w:hint="eastAsia"/>
              </w:rPr>
              <w:t>&lt;</w:t>
            </w:r>
          </w:p>
        </w:tc>
        <w:tc>
          <w:tcPr>
            <w:tcW w:w="954" w:type="dxa"/>
            <w:tcBorders>
              <w:left w:val="none" w:sz="0" w:space="0" w:color="auto"/>
              <w:right w:val="none" w:sz="0" w:space="0" w:color="auto"/>
            </w:tcBorders>
          </w:tcPr>
          <w:p w:rsidR="00B9493F" w:rsidRDefault="00B9493F" w:rsidP="00B9493F">
            <w:pPr>
              <w:cnfStyle w:val="000000100000"/>
            </w:pPr>
            <w:r>
              <w:rPr>
                <w:rFonts w:hint="eastAsia"/>
              </w:rPr>
              <w:t>7</w:t>
            </w:r>
          </w:p>
        </w:tc>
        <w:tc>
          <w:tcPr>
            <w:tcW w:w="955" w:type="dxa"/>
            <w:tcBorders>
              <w:left w:val="none" w:sz="0" w:space="0" w:color="auto"/>
              <w:right w:val="none" w:sz="0" w:space="0" w:color="auto"/>
            </w:tcBorders>
          </w:tcPr>
          <w:p w:rsidR="00B9493F" w:rsidRDefault="00B9493F" w:rsidP="00B9493F">
            <w:pPr>
              <w:cnfStyle w:val="000000100000"/>
            </w:pPr>
          </w:p>
        </w:tc>
        <w:tc>
          <w:tcPr>
            <w:tcW w:w="955" w:type="dxa"/>
            <w:tcBorders>
              <w:left w:val="none" w:sz="0" w:space="0" w:color="auto"/>
              <w:right w:val="none" w:sz="0" w:space="0" w:color="auto"/>
            </w:tcBorders>
          </w:tcPr>
          <w:p w:rsidR="00B9493F" w:rsidRDefault="00342962" w:rsidP="00B9493F">
            <w:pPr>
              <w:cnfStyle w:val="000000100000"/>
            </w:pPr>
            <w:r>
              <w:rPr>
                <w:rFonts w:hint="eastAsia"/>
              </w:rPr>
              <w:t>not</w:t>
            </w:r>
          </w:p>
        </w:tc>
        <w:tc>
          <w:tcPr>
            <w:tcW w:w="955" w:type="dxa"/>
            <w:tcBorders>
              <w:left w:val="none" w:sz="0" w:space="0" w:color="auto"/>
              <w:right w:val="none" w:sz="0" w:space="0" w:color="auto"/>
            </w:tcBorders>
          </w:tcPr>
          <w:p w:rsidR="00B9493F" w:rsidRDefault="00342962" w:rsidP="00B9493F">
            <w:pPr>
              <w:cnfStyle w:val="000000100000"/>
            </w:pPr>
            <w:r>
              <w:rPr>
                <w:rFonts w:hint="eastAsia"/>
              </w:rPr>
              <w:t>17</w:t>
            </w:r>
          </w:p>
        </w:tc>
        <w:tc>
          <w:tcPr>
            <w:tcW w:w="919" w:type="dxa"/>
            <w:tcBorders>
              <w:left w:val="none" w:sz="0" w:space="0" w:color="auto"/>
              <w:right w:val="none" w:sz="0" w:space="0" w:color="auto"/>
            </w:tcBorders>
          </w:tcPr>
          <w:p w:rsidR="00B9493F" w:rsidRDefault="00B9493F" w:rsidP="00B9493F">
            <w:pPr>
              <w:cnfStyle w:val="000000100000"/>
            </w:pPr>
          </w:p>
        </w:tc>
        <w:tc>
          <w:tcPr>
            <w:tcW w:w="955" w:type="dxa"/>
            <w:tcBorders>
              <w:left w:val="none" w:sz="0" w:space="0" w:color="auto"/>
              <w:right w:val="none" w:sz="0" w:space="0" w:color="auto"/>
            </w:tcBorders>
          </w:tcPr>
          <w:p w:rsidR="00B9493F" w:rsidRDefault="00B9493F" w:rsidP="00B9493F">
            <w:pPr>
              <w:cnfStyle w:val="000000100000"/>
            </w:pPr>
            <w:r>
              <w:rPr>
                <w:rFonts w:hint="eastAsia"/>
              </w:rPr>
              <w:t>True</w:t>
            </w:r>
          </w:p>
        </w:tc>
        <w:tc>
          <w:tcPr>
            <w:tcW w:w="955" w:type="dxa"/>
            <w:tcBorders>
              <w:left w:val="none" w:sz="0" w:space="0" w:color="auto"/>
              <w:right w:val="none" w:sz="0" w:space="0" w:color="auto"/>
            </w:tcBorders>
          </w:tcPr>
          <w:p w:rsidR="00B9493F" w:rsidRDefault="00B9493F" w:rsidP="00B9493F">
            <w:pPr>
              <w:cnfStyle w:val="000000100000"/>
            </w:pPr>
            <w:r>
              <w:rPr>
                <w:rFonts w:hint="eastAsia"/>
              </w:rPr>
              <w:t>56</w:t>
            </w:r>
          </w:p>
        </w:tc>
        <w:tc>
          <w:tcPr>
            <w:tcW w:w="920" w:type="dxa"/>
            <w:tcBorders>
              <w:left w:val="none" w:sz="0" w:space="0" w:color="auto"/>
            </w:tcBorders>
          </w:tcPr>
          <w:p w:rsidR="00B9493F" w:rsidRDefault="00B9493F" w:rsidP="00B9493F">
            <w:pPr>
              <w:cnfStyle w:val="000000100000"/>
            </w:pPr>
          </w:p>
        </w:tc>
      </w:tr>
      <w:tr w:rsidR="00B9493F" w:rsidTr="00B9493F">
        <w:trPr>
          <w:cnfStyle w:val="000000010000"/>
        </w:trPr>
        <w:tc>
          <w:tcPr>
            <w:cnfStyle w:val="001000000000"/>
            <w:tcW w:w="954" w:type="dxa"/>
            <w:tcBorders>
              <w:right w:val="none" w:sz="0" w:space="0" w:color="auto"/>
            </w:tcBorders>
          </w:tcPr>
          <w:p w:rsidR="00B9493F" w:rsidRDefault="00B9493F" w:rsidP="00B9493F">
            <w:pPr>
              <w:ind w:firstLineChars="50" w:firstLine="105"/>
            </w:pPr>
            <w:r>
              <w:rPr>
                <w:rFonts w:hint="eastAsia"/>
              </w:rPr>
              <w:t>&lt;=</w:t>
            </w:r>
          </w:p>
        </w:tc>
        <w:tc>
          <w:tcPr>
            <w:tcW w:w="954" w:type="dxa"/>
            <w:tcBorders>
              <w:left w:val="none" w:sz="0" w:space="0" w:color="auto"/>
              <w:right w:val="none" w:sz="0" w:space="0" w:color="auto"/>
            </w:tcBorders>
          </w:tcPr>
          <w:p w:rsidR="00B9493F" w:rsidRDefault="00B9493F" w:rsidP="00B9493F">
            <w:pPr>
              <w:cnfStyle w:val="000000010000"/>
            </w:pPr>
            <w:r>
              <w:rPr>
                <w:rFonts w:hint="eastAsia"/>
              </w:rPr>
              <w:t>8</w:t>
            </w:r>
          </w:p>
        </w:tc>
        <w:tc>
          <w:tcPr>
            <w:tcW w:w="955" w:type="dxa"/>
            <w:tcBorders>
              <w:left w:val="none" w:sz="0" w:space="0" w:color="auto"/>
              <w:right w:val="none" w:sz="0" w:space="0" w:color="auto"/>
            </w:tcBorders>
          </w:tcPr>
          <w:p w:rsidR="00B9493F" w:rsidRDefault="00B9493F" w:rsidP="00B9493F">
            <w:pPr>
              <w:cnfStyle w:val="000000010000"/>
            </w:pPr>
          </w:p>
        </w:tc>
        <w:tc>
          <w:tcPr>
            <w:tcW w:w="955" w:type="dxa"/>
            <w:tcBorders>
              <w:left w:val="none" w:sz="0" w:space="0" w:color="auto"/>
              <w:right w:val="none" w:sz="0" w:space="0" w:color="auto"/>
            </w:tcBorders>
          </w:tcPr>
          <w:p w:rsidR="00B9493F" w:rsidRDefault="00342962" w:rsidP="00B9493F">
            <w:pPr>
              <w:cnfStyle w:val="000000010000"/>
            </w:pPr>
            <w:r>
              <w:rPr>
                <w:rFonts w:hint="eastAsia"/>
              </w:rPr>
              <w:t>%</w:t>
            </w:r>
          </w:p>
        </w:tc>
        <w:tc>
          <w:tcPr>
            <w:tcW w:w="955" w:type="dxa"/>
            <w:tcBorders>
              <w:left w:val="none" w:sz="0" w:space="0" w:color="auto"/>
              <w:right w:val="none" w:sz="0" w:space="0" w:color="auto"/>
            </w:tcBorders>
          </w:tcPr>
          <w:p w:rsidR="00B9493F" w:rsidRDefault="00342962" w:rsidP="00B9493F">
            <w:pPr>
              <w:cnfStyle w:val="000000010000"/>
            </w:pPr>
            <w:r>
              <w:rPr>
                <w:rFonts w:hint="eastAsia"/>
              </w:rPr>
              <w:t>20</w:t>
            </w:r>
          </w:p>
        </w:tc>
        <w:tc>
          <w:tcPr>
            <w:tcW w:w="919" w:type="dxa"/>
            <w:tcBorders>
              <w:left w:val="none" w:sz="0" w:space="0" w:color="auto"/>
              <w:right w:val="none" w:sz="0" w:space="0" w:color="auto"/>
            </w:tcBorders>
          </w:tcPr>
          <w:p w:rsidR="00B9493F" w:rsidRDefault="00B9493F" w:rsidP="00B9493F">
            <w:pPr>
              <w:cnfStyle w:val="000000010000"/>
            </w:pPr>
          </w:p>
        </w:tc>
        <w:tc>
          <w:tcPr>
            <w:tcW w:w="955" w:type="dxa"/>
            <w:tcBorders>
              <w:left w:val="none" w:sz="0" w:space="0" w:color="auto"/>
              <w:right w:val="none" w:sz="0" w:space="0" w:color="auto"/>
            </w:tcBorders>
          </w:tcPr>
          <w:p w:rsidR="00B9493F" w:rsidRDefault="00B9493F" w:rsidP="00B9493F">
            <w:pPr>
              <w:cnfStyle w:val="000000010000"/>
            </w:pPr>
            <w:r>
              <w:rPr>
                <w:rFonts w:hint="eastAsia"/>
              </w:rPr>
              <w:t>False</w:t>
            </w:r>
          </w:p>
        </w:tc>
        <w:tc>
          <w:tcPr>
            <w:tcW w:w="955" w:type="dxa"/>
            <w:tcBorders>
              <w:left w:val="none" w:sz="0" w:space="0" w:color="auto"/>
              <w:right w:val="none" w:sz="0" w:space="0" w:color="auto"/>
            </w:tcBorders>
          </w:tcPr>
          <w:p w:rsidR="00B9493F" w:rsidRDefault="00B9493F" w:rsidP="00B9493F">
            <w:pPr>
              <w:cnfStyle w:val="000000010000"/>
            </w:pPr>
            <w:r>
              <w:rPr>
                <w:rFonts w:hint="eastAsia"/>
              </w:rPr>
              <w:t>57</w:t>
            </w:r>
          </w:p>
        </w:tc>
        <w:tc>
          <w:tcPr>
            <w:tcW w:w="920" w:type="dxa"/>
            <w:tcBorders>
              <w:left w:val="none" w:sz="0" w:space="0" w:color="auto"/>
            </w:tcBorders>
          </w:tcPr>
          <w:p w:rsidR="00B9493F" w:rsidRDefault="00B9493F" w:rsidP="00B9493F">
            <w:pPr>
              <w:cnfStyle w:val="000000010000"/>
            </w:pPr>
          </w:p>
        </w:tc>
      </w:tr>
      <w:tr w:rsidR="00B9493F" w:rsidTr="00B9493F">
        <w:trPr>
          <w:cnfStyle w:val="000000100000"/>
        </w:trPr>
        <w:tc>
          <w:tcPr>
            <w:cnfStyle w:val="001000000000"/>
            <w:tcW w:w="954" w:type="dxa"/>
            <w:tcBorders>
              <w:right w:val="none" w:sz="0" w:space="0" w:color="auto"/>
            </w:tcBorders>
          </w:tcPr>
          <w:p w:rsidR="00B9493F" w:rsidRDefault="00B9493F" w:rsidP="00B9493F">
            <w:r>
              <w:rPr>
                <w:rFonts w:hint="eastAsia"/>
              </w:rPr>
              <w:t>=</w:t>
            </w:r>
          </w:p>
        </w:tc>
        <w:tc>
          <w:tcPr>
            <w:tcW w:w="954" w:type="dxa"/>
            <w:tcBorders>
              <w:left w:val="none" w:sz="0" w:space="0" w:color="auto"/>
              <w:right w:val="none" w:sz="0" w:space="0" w:color="auto"/>
            </w:tcBorders>
          </w:tcPr>
          <w:p w:rsidR="00B9493F" w:rsidRDefault="00B9493F" w:rsidP="00B9493F">
            <w:pPr>
              <w:cnfStyle w:val="000000100000"/>
            </w:pPr>
            <w:r>
              <w:rPr>
                <w:rFonts w:hint="eastAsia"/>
              </w:rPr>
              <w:t>9</w:t>
            </w:r>
          </w:p>
        </w:tc>
        <w:tc>
          <w:tcPr>
            <w:tcW w:w="955" w:type="dxa"/>
            <w:tcBorders>
              <w:left w:val="none" w:sz="0" w:space="0" w:color="auto"/>
              <w:right w:val="none" w:sz="0" w:space="0" w:color="auto"/>
            </w:tcBorders>
          </w:tcPr>
          <w:p w:rsidR="00B9493F" w:rsidRDefault="00B9493F" w:rsidP="00B9493F">
            <w:pPr>
              <w:cnfStyle w:val="000000100000"/>
            </w:pPr>
          </w:p>
        </w:tc>
        <w:tc>
          <w:tcPr>
            <w:tcW w:w="955" w:type="dxa"/>
            <w:tcBorders>
              <w:left w:val="none" w:sz="0" w:space="0" w:color="auto"/>
              <w:right w:val="none" w:sz="0" w:space="0" w:color="auto"/>
            </w:tcBorders>
          </w:tcPr>
          <w:p w:rsidR="00B9493F" w:rsidRDefault="00B9493F" w:rsidP="00B9493F">
            <w:pPr>
              <w:cnfStyle w:val="000000100000"/>
            </w:pPr>
          </w:p>
        </w:tc>
        <w:tc>
          <w:tcPr>
            <w:tcW w:w="955" w:type="dxa"/>
            <w:tcBorders>
              <w:left w:val="none" w:sz="0" w:space="0" w:color="auto"/>
              <w:right w:val="none" w:sz="0" w:space="0" w:color="auto"/>
            </w:tcBorders>
          </w:tcPr>
          <w:p w:rsidR="00B9493F" w:rsidRDefault="00B9493F" w:rsidP="00B9493F">
            <w:pPr>
              <w:cnfStyle w:val="000000100000"/>
            </w:pPr>
          </w:p>
        </w:tc>
        <w:tc>
          <w:tcPr>
            <w:tcW w:w="919" w:type="dxa"/>
            <w:tcBorders>
              <w:left w:val="none" w:sz="0" w:space="0" w:color="auto"/>
              <w:right w:val="none" w:sz="0" w:space="0" w:color="auto"/>
            </w:tcBorders>
          </w:tcPr>
          <w:p w:rsidR="00B9493F" w:rsidRDefault="00B9493F" w:rsidP="00B9493F">
            <w:pPr>
              <w:cnfStyle w:val="000000100000"/>
            </w:pPr>
          </w:p>
        </w:tc>
        <w:tc>
          <w:tcPr>
            <w:tcW w:w="955" w:type="dxa"/>
            <w:tcBorders>
              <w:left w:val="none" w:sz="0" w:space="0" w:color="auto"/>
              <w:right w:val="none" w:sz="0" w:space="0" w:color="auto"/>
            </w:tcBorders>
          </w:tcPr>
          <w:p w:rsidR="00B9493F" w:rsidRDefault="00B9493F" w:rsidP="00B9493F">
            <w:pPr>
              <w:cnfStyle w:val="000000100000"/>
            </w:pPr>
          </w:p>
        </w:tc>
        <w:tc>
          <w:tcPr>
            <w:tcW w:w="955" w:type="dxa"/>
            <w:tcBorders>
              <w:left w:val="none" w:sz="0" w:space="0" w:color="auto"/>
              <w:right w:val="none" w:sz="0" w:space="0" w:color="auto"/>
            </w:tcBorders>
          </w:tcPr>
          <w:p w:rsidR="00B9493F" w:rsidRDefault="00B9493F" w:rsidP="00B9493F">
            <w:pPr>
              <w:cnfStyle w:val="000000100000"/>
            </w:pPr>
          </w:p>
        </w:tc>
        <w:tc>
          <w:tcPr>
            <w:tcW w:w="920" w:type="dxa"/>
            <w:tcBorders>
              <w:left w:val="none" w:sz="0" w:space="0" w:color="auto"/>
            </w:tcBorders>
          </w:tcPr>
          <w:p w:rsidR="00B9493F" w:rsidRDefault="00B9493F" w:rsidP="00B9493F">
            <w:pPr>
              <w:cnfStyle w:val="000000100000"/>
            </w:pPr>
          </w:p>
        </w:tc>
      </w:tr>
      <w:tr w:rsidR="00B9493F" w:rsidTr="00B9493F">
        <w:trPr>
          <w:cnfStyle w:val="000000010000"/>
        </w:trPr>
        <w:tc>
          <w:tcPr>
            <w:cnfStyle w:val="001000000000"/>
            <w:tcW w:w="954" w:type="dxa"/>
            <w:tcBorders>
              <w:right w:val="none" w:sz="0" w:space="0" w:color="auto"/>
            </w:tcBorders>
          </w:tcPr>
          <w:p w:rsidR="00B9493F" w:rsidRDefault="00B9493F" w:rsidP="00B9493F">
            <w:r>
              <w:rPr>
                <w:rFonts w:hint="eastAsia"/>
              </w:rPr>
              <w:t>!=</w:t>
            </w:r>
          </w:p>
        </w:tc>
        <w:tc>
          <w:tcPr>
            <w:tcW w:w="954" w:type="dxa"/>
            <w:tcBorders>
              <w:left w:val="none" w:sz="0" w:space="0" w:color="auto"/>
              <w:right w:val="none" w:sz="0" w:space="0" w:color="auto"/>
            </w:tcBorders>
          </w:tcPr>
          <w:p w:rsidR="00B9493F" w:rsidRDefault="00B9493F" w:rsidP="00B9493F">
            <w:pPr>
              <w:cnfStyle w:val="000000010000"/>
            </w:pPr>
            <w:r>
              <w:rPr>
                <w:rFonts w:hint="eastAsia"/>
              </w:rPr>
              <w:t>10</w:t>
            </w:r>
          </w:p>
        </w:tc>
        <w:tc>
          <w:tcPr>
            <w:tcW w:w="955" w:type="dxa"/>
            <w:tcBorders>
              <w:left w:val="none" w:sz="0" w:space="0" w:color="auto"/>
              <w:right w:val="none" w:sz="0" w:space="0" w:color="auto"/>
            </w:tcBorders>
          </w:tcPr>
          <w:p w:rsidR="00B9493F" w:rsidRDefault="00B9493F" w:rsidP="00B9493F">
            <w:pPr>
              <w:cnfStyle w:val="000000010000"/>
            </w:pPr>
          </w:p>
        </w:tc>
        <w:tc>
          <w:tcPr>
            <w:tcW w:w="955" w:type="dxa"/>
            <w:tcBorders>
              <w:left w:val="none" w:sz="0" w:space="0" w:color="auto"/>
              <w:right w:val="none" w:sz="0" w:space="0" w:color="auto"/>
            </w:tcBorders>
          </w:tcPr>
          <w:p w:rsidR="00B9493F" w:rsidRDefault="00B9493F" w:rsidP="00B9493F">
            <w:pPr>
              <w:cnfStyle w:val="000000010000"/>
            </w:pPr>
          </w:p>
        </w:tc>
        <w:tc>
          <w:tcPr>
            <w:tcW w:w="955" w:type="dxa"/>
            <w:tcBorders>
              <w:left w:val="none" w:sz="0" w:space="0" w:color="auto"/>
              <w:right w:val="none" w:sz="0" w:space="0" w:color="auto"/>
            </w:tcBorders>
          </w:tcPr>
          <w:p w:rsidR="00B9493F" w:rsidRDefault="00B9493F" w:rsidP="00B9493F">
            <w:pPr>
              <w:cnfStyle w:val="000000010000"/>
            </w:pPr>
          </w:p>
        </w:tc>
        <w:tc>
          <w:tcPr>
            <w:tcW w:w="919" w:type="dxa"/>
            <w:tcBorders>
              <w:left w:val="none" w:sz="0" w:space="0" w:color="auto"/>
              <w:right w:val="none" w:sz="0" w:space="0" w:color="auto"/>
            </w:tcBorders>
          </w:tcPr>
          <w:p w:rsidR="00B9493F" w:rsidRDefault="00B9493F" w:rsidP="00B9493F">
            <w:pPr>
              <w:cnfStyle w:val="000000010000"/>
            </w:pPr>
          </w:p>
        </w:tc>
        <w:tc>
          <w:tcPr>
            <w:tcW w:w="955" w:type="dxa"/>
            <w:tcBorders>
              <w:left w:val="none" w:sz="0" w:space="0" w:color="auto"/>
              <w:right w:val="none" w:sz="0" w:space="0" w:color="auto"/>
            </w:tcBorders>
          </w:tcPr>
          <w:p w:rsidR="00B9493F" w:rsidRDefault="00B9493F" w:rsidP="00B9493F">
            <w:pPr>
              <w:cnfStyle w:val="000000010000"/>
            </w:pPr>
          </w:p>
        </w:tc>
        <w:tc>
          <w:tcPr>
            <w:tcW w:w="955" w:type="dxa"/>
            <w:tcBorders>
              <w:left w:val="none" w:sz="0" w:space="0" w:color="auto"/>
              <w:right w:val="none" w:sz="0" w:space="0" w:color="auto"/>
            </w:tcBorders>
          </w:tcPr>
          <w:p w:rsidR="00B9493F" w:rsidRDefault="00B9493F" w:rsidP="00B9493F">
            <w:pPr>
              <w:cnfStyle w:val="000000010000"/>
            </w:pPr>
          </w:p>
        </w:tc>
        <w:tc>
          <w:tcPr>
            <w:tcW w:w="920" w:type="dxa"/>
            <w:tcBorders>
              <w:left w:val="none" w:sz="0" w:space="0" w:color="auto"/>
            </w:tcBorders>
          </w:tcPr>
          <w:p w:rsidR="00B9493F" w:rsidRDefault="00B9493F" w:rsidP="00B9493F">
            <w:pPr>
              <w:cnfStyle w:val="000000010000"/>
            </w:pPr>
          </w:p>
        </w:tc>
      </w:tr>
      <w:tr w:rsidR="00B9493F" w:rsidTr="00B9493F">
        <w:trPr>
          <w:cnfStyle w:val="000000100000"/>
        </w:trPr>
        <w:tc>
          <w:tcPr>
            <w:cnfStyle w:val="001000000000"/>
            <w:tcW w:w="8522" w:type="dxa"/>
            <w:gridSpan w:val="9"/>
            <w:tcBorders>
              <w:bottom w:val="single" w:sz="8" w:space="0" w:color="F9B074" w:themeColor="accent6" w:themeTint="BF"/>
            </w:tcBorders>
          </w:tcPr>
          <w:p w:rsidR="00B9493F" w:rsidRDefault="00B9493F" w:rsidP="00B9493F">
            <w:r>
              <w:rPr>
                <w:rFonts w:hint="eastAsia"/>
              </w:rPr>
              <w:t>备注：</w:t>
            </w:r>
            <w:r w:rsidR="005B6919">
              <w:rPr>
                <w:rFonts w:hint="eastAsia"/>
              </w:rPr>
              <w:t>支持二进制串</w:t>
            </w:r>
            <w:r w:rsidR="005B6919">
              <w:rPr>
                <w:rFonts w:hint="eastAsia"/>
              </w:rPr>
              <w:t>(ObString)</w:t>
            </w:r>
            <w:r w:rsidR="00061D73">
              <w:rPr>
                <w:rFonts w:hint="eastAsia"/>
              </w:rPr>
              <w:t>，内码同字符串。</w:t>
            </w:r>
          </w:p>
          <w:p w:rsidR="00B9493F" w:rsidRDefault="00B9493F" w:rsidP="00B9493F"/>
        </w:tc>
      </w:tr>
    </w:tbl>
    <w:p w:rsidR="00B9493F" w:rsidRDefault="00B9493F" w:rsidP="00B9493F"/>
    <w:p w:rsidR="00565462" w:rsidRDefault="00ED682B" w:rsidP="00565462">
      <w:r>
        <w:rPr>
          <w:rFonts w:hint="eastAsia"/>
        </w:rPr>
        <w:t>有了以上内容后，就可以根据算符优先</w:t>
      </w:r>
      <w:r>
        <w:rPr>
          <w:rFonts w:hint="eastAsia"/>
        </w:rPr>
        <w:t>(</w:t>
      </w:r>
      <w:r>
        <w:t>Operator</w:t>
      </w:r>
      <w:r>
        <w:rPr>
          <w:rFonts w:hint="eastAsia"/>
        </w:rPr>
        <w:t xml:space="preserve"> P</w:t>
      </w:r>
      <w:r w:rsidRPr="00ED682B">
        <w:t>recedence</w:t>
      </w:r>
      <w:r>
        <w:rPr>
          <w:rFonts w:hint="eastAsia"/>
        </w:rPr>
        <w:t>)</w:t>
      </w:r>
      <w:r>
        <w:rPr>
          <w:rFonts w:hint="eastAsia"/>
        </w:rPr>
        <w:t>算法实现对表达式的解析。</w:t>
      </w:r>
    </w:p>
    <w:p w:rsidR="00ED682B" w:rsidRDefault="00ED682B" w:rsidP="00565462">
      <w:r>
        <w:rPr>
          <w:rFonts w:hint="eastAsia"/>
        </w:rPr>
        <w:t>为了在解析过程中发现类型的不匹配情况，还可以对算符优先算法稍加扩展，实现一个辅助的类型检查模块，每次规约时都进行一次类型匹配检查。</w:t>
      </w:r>
    </w:p>
    <w:p w:rsidR="00B6136A" w:rsidRPr="00B6136A" w:rsidRDefault="00AE4850" w:rsidP="00B6136A">
      <w:pPr>
        <w:pStyle w:val="2"/>
      </w:pPr>
      <w:bookmarkStart w:id="15" w:name="_Toc301359176"/>
      <w:r>
        <w:rPr>
          <w:rFonts w:hint="eastAsia"/>
        </w:rPr>
        <w:t>求值</w:t>
      </w:r>
      <w:bookmarkEnd w:id="15"/>
    </w:p>
    <w:p w:rsidR="00D015C9" w:rsidRDefault="00D015C9" w:rsidP="00D015C9">
      <w:pPr>
        <w:pStyle w:val="3"/>
      </w:pPr>
      <w:bookmarkStart w:id="16" w:name="_Toc301359177"/>
      <w:r>
        <w:rPr>
          <w:rFonts w:hint="eastAsia"/>
        </w:rPr>
        <w:t>概述</w:t>
      </w:r>
      <w:bookmarkEnd w:id="16"/>
    </w:p>
    <w:p w:rsidR="00D015C9" w:rsidRDefault="00D015C9" w:rsidP="00D015C9">
      <w:r>
        <w:rPr>
          <w:rFonts w:hint="eastAsia"/>
        </w:rPr>
        <w:t>后缀表达式（又称逆波兰式）是表达式求值中经常采用的一种数据结构。它的核心思想是将带有运算优先级的普通的表达式（中缀表达式）表达成对计算机友好的，没有运算优先级的，可以从左到右顺序计算的表达式。具体参考维基百科相关词条（英文：</w:t>
      </w:r>
      <w:hyperlink r:id="rId9" w:history="1">
        <w:r w:rsidRPr="005473F5">
          <w:rPr>
            <w:rStyle w:val="a9"/>
          </w:rPr>
          <w:t>http://en.wikipedia.org/wiki/Reverse_Polish_notation</w:t>
        </w:r>
      </w:hyperlink>
      <w:r>
        <w:rPr>
          <w:rFonts w:hint="eastAsia"/>
        </w:rPr>
        <w:t xml:space="preserve">  </w:t>
      </w:r>
      <w:r>
        <w:rPr>
          <w:rFonts w:hint="eastAsia"/>
        </w:rPr>
        <w:t>中文：</w:t>
      </w:r>
      <w:hyperlink r:id="rId10" w:history="1">
        <w:r w:rsidRPr="005473F5">
          <w:rPr>
            <w:rStyle w:val="a9"/>
          </w:rPr>
          <w:t>http://zh.wikipedia.org/wiki/</w:t>
        </w:r>
        <w:r w:rsidRPr="00E73186">
          <w:rPr>
            <w:rStyle w:val="a9"/>
            <w:rFonts w:hint="eastAsia"/>
          </w:rPr>
          <w:t>逆波兰表示法</w:t>
        </w:r>
      </w:hyperlink>
      <w:r>
        <w:rPr>
          <w:rFonts w:hint="eastAsia"/>
        </w:rPr>
        <w:t>）。</w:t>
      </w:r>
    </w:p>
    <w:p w:rsidR="00D015C9" w:rsidRDefault="00D015C9" w:rsidP="00D015C9">
      <w:r>
        <w:rPr>
          <w:rFonts w:hint="eastAsia"/>
        </w:rPr>
        <w:t>复合列求值本质就是表达式求值。首先将复合列表达式按照运算规则转化成后缀表达式，然后采用后缀表达式求值。采用后缀表达式求值有两方面的优势：</w:t>
      </w:r>
      <w:r>
        <w:rPr>
          <w:rFonts w:hint="eastAsia"/>
        </w:rPr>
        <w:t>1</w:t>
      </w:r>
      <w:r>
        <w:rPr>
          <w:rFonts w:hint="eastAsia"/>
        </w:rPr>
        <w:t>、后缀表达式易于序列化</w:t>
      </w:r>
      <w:r>
        <w:rPr>
          <w:rFonts w:hint="eastAsia"/>
        </w:rPr>
        <w:t xml:space="preserve"> 2</w:t>
      </w:r>
      <w:r>
        <w:rPr>
          <w:rFonts w:hint="eastAsia"/>
        </w:rPr>
        <w:t>、易于支持新的操作符，可扩展性好。</w:t>
      </w:r>
    </w:p>
    <w:p w:rsidR="00D13F92" w:rsidRDefault="00D13F92" w:rsidP="00D015C9"/>
    <w:p w:rsidR="00D015C9" w:rsidRDefault="00D015C9" w:rsidP="00D015C9">
      <w:r>
        <w:rPr>
          <w:rFonts w:hint="eastAsia"/>
        </w:rPr>
        <w:t>下面举例说明如何用后缀表达式对复合列进行求值：</w:t>
      </w:r>
    </w:p>
    <w:p w:rsidR="00D015C9" w:rsidRDefault="00061D73" w:rsidP="00D015C9">
      <w:r>
        <w:rPr>
          <w:rFonts w:hint="eastAsia"/>
        </w:rPr>
        <w:t>对于前面出现的</w:t>
      </w:r>
    </w:p>
    <w:p w:rsidR="00061D73" w:rsidRDefault="00061D73" w:rsidP="00061D73">
      <w:pPr>
        <w:pBdr>
          <w:top w:val="single" w:sz="6" w:space="1" w:color="F9B074" w:themeColor="accent6" w:themeTint="BF"/>
          <w:left w:val="single" w:sz="6" w:space="4" w:color="F9B074" w:themeColor="accent6" w:themeTint="BF"/>
          <w:bottom w:val="single" w:sz="6" w:space="1" w:color="F9B074" w:themeColor="accent6" w:themeTint="BF"/>
          <w:right w:val="single" w:sz="6" w:space="4" w:color="F9B074" w:themeColor="accent6" w:themeTint="BF"/>
        </w:pBdr>
      </w:pPr>
      <w:r w:rsidRPr="00FA1851">
        <w:t>Col1  Col2  Col3  +  Col4  /  -</w:t>
      </w:r>
    </w:p>
    <w:p w:rsidR="00D015C9" w:rsidRDefault="00061D73" w:rsidP="00D015C9">
      <w:r>
        <w:rPr>
          <w:rFonts w:hint="eastAsia"/>
        </w:rPr>
        <w:t>其</w:t>
      </w:r>
      <w:r w:rsidR="00D015C9">
        <w:rPr>
          <w:rFonts w:hint="eastAsia"/>
        </w:rPr>
        <w:t>后缀表达式求值过程</w:t>
      </w:r>
      <w:r>
        <w:rPr>
          <w:rFonts w:hint="eastAsia"/>
        </w:rPr>
        <w:t>如下</w:t>
      </w:r>
      <w:r w:rsidR="00D015C9">
        <w:rPr>
          <w:rFonts w:hint="eastAsia"/>
        </w:rPr>
        <w:t>：</w:t>
      </w:r>
    </w:p>
    <w:tbl>
      <w:tblPr>
        <w:tblStyle w:val="-6"/>
        <w:tblW w:w="0" w:type="auto"/>
        <w:tblLook w:val="04A0"/>
      </w:tblPr>
      <w:tblGrid>
        <w:gridCol w:w="884"/>
        <w:gridCol w:w="1843"/>
        <w:gridCol w:w="2552"/>
        <w:gridCol w:w="3193"/>
      </w:tblGrid>
      <w:tr w:rsidR="00D015C9" w:rsidTr="00B9493F">
        <w:trPr>
          <w:cnfStyle w:val="100000000000"/>
        </w:trPr>
        <w:tc>
          <w:tcPr>
            <w:cnfStyle w:val="001000000000"/>
            <w:tcW w:w="884" w:type="dxa"/>
          </w:tcPr>
          <w:p w:rsidR="00D015C9" w:rsidRDefault="00D015C9" w:rsidP="00B9493F">
            <w:r>
              <w:rPr>
                <w:rFonts w:hint="eastAsia"/>
              </w:rPr>
              <w:t>输入</w:t>
            </w:r>
          </w:p>
        </w:tc>
        <w:tc>
          <w:tcPr>
            <w:tcW w:w="1843" w:type="dxa"/>
          </w:tcPr>
          <w:p w:rsidR="00D015C9" w:rsidRDefault="00D015C9" w:rsidP="00B9493F">
            <w:pPr>
              <w:cnfStyle w:val="100000000000"/>
            </w:pPr>
            <w:r>
              <w:rPr>
                <w:rFonts w:hint="eastAsia"/>
              </w:rPr>
              <w:t>操作</w:t>
            </w:r>
          </w:p>
        </w:tc>
        <w:tc>
          <w:tcPr>
            <w:tcW w:w="2552" w:type="dxa"/>
          </w:tcPr>
          <w:p w:rsidR="00D015C9" w:rsidRDefault="00D015C9" w:rsidP="00B9493F">
            <w:pPr>
              <w:cnfStyle w:val="100000000000"/>
            </w:pPr>
            <w:r>
              <w:rPr>
                <w:rFonts w:hint="eastAsia"/>
              </w:rPr>
              <w:t>堆栈</w:t>
            </w:r>
          </w:p>
        </w:tc>
        <w:tc>
          <w:tcPr>
            <w:tcW w:w="3193" w:type="dxa"/>
          </w:tcPr>
          <w:p w:rsidR="00D015C9" w:rsidRDefault="00D015C9" w:rsidP="00B9493F">
            <w:pPr>
              <w:cnfStyle w:val="100000000000"/>
            </w:pPr>
            <w:r>
              <w:rPr>
                <w:rFonts w:hint="eastAsia"/>
              </w:rPr>
              <w:t>注释</w:t>
            </w:r>
          </w:p>
        </w:tc>
      </w:tr>
      <w:tr w:rsidR="00D015C9" w:rsidTr="00B9493F">
        <w:trPr>
          <w:cnfStyle w:val="000000100000"/>
        </w:trPr>
        <w:tc>
          <w:tcPr>
            <w:cnfStyle w:val="001000000000"/>
            <w:tcW w:w="884" w:type="dxa"/>
          </w:tcPr>
          <w:p w:rsidR="00D015C9" w:rsidRDefault="00D015C9" w:rsidP="00B9493F">
            <w:r>
              <w:rPr>
                <w:rFonts w:hint="eastAsia"/>
              </w:rPr>
              <w:t xml:space="preserve">Col1  </w:t>
            </w:r>
          </w:p>
        </w:tc>
        <w:tc>
          <w:tcPr>
            <w:tcW w:w="1843" w:type="dxa"/>
          </w:tcPr>
          <w:p w:rsidR="00D015C9" w:rsidRDefault="00D015C9" w:rsidP="00B9493F">
            <w:pPr>
              <w:cnfStyle w:val="000000100000"/>
            </w:pPr>
            <w:r>
              <w:rPr>
                <w:rFonts w:hint="eastAsia"/>
              </w:rPr>
              <w:t>入栈</w:t>
            </w:r>
          </w:p>
        </w:tc>
        <w:tc>
          <w:tcPr>
            <w:tcW w:w="2552" w:type="dxa"/>
          </w:tcPr>
          <w:p w:rsidR="00D015C9" w:rsidRDefault="00D015C9" w:rsidP="00B9493F">
            <w:pPr>
              <w:cnfStyle w:val="000000100000"/>
            </w:pPr>
            <w:r>
              <w:rPr>
                <w:rFonts w:hint="eastAsia"/>
              </w:rPr>
              <w:t>Col1</w:t>
            </w:r>
          </w:p>
        </w:tc>
        <w:tc>
          <w:tcPr>
            <w:tcW w:w="3193" w:type="dxa"/>
          </w:tcPr>
          <w:p w:rsidR="00D015C9" w:rsidRDefault="00D015C9" w:rsidP="00B9493F">
            <w:pPr>
              <w:cnfStyle w:val="000000100000"/>
            </w:pPr>
          </w:p>
        </w:tc>
      </w:tr>
      <w:tr w:rsidR="00D015C9" w:rsidTr="00B9493F">
        <w:trPr>
          <w:cnfStyle w:val="000000010000"/>
        </w:trPr>
        <w:tc>
          <w:tcPr>
            <w:cnfStyle w:val="001000000000"/>
            <w:tcW w:w="884" w:type="dxa"/>
          </w:tcPr>
          <w:p w:rsidR="00D015C9" w:rsidRDefault="00D015C9" w:rsidP="00B9493F">
            <w:r>
              <w:rPr>
                <w:rFonts w:hint="eastAsia"/>
              </w:rPr>
              <w:lastRenderedPageBreak/>
              <w:t xml:space="preserve">Col2  </w:t>
            </w:r>
          </w:p>
        </w:tc>
        <w:tc>
          <w:tcPr>
            <w:tcW w:w="1843" w:type="dxa"/>
          </w:tcPr>
          <w:p w:rsidR="00D015C9" w:rsidRDefault="00D015C9" w:rsidP="00B9493F">
            <w:pPr>
              <w:cnfStyle w:val="000000010000"/>
            </w:pPr>
            <w:r>
              <w:rPr>
                <w:rFonts w:hint="eastAsia"/>
              </w:rPr>
              <w:t>入栈</w:t>
            </w:r>
          </w:p>
        </w:tc>
        <w:tc>
          <w:tcPr>
            <w:tcW w:w="2552" w:type="dxa"/>
          </w:tcPr>
          <w:p w:rsidR="00D015C9" w:rsidRDefault="00D015C9" w:rsidP="00B9493F">
            <w:pPr>
              <w:cnfStyle w:val="000000010000"/>
            </w:pPr>
            <w:r>
              <w:rPr>
                <w:rFonts w:hint="eastAsia"/>
              </w:rPr>
              <w:t>Col1, Col2</w:t>
            </w:r>
          </w:p>
        </w:tc>
        <w:tc>
          <w:tcPr>
            <w:tcW w:w="3193" w:type="dxa"/>
          </w:tcPr>
          <w:p w:rsidR="00D015C9" w:rsidRDefault="00D015C9" w:rsidP="00B9493F">
            <w:pPr>
              <w:cnfStyle w:val="000000010000"/>
            </w:pPr>
          </w:p>
        </w:tc>
      </w:tr>
      <w:tr w:rsidR="00D015C9" w:rsidTr="00B9493F">
        <w:trPr>
          <w:cnfStyle w:val="000000100000"/>
        </w:trPr>
        <w:tc>
          <w:tcPr>
            <w:cnfStyle w:val="001000000000"/>
            <w:tcW w:w="884" w:type="dxa"/>
          </w:tcPr>
          <w:p w:rsidR="00D015C9" w:rsidRDefault="00D015C9" w:rsidP="00B9493F">
            <w:r>
              <w:rPr>
                <w:rFonts w:hint="eastAsia"/>
              </w:rPr>
              <w:t xml:space="preserve">Col3  </w:t>
            </w:r>
          </w:p>
        </w:tc>
        <w:tc>
          <w:tcPr>
            <w:tcW w:w="1843" w:type="dxa"/>
          </w:tcPr>
          <w:p w:rsidR="00D015C9" w:rsidRDefault="00D015C9" w:rsidP="00B9493F">
            <w:pPr>
              <w:cnfStyle w:val="000000100000"/>
            </w:pPr>
            <w:r>
              <w:rPr>
                <w:rFonts w:hint="eastAsia"/>
              </w:rPr>
              <w:t>入栈</w:t>
            </w:r>
          </w:p>
        </w:tc>
        <w:tc>
          <w:tcPr>
            <w:tcW w:w="2552" w:type="dxa"/>
          </w:tcPr>
          <w:p w:rsidR="00D015C9" w:rsidRDefault="00D015C9" w:rsidP="00B9493F">
            <w:pPr>
              <w:cnfStyle w:val="000000100000"/>
            </w:pPr>
            <w:r>
              <w:rPr>
                <w:rFonts w:hint="eastAsia"/>
              </w:rPr>
              <w:t>Col1, Col2 ,Col3</w:t>
            </w:r>
          </w:p>
        </w:tc>
        <w:tc>
          <w:tcPr>
            <w:tcW w:w="3193" w:type="dxa"/>
          </w:tcPr>
          <w:p w:rsidR="00D015C9" w:rsidRDefault="00D015C9" w:rsidP="00B9493F">
            <w:pPr>
              <w:cnfStyle w:val="000000100000"/>
            </w:pPr>
          </w:p>
        </w:tc>
      </w:tr>
      <w:tr w:rsidR="00D015C9" w:rsidTr="00B9493F">
        <w:trPr>
          <w:cnfStyle w:val="000000010000"/>
        </w:trPr>
        <w:tc>
          <w:tcPr>
            <w:cnfStyle w:val="001000000000"/>
            <w:tcW w:w="884" w:type="dxa"/>
          </w:tcPr>
          <w:p w:rsidR="00D015C9" w:rsidRPr="00BC1EE7" w:rsidRDefault="00D015C9" w:rsidP="00B9493F">
            <w:pPr>
              <w:rPr>
                <w:b w:val="0"/>
              </w:rPr>
            </w:pPr>
            <w:r w:rsidRPr="00BC1EE7">
              <w:rPr>
                <w:rFonts w:hint="eastAsia"/>
                <w:b w:val="0"/>
              </w:rPr>
              <w:t>+</w:t>
            </w:r>
          </w:p>
        </w:tc>
        <w:tc>
          <w:tcPr>
            <w:tcW w:w="1843" w:type="dxa"/>
          </w:tcPr>
          <w:p w:rsidR="00D015C9" w:rsidRDefault="00D015C9" w:rsidP="00B9493F">
            <w:pPr>
              <w:cnfStyle w:val="000000010000"/>
            </w:pPr>
            <w:r>
              <w:rPr>
                <w:rFonts w:hint="eastAsia"/>
              </w:rPr>
              <w:t>加法运算</w:t>
            </w:r>
          </w:p>
        </w:tc>
        <w:tc>
          <w:tcPr>
            <w:tcW w:w="2552" w:type="dxa"/>
          </w:tcPr>
          <w:p w:rsidR="00D015C9" w:rsidRDefault="00D015C9" w:rsidP="00B9493F">
            <w:pPr>
              <w:cnfStyle w:val="000000010000"/>
            </w:pPr>
            <w:r>
              <w:rPr>
                <w:rFonts w:hint="eastAsia"/>
              </w:rPr>
              <w:t>Col1, (Col2+Col3)</w:t>
            </w:r>
          </w:p>
        </w:tc>
        <w:tc>
          <w:tcPr>
            <w:tcW w:w="3193" w:type="dxa"/>
          </w:tcPr>
          <w:p w:rsidR="00D015C9" w:rsidRDefault="00D015C9" w:rsidP="00B9493F">
            <w:pPr>
              <w:cnfStyle w:val="000000010000"/>
            </w:pPr>
            <w:r>
              <w:rPr>
                <w:rFonts w:hint="eastAsia"/>
              </w:rPr>
              <w:t>Col2 Col3</w:t>
            </w:r>
            <w:r>
              <w:rPr>
                <w:rFonts w:hint="eastAsia"/>
              </w:rPr>
              <w:t>出栈，运算结果</w:t>
            </w:r>
            <w:r>
              <w:rPr>
                <w:rFonts w:hint="eastAsia"/>
              </w:rPr>
              <w:t>(Col2+Col3)</w:t>
            </w:r>
            <w:r>
              <w:rPr>
                <w:rFonts w:hint="eastAsia"/>
              </w:rPr>
              <w:t>入栈</w:t>
            </w:r>
          </w:p>
        </w:tc>
      </w:tr>
      <w:tr w:rsidR="00D015C9" w:rsidTr="00B9493F">
        <w:trPr>
          <w:cnfStyle w:val="000000100000"/>
        </w:trPr>
        <w:tc>
          <w:tcPr>
            <w:cnfStyle w:val="001000000000"/>
            <w:tcW w:w="884" w:type="dxa"/>
          </w:tcPr>
          <w:p w:rsidR="00D015C9" w:rsidRDefault="00D015C9" w:rsidP="00B9493F">
            <w:r>
              <w:rPr>
                <w:rFonts w:hint="eastAsia"/>
              </w:rPr>
              <w:t xml:space="preserve">Col4  </w:t>
            </w:r>
          </w:p>
        </w:tc>
        <w:tc>
          <w:tcPr>
            <w:tcW w:w="1843" w:type="dxa"/>
          </w:tcPr>
          <w:p w:rsidR="00D015C9" w:rsidRDefault="00D015C9" w:rsidP="00B9493F">
            <w:pPr>
              <w:cnfStyle w:val="000000100000"/>
            </w:pPr>
            <w:r>
              <w:rPr>
                <w:rFonts w:hint="eastAsia"/>
              </w:rPr>
              <w:t>入栈</w:t>
            </w:r>
          </w:p>
        </w:tc>
        <w:tc>
          <w:tcPr>
            <w:tcW w:w="2552" w:type="dxa"/>
          </w:tcPr>
          <w:p w:rsidR="00D015C9" w:rsidRDefault="00D015C9" w:rsidP="00B9493F">
            <w:pPr>
              <w:cnfStyle w:val="000000100000"/>
            </w:pPr>
            <w:r>
              <w:rPr>
                <w:rFonts w:hint="eastAsia"/>
              </w:rPr>
              <w:t>Col1, (Col2+Col3) ,Col4</w:t>
            </w:r>
          </w:p>
        </w:tc>
        <w:tc>
          <w:tcPr>
            <w:tcW w:w="3193" w:type="dxa"/>
          </w:tcPr>
          <w:p w:rsidR="00D015C9" w:rsidRDefault="00D015C9" w:rsidP="00B9493F">
            <w:pPr>
              <w:cnfStyle w:val="000000100000"/>
            </w:pPr>
          </w:p>
        </w:tc>
      </w:tr>
      <w:tr w:rsidR="00D015C9" w:rsidTr="00B9493F">
        <w:trPr>
          <w:cnfStyle w:val="000000010000"/>
        </w:trPr>
        <w:tc>
          <w:tcPr>
            <w:cnfStyle w:val="001000000000"/>
            <w:tcW w:w="884" w:type="dxa"/>
          </w:tcPr>
          <w:p w:rsidR="00D015C9" w:rsidRPr="00BC1EE7" w:rsidRDefault="00D015C9" w:rsidP="00B9493F">
            <w:pPr>
              <w:rPr>
                <w:b w:val="0"/>
              </w:rPr>
            </w:pPr>
            <w:r w:rsidRPr="00BC1EE7">
              <w:rPr>
                <w:rFonts w:hint="eastAsia"/>
                <w:b w:val="0"/>
              </w:rPr>
              <w:t>/</w:t>
            </w:r>
          </w:p>
        </w:tc>
        <w:tc>
          <w:tcPr>
            <w:tcW w:w="1843" w:type="dxa"/>
          </w:tcPr>
          <w:p w:rsidR="00D015C9" w:rsidRDefault="00D015C9" w:rsidP="00B9493F">
            <w:pPr>
              <w:cnfStyle w:val="000000010000"/>
            </w:pPr>
            <w:r>
              <w:rPr>
                <w:rFonts w:hint="eastAsia"/>
              </w:rPr>
              <w:t>除法运算</w:t>
            </w:r>
          </w:p>
        </w:tc>
        <w:tc>
          <w:tcPr>
            <w:tcW w:w="2552" w:type="dxa"/>
          </w:tcPr>
          <w:p w:rsidR="00D015C9" w:rsidRDefault="00D015C9" w:rsidP="00B9493F">
            <w:pPr>
              <w:cnfStyle w:val="000000010000"/>
            </w:pPr>
            <w:r>
              <w:rPr>
                <w:rFonts w:hint="eastAsia"/>
              </w:rPr>
              <w:t>Col1, ((Col2+Col3)/Col4)</w:t>
            </w:r>
          </w:p>
        </w:tc>
        <w:tc>
          <w:tcPr>
            <w:tcW w:w="3193" w:type="dxa"/>
          </w:tcPr>
          <w:p w:rsidR="00D015C9" w:rsidRDefault="00D015C9" w:rsidP="00B9493F">
            <w:pPr>
              <w:cnfStyle w:val="000000010000"/>
            </w:pPr>
          </w:p>
        </w:tc>
      </w:tr>
      <w:tr w:rsidR="00D015C9" w:rsidTr="00B9493F">
        <w:trPr>
          <w:cnfStyle w:val="000000100000"/>
        </w:trPr>
        <w:tc>
          <w:tcPr>
            <w:cnfStyle w:val="001000000000"/>
            <w:tcW w:w="884" w:type="dxa"/>
          </w:tcPr>
          <w:p w:rsidR="00D015C9" w:rsidRPr="00BC1EE7" w:rsidRDefault="00D015C9" w:rsidP="00B9493F">
            <w:pPr>
              <w:rPr>
                <w:b w:val="0"/>
              </w:rPr>
            </w:pPr>
            <w:r w:rsidRPr="00BC1EE7">
              <w:rPr>
                <w:rFonts w:hint="eastAsia"/>
                <w:b w:val="0"/>
              </w:rPr>
              <w:t>-</w:t>
            </w:r>
          </w:p>
        </w:tc>
        <w:tc>
          <w:tcPr>
            <w:tcW w:w="1843" w:type="dxa"/>
          </w:tcPr>
          <w:p w:rsidR="00D015C9" w:rsidRDefault="00D015C9" w:rsidP="00B9493F">
            <w:pPr>
              <w:cnfStyle w:val="000000100000"/>
            </w:pPr>
            <w:r>
              <w:rPr>
                <w:rFonts w:hint="eastAsia"/>
              </w:rPr>
              <w:t>减法运算</w:t>
            </w:r>
          </w:p>
        </w:tc>
        <w:tc>
          <w:tcPr>
            <w:tcW w:w="2552" w:type="dxa"/>
          </w:tcPr>
          <w:p w:rsidR="00D015C9" w:rsidRDefault="00D015C9" w:rsidP="00B9493F">
            <w:pPr>
              <w:cnfStyle w:val="000000100000"/>
            </w:pPr>
            <w:r>
              <w:rPr>
                <w:rFonts w:hint="eastAsia"/>
              </w:rPr>
              <w:t>Col1-((Col2+Col3)/Col4)</w:t>
            </w:r>
          </w:p>
        </w:tc>
        <w:tc>
          <w:tcPr>
            <w:tcW w:w="3193" w:type="dxa"/>
          </w:tcPr>
          <w:p w:rsidR="00D015C9" w:rsidRDefault="00D015C9" w:rsidP="00B9493F">
            <w:pPr>
              <w:cnfStyle w:val="000000100000"/>
            </w:pPr>
          </w:p>
        </w:tc>
      </w:tr>
    </w:tbl>
    <w:p w:rsidR="00D015C9" w:rsidRDefault="00D015C9" w:rsidP="00D015C9">
      <w:pPr>
        <w:pStyle w:val="3"/>
      </w:pPr>
      <w:bookmarkStart w:id="17" w:name="_Toc301359178"/>
      <w:r>
        <w:rPr>
          <w:rFonts w:hint="eastAsia"/>
        </w:rPr>
        <w:t>数据结构</w:t>
      </w:r>
      <w:bookmarkEnd w:id="17"/>
    </w:p>
    <w:p w:rsidR="00D015C9" w:rsidRDefault="00D015C9" w:rsidP="00D015C9">
      <w:pPr>
        <w:rPr>
          <w:rStyle w:val="apple-style-span"/>
          <w:rFonts w:ascii="Consolas" w:hAnsi="Consolas" w:cs="Times New Roman"/>
          <w:color w:val="000000"/>
          <w:szCs w:val="27"/>
        </w:rPr>
      </w:pPr>
      <w:r>
        <w:rPr>
          <w:rFonts w:ascii="Courier New" w:hAnsi="Courier New" w:cs="Courier New" w:hint="eastAsia"/>
        </w:rPr>
        <w:t>后缀表达式求值类</w:t>
      </w:r>
      <w:r>
        <w:rPr>
          <w:rStyle w:val="apple-style-span"/>
          <w:rFonts w:ascii="Consolas" w:hAnsi="Consolas" w:cs="Times New Roman"/>
          <w:color w:val="000000"/>
          <w:szCs w:val="27"/>
        </w:rPr>
        <w:t>ObPostfix</w:t>
      </w:r>
      <w:r>
        <w:rPr>
          <w:rStyle w:val="apple-style-span"/>
          <w:rFonts w:ascii="Consolas" w:hAnsi="Consolas" w:cs="Times New Roman" w:hint="eastAsia"/>
          <w:color w:val="000000"/>
          <w:szCs w:val="27"/>
        </w:rPr>
        <w:t>Expression</w:t>
      </w:r>
      <w:r>
        <w:rPr>
          <w:rStyle w:val="apple-style-span"/>
          <w:rFonts w:ascii="Consolas" w:hAnsi="Consolas" w:cs="Times New Roman" w:hint="eastAsia"/>
          <w:color w:val="000000"/>
          <w:szCs w:val="27"/>
        </w:rPr>
        <w:t>负责存储和计算复合列表达式。</w:t>
      </w:r>
    </w:p>
    <w:p w:rsidR="00D015C9" w:rsidRDefault="00D015C9" w:rsidP="00D015C9">
      <w:pPr>
        <w:rPr>
          <w:rStyle w:val="aff0"/>
        </w:rPr>
      </w:pPr>
    </w:p>
    <w:p w:rsidR="00D015C9" w:rsidRPr="00C05879" w:rsidRDefault="00D015C9" w:rsidP="00D015C9">
      <w:pPr>
        <w:rPr>
          <w:rFonts w:ascii="Consolas" w:hAnsi="Consolas" w:cs="Times New Roman"/>
          <w:bCs/>
          <w:color w:val="298A52"/>
          <w:szCs w:val="27"/>
        </w:rPr>
      </w:pPr>
      <w:r w:rsidRPr="00C05879">
        <w:rPr>
          <w:rStyle w:val="aff0"/>
          <w:rFonts w:hint="eastAsia"/>
        </w:rPr>
        <w:t xml:space="preserve">/* </w:t>
      </w:r>
      <w:r>
        <w:rPr>
          <w:rStyle w:val="aff0"/>
          <w:rFonts w:hint="eastAsia"/>
        </w:rPr>
        <w:t>后</w:t>
      </w:r>
      <w:r w:rsidRPr="00C05879">
        <w:rPr>
          <w:rStyle w:val="aff0"/>
          <w:rFonts w:hint="eastAsia"/>
        </w:rPr>
        <w:t>缀表达式</w:t>
      </w:r>
      <w:r w:rsidRPr="00C05879">
        <w:rPr>
          <w:rStyle w:val="aff0"/>
          <w:rFonts w:hint="eastAsia"/>
        </w:rPr>
        <w:t xml:space="preserve"> */</w:t>
      </w:r>
    </w:p>
    <w:p w:rsidR="00D015C9" w:rsidRDefault="00D015C9" w:rsidP="00D015C9">
      <w:pPr>
        <w:rPr>
          <w:rStyle w:val="apple-style-span"/>
          <w:rFonts w:ascii="Consolas" w:hAnsi="Consolas" w:cs="Times New Roman"/>
          <w:color w:val="000000"/>
          <w:szCs w:val="27"/>
        </w:rPr>
      </w:pPr>
      <w:r w:rsidRPr="00083F09">
        <w:rPr>
          <w:rStyle w:val="afd"/>
          <w:rFonts w:hint="eastAsia"/>
        </w:rPr>
        <w:t xml:space="preserve">class </w:t>
      </w:r>
      <w:r>
        <w:rPr>
          <w:rStyle w:val="apple-style-span"/>
          <w:rFonts w:ascii="Consolas" w:hAnsi="Consolas" w:cs="Times New Roman"/>
          <w:color w:val="000000"/>
          <w:szCs w:val="27"/>
        </w:rPr>
        <w:t>ObPostfix</w:t>
      </w:r>
      <w:r>
        <w:rPr>
          <w:rStyle w:val="apple-style-span"/>
          <w:rFonts w:ascii="Consolas" w:hAnsi="Consolas" w:cs="Times New Roman" w:hint="eastAsia"/>
          <w:color w:val="000000"/>
          <w:szCs w:val="27"/>
        </w:rPr>
        <w:t>Expression</w:t>
      </w:r>
    </w:p>
    <w:p w:rsidR="00D015C9" w:rsidRDefault="00D015C9" w:rsidP="00D015C9">
      <w:pPr>
        <w:rPr>
          <w:rStyle w:val="apple-style-span"/>
          <w:rFonts w:ascii="Consolas" w:hAnsi="Consolas" w:cs="Times New Roman"/>
          <w:color w:val="000000"/>
          <w:szCs w:val="27"/>
        </w:rPr>
      </w:pPr>
      <w:r w:rsidRPr="005F5BDB">
        <w:rPr>
          <w:rStyle w:val="apple-style-span"/>
          <w:rFonts w:ascii="Consolas" w:hAnsi="Consolas" w:cs="Times New Roman"/>
          <w:color w:val="000000"/>
          <w:szCs w:val="27"/>
        </w:rPr>
        <w:t>{</w:t>
      </w:r>
    </w:p>
    <w:p w:rsidR="00D015C9" w:rsidRDefault="00D015C9" w:rsidP="00D015C9">
      <w:pPr>
        <w:ind w:leftChars="50" w:left="105"/>
        <w:rPr>
          <w:rStyle w:val="apple-style-span"/>
          <w:rFonts w:ascii="Consolas" w:hAnsi="Consolas" w:cs="Times New Roman"/>
          <w:color w:val="000000"/>
          <w:szCs w:val="27"/>
        </w:rPr>
      </w:pPr>
      <w:r w:rsidRPr="00B62B84">
        <w:rPr>
          <w:rStyle w:val="aff0"/>
          <w:rFonts w:hint="eastAsia"/>
        </w:rPr>
        <w:t xml:space="preserve">/// </w:t>
      </w:r>
      <w:r w:rsidRPr="00B62B84">
        <w:rPr>
          <w:rStyle w:val="aff0"/>
          <w:rFonts w:hint="eastAsia"/>
        </w:rPr>
        <w:t>记录</w:t>
      </w:r>
      <w:r w:rsidRPr="00B62B84">
        <w:rPr>
          <w:rStyle w:val="aff0"/>
          <w:rFonts w:hint="eastAsia"/>
        </w:rPr>
        <w:t>column</w:t>
      </w:r>
      <w:r w:rsidRPr="00B62B84">
        <w:rPr>
          <w:rStyle w:val="aff0"/>
          <w:rFonts w:hint="eastAsia"/>
        </w:rPr>
        <w:t>、常数、字符串之间的运算关系</w:t>
      </w:r>
      <w:r w:rsidRPr="00B62B84">
        <w:rPr>
          <w:rStyle w:val="aff0"/>
          <w:rFonts w:hint="eastAsia"/>
        </w:rPr>
        <w:br/>
        <w:t xml:space="preserve">/// </w:t>
      </w:r>
      <w:r>
        <w:rPr>
          <w:rStyle w:val="aff0"/>
          <w:rFonts w:hint="eastAsia"/>
        </w:rPr>
        <w:t>column</w:t>
      </w:r>
      <w:r>
        <w:rPr>
          <w:rStyle w:val="aff0"/>
          <w:rFonts w:hint="eastAsia"/>
        </w:rPr>
        <w:t>中包含有</w:t>
      </w:r>
      <w:r>
        <w:rPr>
          <w:rStyle w:val="aff0"/>
          <w:rFonts w:hint="eastAsia"/>
        </w:rPr>
        <w:t>row_index</w:t>
      </w:r>
      <w:r>
        <w:rPr>
          <w:rStyle w:val="aff0"/>
          <w:rFonts w:hint="eastAsia"/>
        </w:rPr>
        <w:t>信息。</w:t>
      </w:r>
      <w:r w:rsidRPr="00B62B84">
        <w:rPr>
          <w:rFonts w:ascii="Consolas" w:hAnsi="Consolas" w:cs="Times New Roman"/>
          <w:color w:val="000000"/>
          <w:szCs w:val="27"/>
        </w:rPr>
        <w:br/>
      </w:r>
      <w:r w:rsidRPr="00083F09">
        <w:rPr>
          <w:rStyle w:val="afe"/>
        </w:rPr>
        <w:t>public</w:t>
      </w:r>
      <w:r w:rsidRPr="00B62B84">
        <w:rPr>
          <w:rStyle w:val="apple-style-span"/>
          <w:rFonts w:ascii="Consolas" w:hAnsi="Consolas" w:cs="Times New Roman"/>
          <w:color w:val="000000"/>
          <w:szCs w:val="27"/>
        </w:rPr>
        <w:t>: </w:t>
      </w:r>
    </w:p>
    <w:p w:rsidR="00D015C9" w:rsidRPr="002B67FE" w:rsidRDefault="00D015C9" w:rsidP="00D015C9">
      <w:pPr>
        <w:pStyle w:val="aff"/>
        <w:rPr>
          <w:rStyle w:val="apple-style-span"/>
          <w:color w:val="FF0000"/>
        </w:rPr>
      </w:pPr>
      <w:r w:rsidRPr="005F5BDB">
        <w:rPr>
          <w:rStyle w:val="apple-style-span"/>
        </w:rPr>
        <w:t>  </w:t>
      </w:r>
      <w:r>
        <w:rPr>
          <w:rStyle w:val="apple-style-span"/>
        </w:rPr>
        <w:t>ObPostfix</w:t>
      </w:r>
      <w:r>
        <w:rPr>
          <w:rStyle w:val="apple-style-span"/>
          <w:rFonts w:hint="eastAsia"/>
        </w:rPr>
        <w:t>Expression</w:t>
      </w:r>
      <w:r w:rsidRPr="005F5BDB">
        <w:rPr>
          <w:rStyle w:val="apple-style-span"/>
        </w:rPr>
        <w:t>();</w:t>
      </w:r>
    </w:p>
    <w:p w:rsidR="00D015C9" w:rsidRDefault="00D015C9" w:rsidP="00D015C9">
      <w:pPr>
        <w:pStyle w:val="aff"/>
        <w:rPr>
          <w:rStyle w:val="apple-style-span"/>
        </w:rPr>
      </w:pPr>
      <w:r w:rsidRPr="005F5BDB">
        <w:rPr>
          <w:rStyle w:val="apple-style-span"/>
        </w:rPr>
        <w:t>  </w:t>
      </w:r>
      <w:r>
        <w:rPr>
          <w:rStyle w:val="apple-style-span"/>
          <w:rFonts w:hint="eastAsia"/>
        </w:rPr>
        <w:t>~</w:t>
      </w:r>
      <w:r>
        <w:rPr>
          <w:rStyle w:val="apple-style-span"/>
        </w:rPr>
        <w:t>ObPostfix</w:t>
      </w:r>
      <w:r>
        <w:rPr>
          <w:rStyle w:val="apple-style-span"/>
          <w:rFonts w:hint="eastAsia"/>
        </w:rPr>
        <w:t>Expression</w:t>
      </w:r>
      <w:r w:rsidRPr="005F5BDB">
        <w:rPr>
          <w:rStyle w:val="apple-style-span"/>
        </w:rPr>
        <w:t>();</w:t>
      </w:r>
    </w:p>
    <w:p w:rsidR="00D015C9" w:rsidRPr="002B7F6E" w:rsidRDefault="00D015C9" w:rsidP="00D015C9">
      <w:pPr>
        <w:pStyle w:val="aff"/>
        <w:rPr>
          <w:rStyle w:val="apple-style-span"/>
          <w:color w:val="FF0000"/>
        </w:rPr>
      </w:pPr>
      <w:r w:rsidRPr="005F5BDB">
        <w:rPr>
          <w:rStyle w:val="apple-style-span"/>
        </w:rPr>
        <w:t>  </w:t>
      </w:r>
      <w:r>
        <w:rPr>
          <w:rStyle w:val="apple-style-span"/>
        </w:rPr>
        <w:t>ObPostfix</w:t>
      </w:r>
      <w:r>
        <w:rPr>
          <w:rStyle w:val="apple-style-span"/>
          <w:rFonts w:hint="eastAsia"/>
        </w:rPr>
        <w:t>Expression</w:t>
      </w:r>
      <w:r w:rsidRPr="005F5BDB">
        <w:rPr>
          <w:rStyle w:val="apple-style-span"/>
        </w:rPr>
        <w:t>(</w:t>
      </w:r>
      <w:r w:rsidRPr="002B7F6E">
        <w:rPr>
          <w:rStyle w:val="afd"/>
        </w:rPr>
        <w:t>const</w:t>
      </w:r>
      <w:r w:rsidRPr="002B7F6E">
        <w:rPr>
          <w:rStyle w:val="apple-style-span"/>
        </w:rPr>
        <w:t xml:space="preserve"> ObObj *expr</w:t>
      </w:r>
      <w:r w:rsidRPr="005F5BDB">
        <w:rPr>
          <w:rStyle w:val="apple-style-span"/>
        </w:rPr>
        <w:t>);</w:t>
      </w:r>
    </w:p>
    <w:p w:rsidR="00D015C9" w:rsidRPr="002B7F6E" w:rsidRDefault="00D015C9" w:rsidP="00D015C9">
      <w:pPr>
        <w:pStyle w:val="aff"/>
        <w:rPr>
          <w:rStyle w:val="apple-style-span"/>
          <w:color w:val="FF0000"/>
        </w:rPr>
      </w:pPr>
      <w:r w:rsidRPr="005F5BDB">
        <w:rPr>
          <w:rStyle w:val="apple-style-span"/>
        </w:rPr>
        <w:t>  </w:t>
      </w:r>
      <w:r w:rsidRPr="002B7F6E">
        <w:rPr>
          <w:rStyle w:val="apple-style-span"/>
        </w:rPr>
        <w:t>int set_expression(</w:t>
      </w:r>
      <w:r w:rsidRPr="002B7F6E">
        <w:rPr>
          <w:rStyle w:val="afd"/>
        </w:rPr>
        <w:t>const</w:t>
      </w:r>
      <w:r w:rsidRPr="002B7F6E">
        <w:rPr>
          <w:rStyle w:val="apple-style-span"/>
        </w:rPr>
        <w:t xml:space="preserve"> ObObj *expr)</w:t>
      </w:r>
      <w:r w:rsidRPr="005F5BDB">
        <w:rPr>
          <w:rStyle w:val="apple-style-span"/>
        </w:rPr>
        <w:t>();</w:t>
      </w:r>
    </w:p>
    <w:p w:rsidR="00D015C9" w:rsidRDefault="00D015C9" w:rsidP="00D015C9">
      <w:pPr>
        <w:rPr>
          <w:rStyle w:val="apple-style-span"/>
          <w:rFonts w:ascii="Consolas" w:hAnsi="Consolas" w:cs="Times New Roman"/>
          <w:color w:val="000000"/>
          <w:szCs w:val="27"/>
        </w:rPr>
      </w:pPr>
      <w:r w:rsidRPr="005F5BDB">
        <w:rPr>
          <w:rStyle w:val="apple-style-span"/>
          <w:rFonts w:ascii="Consolas" w:hAnsi="Consolas" w:cs="Times New Roman"/>
          <w:color w:val="000000"/>
          <w:szCs w:val="27"/>
        </w:rPr>
        <w:t>  </w:t>
      </w:r>
      <w:r w:rsidRPr="005F5BDB">
        <w:rPr>
          <w:rStyle w:val="apple-style-span"/>
          <w:rFonts w:ascii="Consolas" w:hAnsi="Consolas" w:cs="Times New Roman"/>
          <w:b/>
          <w:bCs/>
          <w:color w:val="298A52"/>
          <w:szCs w:val="27"/>
        </w:rPr>
        <w:t>int</w:t>
      </w:r>
      <w:r w:rsidRPr="005F5BDB">
        <w:rPr>
          <w:rStyle w:val="apple-style-span"/>
          <w:rFonts w:ascii="Consolas" w:hAnsi="Consolas" w:cs="Times New Roman"/>
          <w:color w:val="000000"/>
          <w:szCs w:val="27"/>
        </w:rPr>
        <w:t> </w:t>
      </w:r>
      <w:r>
        <w:rPr>
          <w:rStyle w:val="apple-style-span"/>
          <w:rFonts w:ascii="Consolas" w:hAnsi="Consolas" w:cs="Times New Roman" w:hint="eastAsia"/>
          <w:color w:val="000000"/>
          <w:szCs w:val="27"/>
        </w:rPr>
        <w:t>calc</w:t>
      </w:r>
      <w:r w:rsidRPr="00333F02">
        <w:rPr>
          <w:rStyle w:val="Char9"/>
        </w:rPr>
        <w:t>(</w:t>
      </w:r>
      <w:r w:rsidRPr="00AF75C1">
        <w:rPr>
          <w:rStyle w:val="Char9"/>
          <w:rFonts w:hint="eastAsia"/>
        </w:rPr>
        <w:t>ObObj &amp;composite_val,</w:t>
      </w:r>
      <w:r w:rsidRPr="00AF75C1">
        <w:rPr>
          <w:rStyle w:val="Char9"/>
        </w:rPr>
        <w:t xml:space="preserve"> </w:t>
      </w:r>
      <w:r w:rsidRPr="00AF75C1">
        <w:rPr>
          <w:rStyle w:val="Char9"/>
          <w:rFonts w:hint="eastAsia"/>
        </w:rPr>
        <w:br/>
      </w:r>
      <w:r w:rsidRPr="00AF75C1">
        <w:rPr>
          <w:rStyle w:val="Char9"/>
        </w:rPr>
        <w:t>           </w:t>
      </w:r>
      <w:r w:rsidRPr="00AF75C1">
        <w:rPr>
          <w:rStyle w:val="afd"/>
        </w:rPr>
        <w:t>const</w:t>
      </w:r>
      <w:r w:rsidRPr="00AF75C1">
        <w:rPr>
          <w:rStyle w:val="Char9"/>
        </w:rPr>
        <w:t> ObCellArray &amp; org_cells,</w:t>
      </w:r>
      <w:r w:rsidRPr="00AF75C1">
        <w:rPr>
          <w:rStyle w:val="Char9"/>
          <w:rFonts w:hint="eastAsia"/>
        </w:rPr>
        <w:br/>
      </w:r>
      <w:r w:rsidRPr="00AF75C1">
        <w:rPr>
          <w:rStyle w:val="Char9"/>
        </w:rPr>
        <w:t>           </w:t>
      </w:r>
      <w:r w:rsidRPr="00AF75C1">
        <w:rPr>
          <w:rStyle w:val="afd"/>
        </w:rPr>
        <w:t>const</w:t>
      </w:r>
      <w:r w:rsidRPr="00AF75C1">
        <w:rPr>
          <w:rStyle w:val="Char9"/>
          <w:rFonts w:hint="eastAsia"/>
        </w:rPr>
        <w:t xml:space="preserve"> </w:t>
      </w:r>
      <w:r w:rsidRPr="002B7F6E">
        <w:rPr>
          <w:rStyle w:val="afd"/>
        </w:rPr>
        <w:t>int64_t</w:t>
      </w:r>
      <w:r w:rsidRPr="00AF75C1">
        <w:rPr>
          <w:rStyle w:val="Char9"/>
        </w:rPr>
        <w:t xml:space="preserve"> org_row_beg, </w:t>
      </w:r>
      <w:r w:rsidRPr="00AF75C1">
        <w:rPr>
          <w:rStyle w:val="Char9"/>
          <w:rFonts w:hint="eastAsia"/>
        </w:rPr>
        <w:br/>
      </w:r>
      <w:r w:rsidRPr="00AF75C1">
        <w:rPr>
          <w:rStyle w:val="Char9"/>
        </w:rPr>
        <w:t>           </w:t>
      </w:r>
      <w:r w:rsidRPr="00AF75C1">
        <w:rPr>
          <w:rStyle w:val="afd"/>
        </w:rPr>
        <w:t>const</w:t>
      </w:r>
      <w:r w:rsidRPr="00AF75C1">
        <w:rPr>
          <w:rStyle w:val="Char9"/>
        </w:rPr>
        <w:t> </w:t>
      </w:r>
      <w:r w:rsidRPr="002B7F6E">
        <w:rPr>
          <w:rStyle w:val="afd"/>
        </w:rPr>
        <w:t>int64_t</w:t>
      </w:r>
      <w:r w:rsidRPr="00AF75C1">
        <w:rPr>
          <w:rStyle w:val="Char9"/>
        </w:rPr>
        <w:t xml:space="preserve"> org_row_end</w:t>
      </w:r>
      <w:r w:rsidRPr="00AF75C1">
        <w:rPr>
          <w:rStyle w:val="Char9"/>
        </w:rPr>
        <w:br/>
      </w:r>
      <w:r w:rsidRPr="00AF75C1">
        <w:rPr>
          <w:rStyle w:val="Char9"/>
          <w:rFonts w:hint="eastAsia"/>
        </w:rPr>
        <w:t xml:space="preserve">            );</w:t>
      </w:r>
      <w:r w:rsidRPr="00333F02">
        <w:rPr>
          <w:rStyle w:val="Char9"/>
        </w:rPr>
        <w:br/>
      </w:r>
      <w:r w:rsidRPr="005F5BDB">
        <w:rPr>
          <w:rStyle w:val="apple-style-span"/>
          <w:rFonts w:ascii="Consolas" w:hAnsi="Consolas" w:cs="Times New Roman"/>
          <w:color w:val="000000"/>
          <w:szCs w:val="27"/>
        </w:rPr>
        <w:t>};</w:t>
      </w:r>
    </w:p>
    <w:p w:rsidR="00D015C9" w:rsidRDefault="00D015C9" w:rsidP="00D015C9"/>
    <w:p w:rsidR="00D015C9" w:rsidRDefault="00D015C9" w:rsidP="00D015C9"/>
    <w:p w:rsidR="00D015C9" w:rsidRDefault="00D015C9" w:rsidP="00D015C9">
      <w:r>
        <w:rPr>
          <w:rFonts w:hint="eastAsia"/>
        </w:rPr>
        <w:t>中缀表达式负责存储中缀表达式，并支持将中缀表达式转化成后缀表达式</w:t>
      </w:r>
    </w:p>
    <w:p w:rsidR="00D015C9" w:rsidRPr="00C05879" w:rsidRDefault="00D015C9" w:rsidP="00D015C9"/>
    <w:p w:rsidR="00D015C9" w:rsidRPr="00C05879" w:rsidRDefault="00D015C9" w:rsidP="00D015C9">
      <w:pPr>
        <w:rPr>
          <w:rStyle w:val="aff0"/>
        </w:rPr>
      </w:pPr>
      <w:r w:rsidRPr="00C05879">
        <w:rPr>
          <w:rStyle w:val="aff0"/>
          <w:rFonts w:hint="eastAsia"/>
        </w:rPr>
        <w:t xml:space="preserve">/* </w:t>
      </w:r>
      <w:r w:rsidRPr="00C05879">
        <w:rPr>
          <w:rStyle w:val="aff0"/>
          <w:rFonts w:hint="eastAsia"/>
        </w:rPr>
        <w:t>中缀表达式</w:t>
      </w:r>
      <w:r w:rsidRPr="00C05879">
        <w:rPr>
          <w:rStyle w:val="aff0"/>
          <w:rFonts w:hint="eastAsia"/>
        </w:rPr>
        <w:t xml:space="preserve"> */</w:t>
      </w:r>
    </w:p>
    <w:p w:rsidR="00D015C9" w:rsidRPr="002B7F6E" w:rsidRDefault="00D015C9" w:rsidP="00D015C9">
      <w:pPr>
        <w:rPr>
          <w:rFonts w:ascii="Consolas" w:hAnsi="Consolas" w:cs="Times New Roman"/>
          <w:color w:val="000000"/>
          <w:szCs w:val="27"/>
        </w:rPr>
      </w:pPr>
      <w:r w:rsidRPr="005F5BDB">
        <w:rPr>
          <w:rStyle w:val="apple-style-span"/>
          <w:rFonts w:ascii="Consolas" w:hAnsi="Consolas" w:cs="Times New Roman"/>
          <w:b/>
          <w:bCs/>
          <w:color w:val="298A52"/>
          <w:szCs w:val="27"/>
        </w:rPr>
        <w:t>class</w:t>
      </w:r>
      <w:r w:rsidRPr="005F5BDB">
        <w:rPr>
          <w:rStyle w:val="apple-style-span"/>
          <w:rFonts w:ascii="Consolas" w:hAnsi="Consolas" w:cs="Times New Roman"/>
          <w:color w:val="000000"/>
          <w:szCs w:val="27"/>
        </w:rPr>
        <w:t> Ob</w:t>
      </w:r>
      <w:r>
        <w:rPr>
          <w:rStyle w:val="apple-style-span"/>
          <w:rFonts w:ascii="Consolas" w:hAnsi="Consolas" w:cs="Times New Roman" w:hint="eastAsia"/>
          <w:color w:val="000000"/>
          <w:szCs w:val="27"/>
        </w:rPr>
        <w:t>InfixExpression</w:t>
      </w:r>
      <w:r w:rsidRPr="005F5BDB">
        <w:rPr>
          <w:rFonts w:ascii="Consolas" w:hAnsi="Consolas" w:cs="Times New Roman"/>
          <w:color w:val="000000"/>
          <w:szCs w:val="27"/>
        </w:rPr>
        <w:br/>
      </w:r>
      <w:r w:rsidRPr="005F5BDB">
        <w:rPr>
          <w:rStyle w:val="apple-style-span"/>
          <w:rFonts w:ascii="Consolas" w:hAnsi="Consolas" w:cs="Times New Roman"/>
          <w:color w:val="000000"/>
          <w:szCs w:val="27"/>
        </w:rPr>
        <w:t>{</w:t>
      </w:r>
      <w:r w:rsidRPr="005F5BDB">
        <w:rPr>
          <w:rFonts w:ascii="Consolas" w:hAnsi="Consolas" w:cs="Times New Roman"/>
          <w:color w:val="000000"/>
          <w:szCs w:val="27"/>
        </w:rPr>
        <w:br/>
      </w:r>
      <w:r w:rsidRPr="00083F09">
        <w:rPr>
          <w:rStyle w:val="afe"/>
        </w:rPr>
        <w:t>public</w:t>
      </w:r>
      <w:r w:rsidRPr="005F5BDB">
        <w:rPr>
          <w:rStyle w:val="apple-style-span"/>
          <w:rFonts w:ascii="Consolas" w:hAnsi="Consolas" w:cs="Times New Roman"/>
          <w:color w:val="000000"/>
          <w:szCs w:val="27"/>
        </w:rPr>
        <w:t>:  </w:t>
      </w:r>
    </w:p>
    <w:p w:rsidR="00D015C9" w:rsidRPr="002B7F6E" w:rsidRDefault="00D015C9" w:rsidP="00D015C9">
      <w:pPr>
        <w:pStyle w:val="aff"/>
        <w:rPr>
          <w:rStyle w:val="aff0"/>
        </w:rPr>
      </w:pPr>
      <w:r w:rsidRPr="002B7F6E">
        <w:rPr>
          <w:rStyle w:val="aff0"/>
          <w:rFonts w:hint="eastAsia"/>
        </w:rPr>
        <w:t xml:space="preserve">  /* @param expr:</w:t>
      </w:r>
      <w:r w:rsidRPr="002B7F6E">
        <w:rPr>
          <w:rStyle w:val="aff0"/>
          <w:rFonts w:hint="eastAsia"/>
        </w:rPr>
        <w:t>未经解析的中缀字符串表达式</w:t>
      </w:r>
      <w:r w:rsidRPr="002B7F6E">
        <w:rPr>
          <w:rStyle w:val="aff0"/>
          <w:rFonts w:hint="eastAsia"/>
        </w:rPr>
        <w:t xml:space="preserve"> */</w:t>
      </w:r>
    </w:p>
    <w:p w:rsidR="00D015C9" w:rsidRPr="002B7F6E" w:rsidRDefault="00D015C9" w:rsidP="00D015C9">
      <w:pPr>
        <w:pStyle w:val="aff"/>
      </w:pPr>
      <w:r w:rsidRPr="002B7F6E">
        <w:t xml:space="preserve">  ObInfixExpression(</w:t>
      </w:r>
      <w:r w:rsidRPr="002B7F6E">
        <w:rPr>
          <w:rStyle w:val="afd"/>
        </w:rPr>
        <w:t>const</w:t>
      </w:r>
      <w:r w:rsidRPr="002B7F6E">
        <w:t xml:space="preserve"> ObString &amp;expr);</w:t>
      </w:r>
    </w:p>
    <w:p w:rsidR="00D015C9" w:rsidRPr="002B7F6E" w:rsidRDefault="00D015C9" w:rsidP="00D015C9">
      <w:pPr>
        <w:pStyle w:val="aff"/>
      </w:pPr>
      <w:r w:rsidRPr="002B7F6E">
        <w:t xml:space="preserve">  ObInfixExpression();</w:t>
      </w:r>
    </w:p>
    <w:p w:rsidR="00D015C9" w:rsidRPr="002B7F6E" w:rsidRDefault="00D015C9" w:rsidP="00D015C9">
      <w:pPr>
        <w:pStyle w:val="aff"/>
      </w:pPr>
      <w:r w:rsidRPr="002B7F6E">
        <w:t xml:space="preserve">  inline </w:t>
      </w:r>
      <w:r w:rsidRPr="002B7F6E">
        <w:rPr>
          <w:rStyle w:val="afd"/>
        </w:rPr>
        <w:t>int</w:t>
      </w:r>
      <w:r w:rsidRPr="002B7F6E">
        <w:t xml:space="preserve"> set_expression(</w:t>
      </w:r>
      <w:r w:rsidRPr="002B7F6E">
        <w:rPr>
          <w:rStyle w:val="afd"/>
        </w:rPr>
        <w:t>const</w:t>
      </w:r>
      <w:r w:rsidRPr="002B7F6E">
        <w:t xml:space="preserve"> ObString &amp;expr);</w:t>
      </w:r>
    </w:p>
    <w:p w:rsidR="00D015C9" w:rsidRPr="002B7F6E" w:rsidRDefault="00D015C9" w:rsidP="00D015C9">
      <w:pPr>
        <w:pStyle w:val="aff"/>
      </w:pPr>
      <w:r w:rsidRPr="002B7F6E">
        <w:t xml:space="preserve">  </w:t>
      </w:r>
      <w:r>
        <w:rPr>
          <w:rFonts w:hint="eastAsia"/>
        </w:rPr>
        <w:t xml:space="preserve">inline </w:t>
      </w:r>
      <w:r w:rsidRPr="002B7F6E">
        <w:rPr>
          <w:rStyle w:val="afd"/>
        </w:rPr>
        <w:t>int</w:t>
      </w:r>
      <w:r w:rsidRPr="002B7F6E">
        <w:t xml:space="preserve"> get_expression(ObString &amp;expr);</w:t>
      </w:r>
    </w:p>
    <w:p w:rsidR="00D015C9" w:rsidRDefault="00D015C9" w:rsidP="00D015C9">
      <w:pPr>
        <w:pStyle w:val="aff"/>
      </w:pPr>
      <w:r w:rsidRPr="002B7F6E">
        <w:t xml:space="preserve">  ~ObInfixExpression();</w:t>
      </w:r>
    </w:p>
    <w:p w:rsidR="00D015C9" w:rsidRDefault="00D015C9" w:rsidP="00D015C9">
      <w:pPr>
        <w:pStyle w:val="aff"/>
      </w:pPr>
      <w:r>
        <w:rPr>
          <w:rFonts w:hint="eastAsia"/>
        </w:rPr>
        <w:t>};</w:t>
      </w:r>
    </w:p>
    <w:p w:rsidR="00D015C9" w:rsidRDefault="00D015C9" w:rsidP="00D015C9">
      <w:pPr>
        <w:pStyle w:val="aff"/>
      </w:pPr>
    </w:p>
    <w:p w:rsidR="00D015C9" w:rsidRPr="008232E1" w:rsidRDefault="00D015C9" w:rsidP="00D015C9">
      <w:pPr>
        <w:rPr>
          <w:rStyle w:val="aff0"/>
        </w:rPr>
      </w:pPr>
      <w:r w:rsidRPr="008232E1">
        <w:rPr>
          <w:rStyle w:val="aff0"/>
          <w:rFonts w:hint="eastAsia"/>
        </w:rPr>
        <w:t xml:space="preserve">/* </w:t>
      </w:r>
      <w:r w:rsidRPr="008232E1">
        <w:rPr>
          <w:rStyle w:val="aff0"/>
          <w:rFonts w:hint="eastAsia"/>
        </w:rPr>
        <w:t>复合列</w:t>
      </w:r>
      <w:r w:rsidRPr="008232E1">
        <w:rPr>
          <w:rStyle w:val="aff0"/>
          <w:rFonts w:hint="eastAsia"/>
        </w:rPr>
        <w:t xml:space="preserve"> */</w:t>
      </w:r>
    </w:p>
    <w:p w:rsidR="00D015C9" w:rsidRDefault="00D015C9" w:rsidP="00D015C9">
      <w:pPr>
        <w:rPr>
          <w:rStyle w:val="apple-style-span"/>
          <w:rFonts w:ascii="Consolas" w:hAnsi="Consolas" w:cs="Times New Roman"/>
          <w:color w:val="000000"/>
          <w:szCs w:val="27"/>
        </w:rPr>
      </w:pPr>
      <w:r w:rsidRPr="005F5BDB">
        <w:rPr>
          <w:rStyle w:val="apple-style-span"/>
          <w:rFonts w:ascii="Consolas" w:hAnsi="Consolas" w:cs="Times New Roman"/>
          <w:b/>
          <w:bCs/>
          <w:color w:val="298A52"/>
          <w:szCs w:val="27"/>
        </w:rPr>
        <w:t>class</w:t>
      </w:r>
      <w:r w:rsidRPr="005F5BDB">
        <w:rPr>
          <w:rStyle w:val="apple-style-span"/>
          <w:rFonts w:ascii="Consolas" w:hAnsi="Consolas" w:cs="Times New Roman"/>
          <w:color w:val="000000"/>
          <w:szCs w:val="27"/>
        </w:rPr>
        <w:t> Ob</w:t>
      </w:r>
      <w:r>
        <w:rPr>
          <w:rStyle w:val="apple-style-span"/>
          <w:rFonts w:ascii="Consolas" w:hAnsi="Consolas" w:cs="Times New Roman" w:hint="eastAsia"/>
          <w:color w:val="000000"/>
          <w:szCs w:val="27"/>
        </w:rPr>
        <w:t>CompositeColumn</w:t>
      </w:r>
      <w:r w:rsidRPr="005F5BDB">
        <w:rPr>
          <w:rFonts w:ascii="Consolas" w:hAnsi="Consolas" w:cs="Times New Roman"/>
          <w:color w:val="000000"/>
          <w:szCs w:val="27"/>
        </w:rPr>
        <w:br/>
      </w:r>
      <w:r w:rsidRPr="005F5BDB">
        <w:rPr>
          <w:rStyle w:val="apple-style-span"/>
          <w:rFonts w:ascii="Consolas" w:hAnsi="Consolas" w:cs="Times New Roman"/>
          <w:color w:val="000000"/>
          <w:szCs w:val="27"/>
        </w:rPr>
        <w:t>{</w:t>
      </w:r>
      <w:r w:rsidRPr="005F5BDB">
        <w:rPr>
          <w:rFonts w:ascii="Consolas" w:hAnsi="Consolas" w:cs="Times New Roman"/>
          <w:color w:val="000000"/>
          <w:szCs w:val="27"/>
        </w:rPr>
        <w:br/>
      </w:r>
      <w:r w:rsidRPr="00083F09">
        <w:rPr>
          <w:rStyle w:val="afe"/>
        </w:rPr>
        <w:t>public</w:t>
      </w:r>
      <w:r w:rsidRPr="005F5BDB">
        <w:rPr>
          <w:rStyle w:val="apple-style-span"/>
          <w:rFonts w:ascii="Consolas" w:hAnsi="Consolas" w:cs="Times New Roman"/>
          <w:color w:val="000000"/>
          <w:szCs w:val="27"/>
        </w:rPr>
        <w:t>:  </w:t>
      </w:r>
    </w:p>
    <w:p w:rsidR="00D015C9" w:rsidRPr="002B7F6E" w:rsidRDefault="00D015C9" w:rsidP="00D015C9">
      <w:pPr>
        <w:rPr>
          <w:rStyle w:val="apple-style-span"/>
          <w:rFonts w:cs="Times New Roman"/>
          <w:color w:val="000000"/>
          <w:szCs w:val="27"/>
        </w:rPr>
      </w:pPr>
      <w:r>
        <w:rPr>
          <w:rStyle w:val="apple-style-span"/>
          <w:rFonts w:cs="Times New Roman"/>
          <w:color w:val="000000"/>
          <w:szCs w:val="27"/>
        </w:rPr>
        <w:t xml:space="preserve">  ObCompositeColumn()</w:t>
      </w:r>
      <w:r w:rsidRPr="002B7F6E">
        <w:rPr>
          <w:rStyle w:val="apple-style-span"/>
          <w:rFonts w:cs="Times New Roman"/>
          <w:color w:val="000000"/>
          <w:szCs w:val="27"/>
        </w:rPr>
        <w:t>;</w:t>
      </w:r>
    </w:p>
    <w:p w:rsidR="00D015C9" w:rsidRDefault="00D015C9" w:rsidP="00D015C9">
      <w:pPr>
        <w:rPr>
          <w:rStyle w:val="apple-style-span"/>
          <w:rFonts w:cs="Times New Roman"/>
          <w:color w:val="000000"/>
          <w:szCs w:val="27"/>
        </w:rPr>
      </w:pPr>
      <w:r>
        <w:rPr>
          <w:rStyle w:val="apple-style-span"/>
          <w:rFonts w:cs="Times New Roman"/>
          <w:color w:val="000000"/>
          <w:szCs w:val="27"/>
        </w:rPr>
        <w:t xml:space="preserve">  ~ObCompositeColumn()</w:t>
      </w:r>
      <w:r w:rsidRPr="002B7F6E">
        <w:rPr>
          <w:rStyle w:val="apple-style-span"/>
          <w:rFonts w:cs="Times New Roman"/>
          <w:color w:val="000000"/>
          <w:szCs w:val="27"/>
        </w:rPr>
        <w:t>;</w:t>
      </w:r>
    </w:p>
    <w:p w:rsidR="00D015C9" w:rsidRPr="008232E1" w:rsidRDefault="00D015C9" w:rsidP="00D015C9">
      <w:pPr>
        <w:rPr>
          <w:rStyle w:val="apple-style-span"/>
          <w:rFonts w:ascii="Consolas" w:hAnsi="Consolas" w:cs="Times New Roman"/>
          <w:bCs/>
          <w:color w:val="298A52"/>
          <w:szCs w:val="27"/>
        </w:rPr>
      </w:pPr>
      <w:r w:rsidRPr="008232E1">
        <w:rPr>
          <w:rStyle w:val="aff0"/>
          <w:rFonts w:hint="eastAsia"/>
        </w:rPr>
        <w:t xml:space="preserve">  /*</w:t>
      </w:r>
      <w:r w:rsidRPr="008232E1">
        <w:rPr>
          <w:rStyle w:val="aff0"/>
          <w:rFonts w:hint="eastAsia"/>
        </w:rPr>
        <w:t>构造复合列，其内容为中缀表达式，用于客户端与服务器的交互</w:t>
      </w:r>
      <w:r w:rsidRPr="008232E1">
        <w:rPr>
          <w:rStyle w:val="aff0"/>
          <w:rFonts w:hint="eastAsia"/>
        </w:rPr>
        <w:t>*/</w:t>
      </w:r>
    </w:p>
    <w:p w:rsidR="00D015C9" w:rsidRPr="002B7F6E" w:rsidRDefault="00D015C9" w:rsidP="00D015C9">
      <w:pPr>
        <w:rPr>
          <w:rStyle w:val="apple-style-span"/>
          <w:rFonts w:cs="Times New Roman"/>
          <w:color w:val="000000"/>
          <w:szCs w:val="27"/>
        </w:rPr>
      </w:pPr>
      <w:r w:rsidRPr="002B7F6E">
        <w:rPr>
          <w:rStyle w:val="apple-style-span"/>
          <w:rFonts w:cs="Times New Roman"/>
          <w:color w:val="000000"/>
          <w:szCs w:val="27"/>
        </w:rPr>
        <w:t xml:space="preserve">  ObCompositeColumn(</w:t>
      </w:r>
      <w:r>
        <w:rPr>
          <w:rStyle w:val="apple-style-span"/>
          <w:b/>
          <w:bCs/>
          <w:color w:val="298A52"/>
        </w:rPr>
        <w:t xml:space="preserve">const </w:t>
      </w:r>
      <w:r w:rsidRPr="002B7F6E">
        <w:rPr>
          <w:rStyle w:val="apple-style-span"/>
          <w:rFonts w:cs="Times New Roman"/>
          <w:color w:val="000000"/>
          <w:szCs w:val="27"/>
        </w:rPr>
        <w:t>ObString &amp; expr,</w:t>
      </w:r>
    </w:p>
    <w:p w:rsidR="00D015C9" w:rsidRPr="002B7F6E" w:rsidRDefault="00D015C9" w:rsidP="00D015C9">
      <w:pPr>
        <w:rPr>
          <w:rStyle w:val="apple-style-span"/>
          <w:rFonts w:cs="Times New Roman"/>
          <w:color w:val="000000"/>
          <w:szCs w:val="27"/>
        </w:rPr>
      </w:pPr>
      <w:r w:rsidRPr="002B7F6E">
        <w:rPr>
          <w:rStyle w:val="apple-style-span"/>
          <w:rFonts w:cs="Times New Roman"/>
          <w:color w:val="000000"/>
          <w:szCs w:val="27"/>
        </w:rPr>
        <w:t xml:space="preserve">      </w:t>
      </w:r>
      <w:r w:rsidRPr="00C05879">
        <w:rPr>
          <w:rStyle w:val="afd"/>
        </w:rPr>
        <w:t>const</w:t>
      </w:r>
      <w:r>
        <w:rPr>
          <w:rStyle w:val="apple-style-span"/>
          <w:b/>
          <w:bCs/>
          <w:color w:val="298A52"/>
        </w:rPr>
        <w:t xml:space="preserve"> </w:t>
      </w:r>
      <w:r w:rsidRPr="002B7F6E">
        <w:rPr>
          <w:rStyle w:val="apple-style-span"/>
          <w:rFonts w:cs="Times New Roman"/>
          <w:color w:val="000000"/>
          <w:szCs w:val="27"/>
        </w:rPr>
        <w:t>ObString &amp; as_column_name,</w:t>
      </w:r>
    </w:p>
    <w:p w:rsidR="00D015C9" w:rsidRPr="002B7F6E" w:rsidRDefault="00D015C9" w:rsidP="00D015C9">
      <w:pPr>
        <w:rPr>
          <w:rStyle w:val="apple-style-span"/>
          <w:rFonts w:cs="Times New Roman"/>
          <w:color w:val="000000"/>
          <w:szCs w:val="27"/>
        </w:rPr>
      </w:pPr>
      <w:r w:rsidRPr="002B7F6E">
        <w:rPr>
          <w:rStyle w:val="apple-style-span"/>
          <w:rFonts w:cs="Times New Roman"/>
          <w:color w:val="000000"/>
          <w:szCs w:val="27"/>
        </w:rPr>
        <w:t xml:space="preserve">      </w:t>
      </w:r>
      <w:r w:rsidRPr="00C05879">
        <w:rPr>
          <w:rStyle w:val="afd"/>
        </w:rPr>
        <w:t>const</w:t>
      </w:r>
      <w:r>
        <w:rPr>
          <w:rStyle w:val="apple-style-span"/>
          <w:b/>
          <w:bCs/>
          <w:color w:val="298A52"/>
        </w:rPr>
        <w:t xml:space="preserve"> </w:t>
      </w:r>
      <w:r w:rsidRPr="002B7F6E">
        <w:rPr>
          <w:rStyle w:val="afd"/>
        </w:rPr>
        <w:t>int64_t</w:t>
      </w:r>
      <w:r w:rsidRPr="002B7F6E">
        <w:rPr>
          <w:rStyle w:val="apple-style-span"/>
          <w:rFonts w:cs="Times New Roman"/>
          <w:color w:val="000000"/>
          <w:szCs w:val="27"/>
        </w:rPr>
        <w:t xml:space="preserve"> as_column_idx = -1);</w:t>
      </w:r>
    </w:p>
    <w:p w:rsidR="00D015C9" w:rsidRPr="008232E1" w:rsidRDefault="00D015C9" w:rsidP="00D015C9">
      <w:pPr>
        <w:rPr>
          <w:rStyle w:val="apple-style-span"/>
          <w:rFonts w:ascii="Consolas" w:hAnsi="Consolas" w:cs="Times New Roman"/>
          <w:bCs/>
          <w:color w:val="298A52"/>
          <w:szCs w:val="27"/>
        </w:rPr>
      </w:pPr>
      <w:r w:rsidRPr="008232E1">
        <w:rPr>
          <w:rStyle w:val="aff0"/>
          <w:rFonts w:hint="eastAsia"/>
        </w:rPr>
        <w:t xml:space="preserve">  /*</w:t>
      </w:r>
      <w:r w:rsidRPr="008232E1">
        <w:rPr>
          <w:rStyle w:val="aff0"/>
          <w:rFonts w:hint="eastAsia"/>
        </w:rPr>
        <w:t>构造复合列，其内容为</w:t>
      </w:r>
      <w:r>
        <w:rPr>
          <w:rStyle w:val="aff0"/>
          <w:rFonts w:hint="eastAsia"/>
        </w:rPr>
        <w:t>后</w:t>
      </w:r>
      <w:r w:rsidRPr="008232E1">
        <w:rPr>
          <w:rStyle w:val="aff0"/>
          <w:rFonts w:hint="eastAsia"/>
        </w:rPr>
        <w:t>缀表达式，用于服务器</w:t>
      </w:r>
      <w:r>
        <w:rPr>
          <w:rStyle w:val="aff0"/>
          <w:rFonts w:hint="eastAsia"/>
        </w:rPr>
        <w:t>之间</w:t>
      </w:r>
      <w:r w:rsidRPr="008232E1">
        <w:rPr>
          <w:rStyle w:val="aff0"/>
          <w:rFonts w:hint="eastAsia"/>
        </w:rPr>
        <w:t>的交互</w:t>
      </w:r>
      <w:r w:rsidRPr="008232E1">
        <w:rPr>
          <w:rStyle w:val="aff0"/>
          <w:rFonts w:hint="eastAsia"/>
        </w:rPr>
        <w:t>*/</w:t>
      </w:r>
    </w:p>
    <w:p w:rsidR="00D015C9" w:rsidRPr="002B7F6E" w:rsidRDefault="00D015C9" w:rsidP="00D015C9">
      <w:pPr>
        <w:rPr>
          <w:rStyle w:val="apple-style-span"/>
          <w:rFonts w:cs="Times New Roman"/>
          <w:color w:val="000000"/>
          <w:szCs w:val="27"/>
        </w:rPr>
      </w:pPr>
      <w:r w:rsidRPr="002B7F6E">
        <w:rPr>
          <w:rStyle w:val="apple-style-span"/>
          <w:rFonts w:cs="Times New Roman"/>
          <w:color w:val="000000"/>
          <w:szCs w:val="27"/>
        </w:rPr>
        <w:t xml:space="preserve">  ObCompositeColumn(</w:t>
      </w:r>
      <w:r w:rsidRPr="00C05879">
        <w:rPr>
          <w:rStyle w:val="afd"/>
        </w:rPr>
        <w:t>const</w:t>
      </w:r>
      <w:r>
        <w:rPr>
          <w:rStyle w:val="apple-style-span"/>
          <w:b/>
          <w:bCs/>
          <w:color w:val="298A52"/>
        </w:rPr>
        <w:t xml:space="preserve"> </w:t>
      </w:r>
      <w:r w:rsidRPr="002B7F6E">
        <w:rPr>
          <w:rStyle w:val="apple-style-span"/>
          <w:rFonts w:cs="Times New Roman"/>
          <w:color w:val="000000"/>
          <w:szCs w:val="27"/>
        </w:rPr>
        <w:t>ObObj *expr,</w:t>
      </w:r>
    </w:p>
    <w:p w:rsidR="00D015C9" w:rsidRPr="002B7F6E" w:rsidRDefault="00D015C9" w:rsidP="00D015C9">
      <w:pPr>
        <w:rPr>
          <w:rStyle w:val="apple-style-span"/>
          <w:rFonts w:cs="Times New Roman"/>
          <w:color w:val="000000"/>
          <w:szCs w:val="27"/>
        </w:rPr>
      </w:pPr>
      <w:r w:rsidRPr="002B7F6E">
        <w:rPr>
          <w:rStyle w:val="apple-style-span"/>
          <w:rFonts w:cs="Times New Roman"/>
          <w:color w:val="000000"/>
          <w:szCs w:val="27"/>
        </w:rPr>
        <w:t xml:space="preserve">      </w:t>
      </w:r>
      <w:r w:rsidRPr="00C05879">
        <w:rPr>
          <w:rStyle w:val="afd"/>
        </w:rPr>
        <w:t>const</w:t>
      </w:r>
      <w:r>
        <w:rPr>
          <w:rStyle w:val="apple-style-span"/>
          <w:b/>
          <w:bCs/>
          <w:color w:val="298A52"/>
        </w:rPr>
        <w:t xml:space="preserve"> </w:t>
      </w:r>
      <w:r w:rsidRPr="002B7F6E">
        <w:rPr>
          <w:rStyle w:val="apple-style-span"/>
          <w:rFonts w:cs="Times New Roman"/>
          <w:color w:val="000000"/>
          <w:szCs w:val="27"/>
        </w:rPr>
        <w:t>ObString &amp; as_column_name,</w:t>
      </w:r>
    </w:p>
    <w:p w:rsidR="00D015C9" w:rsidRDefault="00D015C9" w:rsidP="00D015C9">
      <w:pPr>
        <w:rPr>
          <w:rStyle w:val="apple-style-span"/>
          <w:rFonts w:cs="Times New Roman"/>
          <w:color w:val="000000"/>
          <w:szCs w:val="27"/>
        </w:rPr>
      </w:pPr>
      <w:r w:rsidRPr="002B7F6E">
        <w:rPr>
          <w:rStyle w:val="apple-style-span"/>
          <w:rFonts w:cs="Times New Roman"/>
          <w:color w:val="000000"/>
          <w:szCs w:val="27"/>
        </w:rPr>
        <w:t xml:space="preserve">      </w:t>
      </w:r>
      <w:r w:rsidRPr="00C05879">
        <w:rPr>
          <w:rStyle w:val="afd"/>
        </w:rPr>
        <w:t>const</w:t>
      </w:r>
      <w:r>
        <w:rPr>
          <w:rStyle w:val="apple-style-span"/>
          <w:b/>
          <w:bCs/>
          <w:color w:val="298A52"/>
        </w:rPr>
        <w:t xml:space="preserve"> </w:t>
      </w:r>
      <w:r w:rsidRPr="002B7F6E">
        <w:rPr>
          <w:rStyle w:val="afd"/>
        </w:rPr>
        <w:t xml:space="preserve">int64_t </w:t>
      </w:r>
      <w:r w:rsidRPr="002B7F6E">
        <w:rPr>
          <w:rStyle w:val="apple-style-span"/>
          <w:rFonts w:cs="Times New Roman"/>
          <w:color w:val="000000"/>
          <w:szCs w:val="27"/>
        </w:rPr>
        <w:t>as_column_idx);</w:t>
      </w:r>
    </w:p>
    <w:p w:rsidR="00D015C9" w:rsidRPr="002B7F6E" w:rsidRDefault="00D015C9" w:rsidP="00D015C9">
      <w:pPr>
        <w:rPr>
          <w:rStyle w:val="apple-style-span"/>
          <w:rFonts w:cs="Times New Roman"/>
          <w:color w:val="000000"/>
          <w:szCs w:val="27"/>
        </w:rPr>
      </w:pPr>
      <w:r w:rsidRPr="002B7F6E">
        <w:rPr>
          <w:rStyle w:val="apple-style-span"/>
          <w:rFonts w:cs="Times New Roman"/>
          <w:color w:val="000000"/>
          <w:szCs w:val="27"/>
        </w:rPr>
        <w:t xml:space="preserve">  </w:t>
      </w:r>
      <w:r w:rsidRPr="002B7F6E">
        <w:rPr>
          <w:rStyle w:val="afd"/>
        </w:rPr>
        <w:t>int</w:t>
      </w:r>
      <w:r w:rsidRPr="002B7F6E">
        <w:rPr>
          <w:rStyle w:val="apple-style-span"/>
          <w:rFonts w:cs="Times New Roman"/>
          <w:color w:val="000000"/>
          <w:szCs w:val="27"/>
        </w:rPr>
        <w:t xml:space="preserve"> set_expression(</w:t>
      </w:r>
      <w:r w:rsidRPr="00C05879">
        <w:rPr>
          <w:rStyle w:val="afd"/>
        </w:rPr>
        <w:t>const</w:t>
      </w:r>
      <w:r>
        <w:rPr>
          <w:rStyle w:val="apple-style-span"/>
          <w:b/>
          <w:bCs/>
          <w:color w:val="298A52"/>
        </w:rPr>
        <w:t xml:space="preserve"> </w:t>
      </w:r>
      <w:r w:rsidRPr="002B7F6E">
        <w:rPr>
          <w:rStyle w:val="apple-style-span"/>
          <w:rFonts w:cs="Times New Roman"/>
          <w:color w:val="000000"/>
          <w:szCs w:val="27"/>
        </w:rPr>
        <w:t>ObString &amp; expr,</w:t>
      </w:r>
    </w:p>
    <w:p w:rsidR="00D015C9" w:rsidRPr="002B7F6E" w:rsidRDefault="00D015C9" w:rsidP="00D015C9">
      <w:pPr>
        <w:rPr>
          <w:rStyle w:val="apple-style-span"/>
          <w:rFonts w:cs="Times New Roman"/>
          <w:color w:val="000000"/>
          <w:szCs w:val="27"/>
        </w:rPr>
      </w:pPr>
      <w:r w:rsidRPr="002B7F6E">
        <w:rPr>
          <w:rStyle w:val="apple-style-span"/>
          <w:rFonts w:cs="Times New Roman"/>
          <w:color w:val="000000"/>
          <w:szCs w:val="27"/>
        </w:rPr>
        <w:t xml:space="preserve">      </w:t>
      </w:r>
      <w:r w:rsidRPr="004E2DE2">
        <w:rPr>
          <w:rStyle w:val="afd"/>
        </w:rPr>
        <w:t>const</w:t>
      </w:r>
      <w:r>
        <w:rPr>
          <w:rStyle w:val="apple-style-span"/>
          <w:b/>
          <w:bCs/>
          <w:color w:val="298A52"/>
        </w:rPr>
        <w:t xml:space="preserve"> </w:t>
      </w:r>
      <w:r w:rsidRPr="002B7F6E">
        <w:rPr>
          <w:rStyle w:val="apple-style-span"/>
          <w:rFonts w:cs="Times New Roman"/>
          <w:color w:val="000000"/>
          <w:szCs w:val="27"/>
        </w:rPr>
        <w:t>ObString  &amp; as_column_name,</w:t>
      </w:r>
    </w:p>
    <w:p w:rsidR="00D015C9" w:rsidRPr="002B7F6E" w:rsidRDefault="00D015C9" w:rsidP="00D015C9">
      <w:pPr>
        <w:rPr>
          <w:rStyle w:val="apple-style-span"/>
          <w:rFonts w:cs="Times New Roman"/>
          <w:color w:val="000000"/>
          <w:szCs w:val="27"/>
        </w:rPr>
      </w:pPr>
      <w:r w:rsidRPr="002B7F6E">
        <w:rPr>
          <w:rStyle w:val="apple-style-span"/>
          <w:rFonts w:cs="Times New Roman"/>
          <w:color w:val="000000"/>
          <w:szCs w:val="27"/>
        </w:rPr>
        <w:t xml:space="preserve">      </w:t>
      </w:r>
      <w:r w:rsidRPr="004E2DE2">
        <w:rPr>
          <w:rStyle w:val="afd"/>
        </w:rPr>
        <w:t>const</w:t>
      </w:r>
      <w:r>
        <w:rPr>
          <w:rStyle w:val="apple-style-span"/>
          <w:b/>
          <w:bCs/>
          <w:color w:val="298A52"/>
        </w:rPr>
        <w:t xml:space="preserve"> </w:t>
      </w:r>
      <w:r w:rsidRPr="002B7F6E">
        <w:rPr>
          <w:rStyle w:val="afd"/>
        </w:rPr>
        <w:t>int64_t</w:t>
      </w:r>
      <w:r w:rsidRPr="002B7F6E">
        <w:rPr>
          <w:rStyle w:val="apple-style-span"/>
          <w:rFonts w:cs="Times New Roman"/>
          <w:color w:val="000000"/>
          <w:szCs w:val="27"/>
        </w:rPr>
        <w:t xml:space="preserve"> as_column_idx);</w:t>
      </w:r>
    </w:p>
    <w:p w:rsidR="00D015C9" w:rsidRPr="002B7F6E" w:rsidRDefault="00D015C9" w:rsidP="00D015C9">
      <w:pPr>
        <w:rPr>
          <w:rStyle w:val="apple-style-span"/>
          <w:rFonts w:cs="Times New Roman"/>
          <w:color w:val="000000"/>
          <w:szCs w:val="27"/>
        </w:rPr>
      </w:pPr>
      <w:r w:rsidRPr="002B7F6E">
        <w:rPr>
          <w:rStyle w:val="apple-style-span"/>
          <w:rFonts w:cs="Times New Roman"/>
          <w:color w:val="000000"/>
          <w:szCs w:val="27"/>
        </w:rPr>
        <w:t xml:space="preserve">  </w:t>
      </w:r>
      <w:r w:rsidRPr="002B7F6E">
        <w:rPr>
          <w:rStyle w:val="afd"/>
        </w:rPr>
        <w:t>int</w:t>
      </w:r>
      <w:r w:rsidRPr="002B7F6E">
        <w:rPr>
          <w:rStyle w:val="apple-style-span"/>
          <w:rFonts w:cs="Times New Roman"/>
          <w:color w:val="000000"/>
          <w:szCs w:val="27"/>
        </w:rPr>
        <w:t xml:space="preserve"> set_expression(</w:t>
      </w:r>
      <w:r w:rsidRPr="004E2DE2">
        <w:rPr>
          <w:rStyle w:val="afd"/>
        </w:rPr>
        <w:t>const</w:t>
      </w:r>
      <w:r>
        <w:rPr>
          <w:rStyle w:val="apple-style-span"/>
          <w:b/>
          <w:bCs/>
          <w:color w:val="298A52"/>
        </w:rPr>
        <w:t xml:space="preserve"> </w:t>
      </w:r>
      <w:r w:rsidRPr="002B7F6E">
        <w:rPr>
          <w:rStyle w:val="apple-style-span"/>
          <w:rFonts w:cs="Times New Roman"/>
          <w:color w:val="000000"/>
          <w:szCs w:val="27"/>
        </w:rPr>
        <w:t>ObObj *expr,</w:t>
      </w:r>
    </w:p>
    <w:p w:rsidR="00D015C9" w:rsidRPr="002B7F6E" w:rsidRDefault="00D015C9" w:rsidP="00D015C9">
      <w:pPr>
        <w:rPr>
          <w:rStyle w:val="apple-style-span"/>
          <w:rFonts w:cs="Times New Roman"/>
          <w:color w:val="000000"/>
          <w:szCs w:val="27"/>
        </w:rPr>
      </w:pPr>
      <w:r w:rsidRPr="002B7F6E">
        <w:rPr>
          <w:rStyle w:val="apple-style-span"/>
          <w:rFonts w:cs="Times New Roman"/>
          <w:color w:val="000000"/>
          <w:szCs w:val="27"/>
        </w:rPr>
        <w:t xml:space="preserve">      </w:t>
      </w:r>
      <w:r w:rsidRPr="004E2DE2">
        <w:rPr>
          <w:rStyle w:val="afd"/>
        </w:rPr>
        <w:t>const</w:t>
      </w:r>
      <w:r>
        <w:rPr>
          <w:rStyle w:val="apple-style-span"/>
          <w:b/>
          <w:bCs/>
          <w:color w:val="298A52"/>
        </w:rPr>
        <w:t xml:space="preserve"> </w:t>
      </w:r>
      <w:r w:rsidRPr="002B7F6E">
        <w:rPr>
          <w:rStyle w:val="apple-style-span"/>
          <w:rFonts w:cs="Times New Roman"/>
          <w:color w:val="000000"/>
          <w:szCs w:val="27"/>
        </w:rPr>
        <w:t>ObString  &amp; as_column_name,</w:t>
      </w:r>
    </w:p>
    <w:p w:rsidR="00D015C9" w:rsidRPr="002B7F6E" w:rsidRDefault="00D015C9" w:rsidP="00D015C9">
      <w:pPr>
        <w:rPr>
          <w:rStyle w:val="apple-style-span"/>
          <w:rFonts w:cs="Times New Roman"/>
          <w:color w:val="000000"/>
          <w:szCs w:val="27"/>
        </w:rPr>
      </w:pPr>
      <w:r w:rsidRPr="002B7F6E">
        <w:rPr>
          <w:rStyle w:val="apple-style-span"/>
          <w:rFonts w:cs="Times New Roman"/>
          <w:color w:val="000000"/>
          <w:szCs w:val="27"/>
        </w:rPr>
        <w:t xml:space="preserve">      </w:t>
      </w:r>
      <w:r w:rsidRPr="004E2DE2">
        <w:rPr>
          <w:rStyle w:val="afd"/>
        </w:rPr>
        <w:t>const</w:t>
      </w:r>
      <w:r>
        <w:rPr>
          <w:rStyle w:val="apple-style-span"/>
          <w:b/>
          <w:bCs/>
          <w:color w:val="298A52"/>
        </w:rPr>
        <w:t xml:space="preserve"> </w:t>
      </w:r>
      <w:r w:rsidRPr="002B7F6E">
        <w:rPr>
          <w:rStyle w:val="apple-style-span"/>
          <w:rFonts w:cs="Times New Roman"/>
          <w:color w:val="000000"/>
          <w:szCs w:val="27"/>
        </w:rPr>
        <w:t>int64_t as_column_idx);</w:t>
      </w:r>
    </w:p>
    <w:p w:rsidR="00D015C9" w:rsidRPr="002B7F6E" w:rsidRDefault="00D015C9" w:rsidP="00D015C9">
      <w:pPr>
        <w:rPr>
          <w:rStyle w:val="apple-style-span"/>
          <w:rFonts w:cs="Times New Roman"/>
          <w:color w:val="000000"/>
          <w:szCs w:val="27"/>
        </w:rPr>
      </w:pPr>
      <w:r w:rsidRPr="002B7F6E">
        <w:rPr>
          <w:rStyle w:val="apple-style-span"/>
          <w:rFonts w:cs="Times New Roman"/>
          <w:color w:val="000000"/>
          <w:szCs w:val="27"/>
        </w:rPr>
        <w:t xml:space="preserve">  </w:t>
      </w:r>
      <w:r>
        <w:rPr>
          <w:rStyle w:val="apple-style-span"/>
          <w:rFonts w:cs="Times New Roman" w:hint="eastAsia"/>
          <w:color w:val="000000"/>
          <w:szCs w:val="27"/>
        </w:rPr>
        <w:t>inline</w:t>
      </w:r>
      <w:r w:rsidRPr="004E2DE2">
        <w:rPr>
          <w:rStyle w:val="afd"/>
          <w:rFonts w:hint="eastAsia"/>
        </w:rPr>
        <w:t xml:space="preserve"> </w:t>
      </w:r>
      <w:r w:rsidRPr="004E2DE2">
        <w:rPr>
          <w:rStyle w:val="afd"/>
        </w:rPr>
        <w:t xml:space="preserve">int  </w:t>
      </w:r>
      <w:r w:rsidRPr="002B7F6E">
        <w:rPr>
          <w:rStyle w:val="apple-style-span"/>
          <w:rFonts w:cs="Times New Roman"/>
          <w:color w:val="000000"/>
          <w:szCs w:val="27"/>
        </w:rPr>
        <w:t xml:space="preserve">get_infix_expression(ObString &amp;expr); </w:t>
      </w:r>
    </w:p>
    <w:p w:rsidR="00D015C9" w:rsidRPr="002B7F6E" w:rsidRDefault="00D015C9" w:rsidP="00D015C9">
      <w:pPr>
        <w:rPr>
          <w:rStyle w:val="apple-style-span"/>
          <w:rFonts w:cs="Times New Roman"/>
          <w:color w:val="000000"/>
          <w:szCs w:val="27"/>
        </w:rPr>
      </w:pPr>
      <w:r w:rsidRPr="002B7F6E">
        <w:rPr>
          <w:rStyle w:val="apple-style-span"/>
          <w:rFonts w:cs="Times New Roman"/>
          <w:color w:val="000000"/>
          <w:szCs w:val="27"/>
        </w:rPr>
        <w:t xml:space="preserve">  inline</w:t>
      </w:r>
      <w:r w:rsidRPr="002B7F6E">
        <w:rPr>
          <w:rStyle w:val="afd"/>
        </w:rPr>
        <w:t xml:space="preserve"> int64_t</w:t>
      </w:r>
      <w:r w:rsidRPr="002B7F6E">
        <w:rPr>
          <w:rStyle w:val="apple-style-span"/>
          <w:rFonts w:cs="Times New Roman"/>
          <w:color w:val="000000"/>
          <w:szCs w:val="27"/>
        </w:rPr>
        <w:t xml:space="preserve"> get_as_column_idx()</w:t>
      </w:r>
      <w:r w:rsidRPr="004E2DE2">
        <w:rPr>
          <w:rStyle w:val="afd"/>
        </w:rPr>
        <w:t>const</w:t>
      </w:r>
      <w:r w:rsidRPr="005F5BDB">
        <w:rPr>
          <w:rStyle w:val="apple-style-span"/>
        </w:rPr>
        <w:t> </w:t>
      </w:r>
      <w:r w:rsidRPr="002B7F6E">
        <w:rPr>
          <w:rStyle w:val="apple-style-span"/>
          <w:rFonts w:cs="Times New Roman"/>
          <w:color w:val="000000"/>
          <w:szCs w:val="27"/>
        </w:rPr>
        <w:t>;</w:t>
      </w:r>
    </w:p>
    <w:p w:rsidR="00D015C9" w:rsidRPr="002B7F6E" w:rsidRDefault="00D015C9" w:rsidP="00D015C9">
      <w:pPr>
        <w:rPr>
          <w:rStyle w:val="apple-style-span"/>
          <w:rFonts w:cs="Times New Roman"/>
          <w:color w:val="000000"/>
          <w:szCs w:val="27"/>
        </w:rPr>
      </w:pPr>
      <w:r w:rsidRPr="002B7F6E">
        <w:rPr>
          <w:rStyle w:val="apple-style-span"/>
          <w:rFonts w:cs="Times New Roman"/>
          <w:color w:val="000000"/>
          <w:szCs w:val="27"/>
        </w:rPr>
        <w:t xml:space="preserve">  inline ObString get_as_column_name()</w:t>
      </w:r>
      <w:r w:rsidRPr="004E2DE2">
        <w:rPr>
          <w:rStyle w:val="afd"/>
        </w:rPr>
        <w:t>const</w:t>
      </w:r>
      <w:r w:rsidRPr="005F5BDB">
        <w:rPr>
          <w:rStyle w:val="apple-style-span"/>
        </w:rPr>
        <w:t> </w:t>
      </w:r>
      <w:r w:rsidRPr="002B7F6E">
        <w:rPr>
          <w:rStyle w:val="apple-style-span"/>
          <w:rFonts w:cs="Times New Roman"/>
          <w:color w:val="000000"/>
          <w:szCs w:val="27"/>
        </w:rPr>
        <w:t>;</w:t>
      </w:r>
      <w:r w:rsidRPr="002B7F6E">
        <w:rPr>
          <w:rStyle w:val="apple-style-span"/>
          <w:rFonts w:cs="Times New Roman"/>
        </w:rPr>
        <w:br/>
      </w:r>
      <w:r w:rsidRPr="002B7F6E">
        <w:rPr>
          <w:rStyle w:val="aff0"/>
          <w:rFonts w:hint="eastAsia"/>
        </w:rPr>
        <w:t xml:space="preserve">  /* </w:t>
      </w:r>
      <w:r w:rsidRPr="002B7F6E">
        <w:rPr>
          <w:rStyle w:val="aff0"/>
          <w:rFonts w:hint="eastAsia"/>
        </w:rPr>
        <w:t>计算本复合列的值</w:t>
      </w:r>
      <w:r w:rsidRPr="002B7F6E">
        <w:rPr>
          <w:rStyle w:val="aff0"/>
          <w:rFonts w:hint="eastAsia"/>
        </w:rPr>
        <w:t xml:space="preserve"> */</w:t>
      </w:r>
    </w:p>
    <w:p w:rsidR="00D015C9" w:rsidRDefault="00D015C9" w:rsidP="00D015C9">
      <w:r w:rsidRPr="005F5BDB">
        <w:rPr>
          <w:rStyle w:val="apple-style-span"/>
        </w:rPr>
        <w:t> </w:t>
      </w:r>
      <w:r>
        <w:rPr>
          <w:rStyle w:val="apple-style-span"/>
          <w:rFonts w:hint="eastAsia"/>
        </w:rPr>
        <w:t xml:space="preserve"> </w:t>
      </w:r>
      <w:r w:rsidRPr="005F5BDB">
        <w:rPr>
          <w:rStyle w:val="apple-style-span"/>
        </w:rPr>
        <w:t> </w:t>
      </w:r>
      <w:r w:rsidRPr="005F5BDB">
        <w:rPr>
          <w:rStyle w:val="apple-style-span"/>
          <w:b/>
          <w:bCs/>
          <w:color w:val="298A52"/>
        </w:rPr>
        <w:t>int</w:t>
      </w:r>
      <w:r w:rsidRPr="005F5BDB">
        <w:rPr>
          <w:rStyle w:val="apple-style-span"/>
        </w:rPr>
        <w:t> </w:t>
      </w:r>
      <w:r>
        <w:rPr>
          <w:rStyle w:val="apple-style-span"/>
          <w:rFonts w:hint="eastAsia"/>
        </w:rPr>
        <w:t>calc_composite_val</w:t>
      </w:r>
      <w:r w:rsidRPr="005F5BDB">
        <w:rPr>
          <w:rStyle w:val="apple-style-span"/>
        </w:rPr>
        <w:t>(</w:t>
      </w:r>
      <w:r w:rsidRPr="00C46799">
        <w:rPr>
          <w:rFonts w:hint="eastAsia"/>
        </w:rPr>
        <w:t>ObObj &amp;composite_val,</w:t>
      </w:r>
      <w:r w:rsidRPr="005F5BDB">
        <w:rPr>
          <w:rStyle w:val="apple-style-span"/>
          <w:b/>
          <w:bCs/>
          <w:color w:val="298A52"/>
        </w:rPr>
        <w:t xml:space="preserve"> </w:t>
      </w:r>
      <w:r>
        <w:rPr>
          <w:rStyle w:val="apple-style-span"/>
          <w:rFonts w:hint="eastAsia"/>
          <w:b/>
          <w:bCs/>
          <w:color w:val="298A52"/>
        </w:rPr>
        <w:br/>
      </w:r>
      <w:r w:rsidRPr="005F5BDB">
        <w:rPr>
          <w:rStyle w:val="apple-style-span"/>
        </w:rPr>
        <w:t>                          </w:t>
      </w:r>
      <w:r w:rsidRPr="005F5BDB">
        <w:rPr>
          <w:rStyle w:val="apple-converted-space"/>
        </w:rPr>
        <w:t> </w:t>
      </w:r>
      <w:r w:rsidRPr="004E2DE2">
        <w:rPr>
          <w:rStyle w:val="afd"/>
        </w:rPr>
        <w:t>const</w:t>
      </w:r>
      <w:r w:rsidRPr="005F5BDB">
        <w:rPr>
          <w:rStyle w:val="apple-style-span"/>
        </w:rPr>
        <w:t> </w:t>
      </w:r>
      <w:r>
        <w:t>ObCellArray &amp; org_cells,</w:t>
      </w:r>
      <w:r>
        <w:rPr>
          <w:rFonts w:hint="eastAsia"/>
        </w:rPr>
        <w:br/>
      </w:r>
      <w:r w:rsidRPr="005F5BDB">
        <w:rPr>
          <w:rStyle w:val="apple-style-span"/>
        </w:rPr>
        <w:t>                          </w:t>
      </w:r>
      <w:r w:rsidRPr="005F5BDB">
        <w:rPr>
          <w:rStyle w:val="apple-converted-space"/>
        </w:rPr>
        <w:t> </w:t>
      </w:r>
      <w:r w:rsidRPr="004E2DE2">
        <w:rPr>
          <w:rStyle w:val="afd"/>
        </w:rPr>
        <w:t>const</w:t>
      </w:r>
      <w:r>
        <w:rPr>
          <w:rStyle w:val="apple-style-span"/>
          <w:rFonts w:hint="eastAsia"/>
        </w:rPr>
        <w:t xml:space="preserve"> </w:t>
      </w:r>
      <w:r>
        <w:t xml:space="preserve">int64_t org_row_beg, </w:t>
      </w:r>
      <w:r>
        <w:rPr>
          <w:rFonts w:hint="eastAsia"/>
        </w:rPr>
        <w:br/>
      </w:r>
      <w:r w:rsidRPr="005F5BDB">
        <w:rPr>
          <w:rStyle w:val="apple-style-span"/>
        </w:rPr>
        <w:t>                          </w:t>
      </w:r>
      <w:r w:rsidRPr="005F5BDB">
        <w:rPr>
          <w:rStyle w:val="apple-converted-space"/>
        </w:rPr>
        <w:t> </w:t>
      </w:r>
      <w:r w:rsidRPr="004E2DE2">
        <w:rPr>
          <w:rStyle w:val="afd"/>
        </w:rPr>
        <w:t>const</w:t>
      </w:r>
      <w:r w:rsidRPr="005F5BDB">
        <w:rPr>
          <w:rStyle w:val="apple-style-span"/>
        </w:rPr>
        <w:t> </w:t>
      </w:r>
      <w:r>
        <w:t>int64_t org_row_end</w:t>
      </w:r>
      <w:r>
        <w:rPr>
          <w:rFonts w:hint="eastAsia"/>
        </w:rPr>
        <w:br/>
      </w:r>
      <w:r w:rsidRPr="00C46799">
        <w:t>                           </w:t>
      </w:r>
      <w:r w:rsidRPr="00C46799">
        <w:rPr>
          <w:rFonts w:hint="eastAsia"/>
        </w:rPr>
        <w:t>);</w:t>
      </w:r>
      <w:r>
        <w:br/>
      </w:r>
      <w:r>
        <w:rPr>
          <w:rFonts w:hint="eastAsia"/>
        </w:rPr>
        <w:t>};</w:t>
      </w:r>
    </w:p>
    <w:p w:rsidR="001D77DA" w:rsidRDefault="0055461B" w:rsidP="00AE4850">
      <w:pPr>
        <w:pStyle w:val="1"/>
      </w:pPr>
      <w:bookmarkStart w:id="18" w:name="_Toc301359179"/>
      <w:r w:rsidRPr="0055461B">
        <w:rPr>
          <w:rFonts w:hint="eastAsia"/>
        </w:rPr>
        <w:t>复合列与现有代码整合</w:t>
      </w:r>
      <w:bookmarkEnd w:id="18"/>
    </w:p>
    <w:p w:rsidR="00AE4850" w:rsidRDefault="00AE4850" w:rsidP="00AE4850">
      <w:pPr>
        <w:pStyle w:val="2"/>
        <w:rPr>
          <w:lang w:eastAsia="zh-CN"/>
        </w:rPr>
      </w:pPr>
      <w:bookmarkStart w:id="19" w:name="_Toc301359180"/>
      <w:r>
        <w:rPr>
          <w:rFonts w:hint="eastAsia"/>
        </w:rPr>
        <w:t>客户端</w:t>
      </w:r>
      <w:bookmarkEnd w:id="19"/>
    </w:p>
    <w:p w:rsidR="002F1CF6" w:rsidRPr="002F1CF6" w:rsidRDefault="002F1CF6" w:rsidP="002F1CF6">
      <w:r>
        <w:rPr>
          <w:rFonts w:hint="eastAsia"/>
        </w:rPr>
        <w:t>客户端提供如下复合列相关接口：</w:t>
      </w:r>
    </w:p>
    <w:p w:rsidR="00D13F92" w:rsidRDefault="00D13F92" w:rsidP="00D13F92">
      <w:pPr>
        <w:jc w:val="left"/>
      </w:pPr>
      <w:r>
        <w:rPr>
          <w:rStyle w:val="apple-style-span"/>
          <w:rFonts w:ascii="Consolas" w:hAnsi="Consolas"/>
          <w:b/>
          <w:bCs/>
          <w:color w:val="298A52"/>
          <w:shd w:val="clear" w:color="auto" w:fill="FFFFFF"/>
        </w:rPr>
        <w:t>class</w:t>
      </w:r>
      <w:r>
        <w:rPr>
          <w:rStyle w:val="apple-style-span"/>
          <w:rFonts w:ascii="Consolas" w:hAnsi="Consolas"/>
          <w:color w:val="000000"/>
          <w:shd w:val="clear" w:color="auto" w:fill="FFFFFF"/>
        </w:rPr>
        <w:t> ScanParam</w:t>
      </w:r>
      <w:r>
        <w:rPr>
          <w:rFonts w:ascii="Consolas" w:hAnsi="Consolas"/>
          <w:color w:val="000000"/>
          <w:shd w:val="clear" w:color="auto" w:fill="FFFFFF"/>
        </w:rPr>
        <w:br/>
      </w:r>
      <w:r>
        <w:rPr>
          <w:rStyle w:val="apple-style-span"/>
          <w:rFonts w:ascii="Consolas" w:hAnsi="Consolas"/>
          <w:color w:val="000000"/>
          <w:shd w:val="clear" w:color="auto" w:fill="FFFFFF"/>
        </w:rPr>
        <w:t>{</w:t>
      </w:r>
      <w:r>
        <w:rPr>
          <w:rFonts w:ascii="Consolas" w:hAnsi="Consolas"/>
          <w:color w:val="000000"/>
          <w:shd w:val="clear" w:color="auto" w:fill="FFFFFF"/>
        </w:rPr>
        <w:br/>
      </w:r>
      <w:r>
        <w:rPr>
          <w:rStyle w:val="apple-style-span"/>
          <w:rFonts w:ascii="Consolas" w:hAnsi="Consolas"/>
          <w:color w:val="000000"/>
          <w:shd w:val="clear" w:color="auto" w:fill="FFFFFF"/>
        </w:rPr>
        <w:t>  </w:t>
      </w:r>
      <w:r>
        <w:rPr>
          <w:rStyle w:val="apple-style-span"/>
          <w:rFonts w:ascii="Consolas" w:hAnsi="Consolas"/>
          <w:b/>
          <w:bCs/>
          <w:color w:val="A52829"/>
          <w:shd w:val="clear" w:color="auto" w:fill="FFFFFF"/>
        </w:rPr>
        <w:t>public</w:t>
      </w:r>
      <w:r>
        <w:rPr>
          <w:rStyle w:val="apple-style-span"/>
          <w:rFonts w:ascii="Consolas" w:hAnsi="Consolas"/>
          <w:color w:val="000000"/>
          <w:shd w:val="clear" w:color="auto" w:fill="FFFFFF"/>
        </w:rPr>
        <w:t>:</w:t>
      </w:r>
      <w:r>
        <w:rPr>
          <w:rFonts w:ascii="Consolas" w:hAnsi="Consolas"/>
          <w:color w:val="000000"/>
          <w:shd w:val="clear" w:color="auto" w:fill="FFFFFF"/>
        </w:rPr>
        <w:br/>
      </w:r>
      <w:r>
        <w:rPr>
          <w:rStyle w:val="apple-style-span"/>
          <w:rFonts w:ascii="Consolas" w:hAnsi="Consolas"/>
          <w:color w:val="000000"/>
          <w:shd w:val="clear" w:color="auto" w:fill="FFFFFF"/>
        </w:rPr>
        <w:t>    </w:t>
      </w:r>
      <w:r>
        <w:rPr>
          <w:rStyle w:val="apple-style-span"/>
          <w:rFonts w:ascii="Consolas" w:hAnsi="Consolas"/>
          <w:color w:val="0000FF"/>
          <w:shd w:val="clear" w:color="auto" w:fill="FFFFFF"/>
        </w:rPr>
        <w:t>/// defautl is_return is true</w:t>
      </w:r>
      <w:r>
        <w:rPr>
          <w:rFonts w:ascii="Consolas" w:hAnsi="Consolas"/>
          <w:color w:val="000000"/>
          <w:shd w:val="clear" w:color="auto" w:fill="FFFFFF"/>
        </w:rPr>
        <w:br/>
      </w:r>
      <w:r>
        <w:rPr>
          <w:rStyle w:val="apple-style-span"/>
          <w:rFonts w:ascii="Consolas" w:hAnsi="Consolas"/>
          <w:color w:val="000000"/>
          <w:shd w:val="clear" w:color="auto" w:fill="FFFFFF"/>
        </w:rPr>
        <w:t>    </w:t>
      </w:r>
      <w:r>
        <w:rPr>
          <w:rStyle w:val="apple-style-span"/>
          <w:rFonts w:ascii="Consolas" w:hAnsi="Consolas"/>
          <w:b/>
          <w:bCs/>
          <w:color w:val="298A52"/>
          <w:shd w:val="clear" w:color="auto" w:fill="FFFFFF"/>
        </w:rPr>
        <w:t>int</w:t>
      </w:r>
      <w:r>
        <w:rPr>
          <w:rStyle w:val="apple-style-span"/>
          <w:rFonts w:ascii="Consolas" w:hAnsi="Consolas"/>
          <w:color w:val="000000"/>
          <w:shd w:val="clear" w:color="auto" w:fill="FFFFFF"/>
        </w:rPr>
        <w:t> add_column(</w:t>
      </w:r>
      <w:r>
        <w:rPr>
          <w:rStyle w:val="apple-style-span"/>
          <w:rFonts w:ascii="Consolas" w:hAnsi="Consolas"/>
          <w:b/>
          <w:bCs/>
          <w:color w:val="298A52"/>
          <w:shd w:val="clear" w:color="auto" w:fill="FFFFFF"/>
        </w:rPr>
        <w:t>const</w:t>
      </w:r>
      <w:r>
        <w:rPr>
          <w:rStyle w:val="apple-style-span"/>
          <w:rFonts w:ascii="Consolas" w:hAnsi="Consolas"/>
          <w:color w:val="000000"/>
          <w:shd w:val="clear" w:color="auto" w:fill="FFFFFF"/>
        </w:rPr>
        <w:t> </w:t>
      </w:r>
      <w:r>
        <w:rPr>
          <w:rStyle w:val="apple-style-span"/>
          <w:rFonts w:ascii="Consolas" w:hAnsi="Consolas"/>
          <w:b/>
          <w:bCs/>
          <w:color w:val="298A52"/>
          <w:shd w:val="clear" w:color="auto" w:fill="FFFFFF"/>
        </w:rPr>
        <w:t>char</w:t>
      </w:r>
      <w:r>
        <w:rPr>
          <w:rStyle w:val="apple-style-span"/>
          <w:rFonts w:ascii="Consolas" w:hAnsi="Consolas"/>
          <w:color w:val="000000"/>
          <w:shd w:val="clear" w:color="auto" w:fill="FFFFFF"/>
        </w:rPr>
        <w:t>* expression,</w:t>
      </w:r>
      <w:r>
        <w:rPr>
          <w:rStyle w:val="apple-converted-space"/>
          <w:rFonts w:ascii="Consolas" w:hAnsi="Consolas"/>
          <w:color w:val="000000"/>
          <w:shd w:val="clear" w:color="auto" w:fill="FFFFFF"/>
        </w:rPr>
        <w:t> </w:t>
      </w:r>
      <w:r>
        <w:rPr>
          <w:rStyle w:val="apple-style-span"/>
          <w:rFonts w:ascii="Consolas" w:hAnsi="Consolas"/>
          <w:b/>
          <w:bCs/>
          <w:color w:val="298A52"/>
          <w:shd w:val="clear" w:color="auto" w:fill="FFFFFF"/>
        </w:rPr>
        <w:t>const</w:t>
      </w:r>
      <w:r>
        <w:rPr>
          <w:rStyle w:val="apple-style-span"/>
          <w:rFonts w:ascii="Consolas" w:hAnsi="Consolas"/>
          <w:color w:val="000000"/>
          <w:shd w:val="clear" w:color="auto" w:fill="FFFFFF"/>
        </w:rPr>
        <w:t> </w:t>
      </w:r>
      <w:r>
        <w:rPr>
          <w:rStyle w:val="apple-style-span"/>
          <w:rFonts w:ascii="Consolas" w:hAnsi="Consolas"/>
          <w:b/>
          <w:bCs/>
          <w:color w:val="298A52"/>
          <w:shd w:val="clear" w:color="auto" w:fill="FFFFFF"/>
        </w:rPr>
        <w:t>char</w:t>
      </w:r>
      <w:r>
        <w:rPr>
          <w:rStyle w:val="apple-style-span"/>
          <w:rFonts w:ascii="Consolas" w:hAnsi="Consolas"/>
          <w:color w:val="000000"/>
          <w:shd w:val="clear" w:color="auto" w:fill="FFFFFF"/>
        </w:rPr>
        <w:t>* as_name);</w:t>
      </w:r>
      <w:r>
        <w:rPr>
          <w:rFonts w:ascii="Consolas" w:hAnsi="Consolas"/>
          <w:color w:val="000000"/>
          <w:shd w:val="clear" w:color="auto" w:fill="FFFFFF"/>
        </w:rPr>
        <w:br/>
      </w:r>
      <w:r>
        <w:rPr>
          <w:rStyle w:val="apple-style-span"/>
          <w:rFonts w:ascii="Consolas" w:hAnsi="Consolas"/>
          <w:color w:val="000000"/>
          <w:shd w:val="clear" w:color="auto" w:fill="FFFFFF"/>
        </w:rPr>
        <w:lastRenderedPageBreak/>
        <w:t>    </w:t>
      </w:r>
      <w:r>
        <w:rPr>
          <w:rStyle w:val="apple-style-span"/>
          <w:rFonts w:ascii="Consolas" w:hAnsi="Consolas"/>
          <w:b/>
          <w:bCs/>
          <w:color w:val="298A52"/>
          <w:shd w:val="clear" w:color="auto" w:fill="FFFFFF"/>
        </w:rPr>
        <w:t>int</w:t>
      </w:r>
      <w:r>
        <w:rPr>
          <w:rStyle w:val="apple-style-span"/>
          <w:rFonts w:ascii="Consolas" w:hAnsi="Consolas"/>
          <w:color w:val="000000"/>
          <w:shd w:val="clear" w:color="auto" w:fill="FFFFFF"/>
        </w:rPr>
        <w:t> add_column(</w:t>
      </w:r>
      <w:r>
        <w:rPr>
          <w:rStyle w:val="apple-style-span"/>
          <w:rFonts w:ascii="Consolas" w:hAnsi="Consolas"/>
          <w:b/>
          <w:bCs/>
          <w:color w:val="298A52"/>
          <w:shd w:val="clear" w:color="auto" w:fill="FFFFFF"/>
        </w:rPr>
        <w:t>const</w:t>
      </w:r>
      <w:r>
        <w:rPr>
          <w:rStyle w:val="apple-style-span"/>
          <w:rFonts w:ascii="Consolas" w:hAnsi="Consolas"/>
          <w:color w:val="000000"/>
          <w:shd w:val="clear" w:color="auto" w:fill="FFFFFF"/>
        </w:rPr>
        <w:t> </w:t>
      </w:r>
      <w:r>
        <w:rPr>
          <w:rStyle w:val="apple-style-span"/>
          <w:rFonts w:ascii="Consolas" w:hAnsi="Consolas"/>
          <w:b/>
          <w:bCs/>
          <w:color w:val="298A52"/>
          <w:shd w:val="clear" w:color="auto" w:fill="FFFFFF"/>
        </w:rPr>
        <w:t>char</w:t>
      </w:r>
      <w:r>
        <w:rPr>
          <w:rStyle w:val="apple-style-span"/>
          <w:rFonts w:ascii="Consolas" w:hAnsi="Consolas"/>
          <w:color w:val="000000"/>
          <w:shd w:val="clear" w:color="auto" w:fill="FFFFFF"/>
        </w:rPr>
        <w:t>*</w:t>
      </w:r>
      <w:r>
        <w:rPr>
          <w:rStyle w:val="apple-style-span"/>
          <w:rFonts w:ascii="Consolas" w:hAnsi="Consolas" w:hint="eastAsia"/>
          <w:color w:val="000000"/>
          <w:shd w:val="clear" w:color="auto" w:fill="FFFFFF"/>
        </w:rPr>
        <w:t xml:space="preserve"> </w:t>
      </w:r>
      <w:r>
        <w:rPr>
          <w:rStyle w:val="apple-style-span"/>
          <w:rFonts w:ascii="Consolas" w:hAnsi="Consolas"/>
          <w:color w:val="000000"/>
          <w:shd w:val="clear" w:color="auto" w:fill="FFFFFF"/>
        </w:rPr>
        <w:t>expression,</w:t>
      </w:r>
      <w:r>
        <w:rPr>
          <w:rStyle w:val="apple-converted-space"/>
          <w:rFonts w:ascii="Consolas" w:hAnsi="Consolas"/>
          <w:color w:val="000000"/>
          <w:shd w:val="clear" w:color="auto" w:fill="FFFFFF"/>
        </w:rPr>
        <w:t> </w:t>
      </w:r>
      <w:r>
        <w:rPr>
          <w:rStyle w:val="apple-style-span"/>
          <w:rFonts w:ascii="Consolas" w:hAnsi="Consolas"/>
          <w:b/>
          <w:bCs/>
          <w:color w:val="298A52"/>
          <w:shd w:val="clear" w:color="auto" w:fill="FFFFFF"/>
        </w:rPr>
        <w:t>const</w:t>
      </w:r>
      <w:r>
        <w:rPr>
          <w:rStyle w:val="apple-style-span"/>
          <w:rFonts w:ascii="Consolas" w:hAnsi="Consolas"/>
          <w:color w:val="000000"/>
          <w:shd w:val="clear" w:color="auto" w:fill="FFFFFF"/>
        </w:rPr>
        <w:t> </w:t>
      </w:r>
      <w:r>
        <w:rPr>
          <w:rStyle w:val="apple-style-span"/>
          <w:rFonts w:ascii="Consolas" w:hAnsi="Consolas"/>
          <w:b/>
          <w:bCs/>
          <w:color w:val="298A52"/>
          <w:shd w:val="clear" w:color="auto" w:fill="FFFFFF"/>
        </w:rPr>
        <w:t>char</w:t>
      </w:r>
      <w:r>
        <w:rPr>
          <w:rStyle w:val="apple-style-span"/>
          <w:rFonts w:ascii="Consolas" w:hAnsi="Consolas"/>
          <w:color w:val="000000"/>
          <w:shd w:val="clear" w:color="auto" w:fill="FFFFFF"/>
        </w:rPr>
        <w:t>* as_name,</w:t>
      </w:r>
      <w:r>
        <w:rPr>
          <w:rStyle w:val="apple-converted-space"/>
          <w:rFonts w:ascii="Consolas" w:hAnsi="Consolas"/>
          <w:color w:val="000000"/>
          <w:shd w:val="clear" w:color="auto" w:fill="FFFFFF"/>
        </w:rPr>
        <w:t> </w:t>
      </w:r>
      <w:r>
        <w:rPr>
          <w:rStyle w:val="apple-converted-space"/>
          <w:rFonts w:ascii="Consolas" w:hAnsi="Consolas" w:hint="eastAsia"/>
          <w:color w:val="000000"/>
          <w:shd w:val="clear" w:color="auto" w:fill="FFFFFF"/>
        </w:rPr>
        <w:br/>
        <w:t xml:space="preserve">         </w:t>
      </w:r>
      <w:r>
        <w:rPr>
          <w:rStyle w:val="apple-style-span"/>
          <w:rFonts w:ascii="Consolas" w:hAnsi="Consolas"/>
          <w:b/>
          <w:bCs/>
          <w:color w:val="298A52"/>
          <w:shd w:val="clear" w:color="auto" w:fill="FFFFFF"/>
        </w:rPr>
        <w:t>const</w:t>
      </w:r>
      <w:r>
        <w:rPr>
          <w:rStyle w:val="apple-style-span"/>
          <w:rFonts w:ascii="Consolas" w:hAnsi="Consolas"/>
          <w:color w:val="000000"/>
          <w:shd w:val="clear" w:color="auto" w:fill="FFFFFF"/>
        </w:rPr>
        <w:t> </w:t>
      </w:r>
      <w:r>
        <w:rPr>
          <w:rStyle w:val="apple-style-span"/>
          <w:rFonts w:ascii="Consolas" w:hAnsi="Consolas"/>
          <w:b/>
          <w:bCs/>
          <w:color w:val="298A52"/>
          <w:shd w:val="clear" w:color="auto" w:fill="FFFFFF"/>
        </w:rPr>
        <w:t>bool</w:t>
      </w:r>
      <w:r>
        <w:rPr>
          <w:rStyle w:val="apple-style-span"/>
          <w:rFonts w:ascii="Consolas" w:hAnsi="Consolas"/>
          <w:color w:val="000000"/>
          <w:shd w:val="clear" w:color="auto" w:fill="FFFFFF"/>
        </w:rPr>
        <w:t> is_return);</w:t>
      </w:r>
      <w:r>
        <w:rPr>
          <w:rFonts w:ascii="Consolas" w:hAnsi="Consolas"/>
          <w:color w:val="000000"/>
          <w:shd w:val="clear" w:color="auto" w:fill="FFFFFF"/>
        </w:rPr>
        <w:br/>
      </w:r>
      <w:r>
        <w:rPr>
          <w:rFonts w:ascii="Consolas" w:hAnsi="Consolas"/>
          <w:color w:val="000000"/>
          <w:shd w:val="clear" w:color="auto" w:fill="FFFFFF"/>
        </w:rPr>
        <w:br/>
      </w:r>
      <w:r>
        <w:rPr>
          <w:rStyle w:val="apple-style-span"/>
          <w:rFonts w:ascii="Consolas" w:hAnsi="Consolas"/>
          <w:color w:val="000000"/>
          <w:shd w:val="clear" w:color="auto" w:fill="FFFFFF"/>
        </w:rPr>
        <w:t>    </w:t>
      </w:r>
      <w:r>
        <w:rPr>
          <w:rStyle w:val="apple-style-span"/>
          <w:rFonts w:ascii="Consolas" w:hAnsi="Consolas"/>
          <w:b/>
          <w:bCs/>
          <w:color w:val="298A52"/>
          <w:shd w:val="clear" w:color="auto" w:fill="FFFFFF"/>
        </w:rPr>
        <w:t>int</w:t>
      </w:r>
      <w:r>
        <w:rPr>
          <w:rStyle w:val="apple-style-span"/>
          <w:rFonts w:ascii="Consolas" w:hAnsi="Consolas"/>
          <w:color w:val="000000"/>
          <w:shd w:val="clear" w:color="auto" w:fill="FFFFFF"/>
        </w:rPr>
        <w:t> add_filter(</w:t>
      </w:r>
      <w:r>
        <w:rPr>
          <w:rStyle w:val="apple-style-span"/>
          <w:rFonts w:ascii="Consolas" w:hAnsi="Consolas"/>
          <w:b/>
          <w:bCs/>
          <w:color w:val="298A52"/>
          <w:shd w:val="clear" w:color="auto" w:fill="FFFFFF"/>
        </w:rPr>
        <w:t>const</w:t>
      </w:r>
      <w:r>
        <w:rPr>
          <w:rStyle w:val="apple-style-span"/>
          <w:rFonts w:ascii="Consolas" w:hAnsi="Consolas"/>
          <w:color w:val="000000"/>
          <w:shd w:val="clear" w:color="auto" w:fill="FFFFFF"/>
        </w:rPr>
        <w:t> </w:t>
      </w:r>
      <w:r>
        <w:rPr>
          <w:rStyle w:val="apple-style-span"/>
          <w:rFonts w:ascii="Consolas" w:hAnsi="Consolas"/>
          <w:b/>
          <w:bCs/>
          <w:color w:val="298A52"/>
          <w:shd w:val="clear" w:color="auto" w:fill="FFFFFF"/>
        </w:rPr>
        <w:t>char</w:t>
      </w:r>
      <w:r>
        <w:rPr>
          <w:rStyle w:val="apple-style-span"/>
          <w:rFonts w:ascii="Consolas" w:hAnsi="Consolas"/>
          <w:color w:val="000000"/>
          <w:shd w:val="clear" w:color="auto" w:fill="FFFFFF"/>
        </w:rPr>
        <w:t>* expression);</w:t>
      </w:r>
      <w:r>
        <w:rPr>
          <w:rFonts w:ascii="Consolas" w:hAnsi="Consolas"/>
          <w:color w:val="000000"/>
          <w:shd w:val="clear" w:color="auto" w:fill="FFFFFF"/>
        </w:rPr>
        <w:br/>
      </w:r>
      <w:r>
        <w:rPr>
          <w:rFonts w:ascii="Consolas" w:hAnsi="Consolas" w:hint="eastAsia"/>
          <w:color w:val="000000"/>
          <w:shd w:val="clear" w:color="auto" w:fill="FFFFFF"/>
        </w:rPr>
        <w:t>};</w:t>
      </w:r>
      <w:r>
        <w:rPr>
          <w:rFonts w:ascii="Consolas" w:hAnsi="Consolas"/>
          <w:color w:val="000000"/>
          <w:shd w:val="clear" w:color="auto" w:fill="FFFFFF"/>
        </w:rPr>
        <w:br/>
      </w:r>
    </w:p>
    <w:p w:rsidR="00D13F92" w:rsidRPr="00D13F92" w:rsidRDefault="00D13F92" w:rsidP="00D13F92">
      <w:pPr>
        <w:jc w:val="left"/>
      </w:pPr>
      <w:r>
        <w:rPr>
          <w:rStyle w:val="apple-style-span"/>
          <w:rFonts w:ascii="Consolas" w:hAnsi="Consolas"/>
          <w:b/>
          <w:bCs/>
          <w:color w:val="298A52"/>
          <w:shd w:val="clear" w:color="auto" w:fill="FFFFFF"/>
        </w:rPr>
        <w:t>class</w:t>
      </w:r>
      <w:r>
        <w:rPr>
          <w:rStyle w:val="apple-style-span"/>
          <w:rFonts w:ascii="Consolas" w:hAnsi="Consolas"/>
          <w:color w:val="000000"/>
          <w:shd w:val="clear" w:color="auto" w:fill="FFFFFF"/>
        </w:rPr>
        <w:t> </w:t>
      </w:r>
      <w:r w:rsidRPr="00D13F92">
        <w:rPr>
          <w:rStyle w:val="apple-style-span"/>
          <w:rFonts w:ascii="Consolas" w:hAnsi="Consolas"/>
          <w:color w:val="000000"/>
          <w:shd w:val="clear" w:color="auto" w:fill="FFFFFF"/>
        </w:rPr>
        <w:t>ObGroupByParam</w:t>
      </w:r>
      <w:r>
        <w:rPr>
          <w:rFonts w:ascii="Consolas" w:hAnsi="Consolas"/>
          <w:color w:val="000000"/>
          <w:shd w:val="clear" w:color="auto" w:fill="FFFFFF"/>
        </w:rPr>
        <w:br/>
      </w:r>
      <w:r>
        <w:rPr>
          <w:rStyle w:val="apple-style-span"/>
          <w:rFonts w:ascii="Consolas" w:hAnsi="Consolas"/>
          <w:color w:val="000000"/>
          <w:shd w:val="clear" w:color="auto" w:fill="FFFFFF"/>
        </w:rPr>
        <w:t>{</w:t>
      </w:r>
      <w:r>
        <w:rPr>
          <w:rFonts w:ascii="Consolas" w:hAnsi="Consolas"/>
          <w:color w:val="000000"/>
          <w:shd w:val="clear" w:color="auto" w:fill="FFFFFF"/>
        </w:rPr>
        <w:br/>
      </w:r>
      <w:r>
        <w:rPr>
          <w:rStyle w:val="apple-style-span"/>
          <w:rFonts w:ascii="Consolas" w:hAnsi="Consolas"/>
          <w:color w:val="000000"/>
          <w:shd w:val="clear" w:color="auto" w:fill="FFFFFF"/>
        </w:rPr>
        <w:t>  </w:t>
      </w:r>
      <w:r>
        <w:rPr>
          <w:rStyle w:val="apple-style-span"/>
          <w:rFonts w:ascii="Consolas" w:hAnsi="Consolas"/>
          <w:b/>
          <w:bCs/>
          <w:color w:val="A52829"/>
          <w:shd w:val="clear" w:color="auto" w:fill="FFFFFF"/>
        </w:rPr>
        <w:t>public</w:t>
      </w:r>
      <w:r>
        <w:rPr>
          <w:rStyle w:val="apple-style-span"/>
          <w:rFonts w:ascii="Consolas" w:hAnsi="Consolas"/>
          <w:color w:val="000000"/>
          <w:shd w:val="clear" w:color="auto" w:fill="FFFFFF"/>
        </w:rPr>
        <w:t>:</w:t>
      </w:r>
      <w:r>
        <w:rPr>
          <w:rFonts w:ascii="Consolas" w:hAnsi="Consolas"/>
          <w:color w:val="000000"/>
          <w:shd w:val="clear" w:color="auto" w:fill="FFFFFF"/>
        </w:rPr>
        <w:br/>
      </w:r>
      <w:r>
        <w:rPr>
          <w:rStyle w:val="apple-style-span"/>
          <w:rFonts w:ascii="Consolas" w:hAnsi="Consolas"/>
          <w:color w:val="000000"/>
          <w:shd w:val="clear" w:color="auto" w:fill="FFFFFF"/>
        </w:rPr>
        <w:t>    </w:t>
      </w:r>
      <w:r>
        <w:rPr>
          <w:rStyle w:val="apple-style-span"/>
          <w:rFonts w:ascii="Consolas" w:hAnsi="Consolas"/>
          <w:color w:val="0000FF"/>
          <w:shd w:val="clear" w:color="auto" w:fill="FFFFFF"/>
        </w:rPr>
        <w:t>/// defautl is_return is true</w:t>
      </w:r>
      <w:r>
        <w:rPr>
          <w:rFonts w:ascii="Consolas" w:hAnsi="Consolas"/>
          <w:color w:val="000000"/>
          <w:shd w:val="clear" w:color="auto" w:fill="FFFFFF"/>
        </w:rPr>
        <w:br/>
      </w:r>
      <w:r>
        <w:rPr>
          <w:rStyle w:val="apple-style-span"/>
          <w:rFonts w:ascii="Consolas" w:hAnsi="Consolas"/>
          <w:color w:val="000000"/>
          <w:shd w:val="clear" w:color="auto" w:fill="FFFFFF"/>
        </w:rPr>
        <w:t>    </w:t>
      </w:r>
      <w:r>
        <w:rPr>
          <w:rStyle w:val="apple-style-span"/>
          <w:rFonts w:ascii="Consolas" w:hAnsi="Consolas"/>
          <w:b/>
          <w:bCs/>
          <w:color w:val="298A52"/>
          <w:shd w:val="clear" w:color="auto" w:fill="FFFFFF"/>
        </w:rPr>
        <w:t>int</w:t>
      </w:r>
      <w:r>
        <w:rPr>
          <w:rStyle w:val="apple-style-span"/>
          <w:rFonts w:ascii="Consolas" w:hAnsi="Consolas"/>
          <w:color w:val="000000"/>
          <w:shd w:val="clear" w:color="auto" w:fill="FFFFFF"/>
        </w:rPr>
        <w:t> add</w:t>
      </w:r>
      <w:r>
        <w:rPr>
          <w:rStyle w:val="apple-style-span"/>
          <w:rFonts w:ascii="Consolas" w:hAnsi="Consolas" w:hint="eastAsia"/>
          <w:color w:val="000000"/>
          <w:shd w:val="clear" w:color="auto" w:fill="FFFFFF"/>
        </w:rPr>
        <w:t>_</w:t>
      </w:r>
      <w:r>
        <w:rPr>
          <w:rStyle w:val="apple-style-span"/>
          <w:rFonts w:ascii="Consolas" w:hAnsi="Consolas"/>
          <w:color w:val="000000"/>
          <w:shd w:val="clear" w:color="auto" w:fill="FFFFFF"/>
        </w:rPr>
        <w:t>column(</w:t>
      </w:r>
      <w:r>
        <w:rPr>
          <w:rStyle w:val="apple-style-span"/>
          <w:rFonts w:ascii="Consolas" w:hAnsi="Consolas"/>
          <w:b/>
          <w:bCs/>
          <w:color w:val="298A52"/>
          <w:shd w:val="clear" w:color="auto" w:fill="FFFFFF"/>
        </w:rPr>
        <w:t>const</w:t>
      </w:r>
      <w:r>
        <w:rPr>
          <w:rStyle w:val="apple-style-span"/>
          <w:rFonts w:ascii="Consolas" w:hAnsi="Consolas"/>
          <w:color w:val="000000"/>
          <w:shd w:val="clear" w:color="auto" w:fill="FFFFFF"/>
        </w:rPr>
        <w:t> </w:t>
      </w:r>
      <w:r>
        <w:rPr>
          <w:rStyle w:val="apple-style-span"/>
          <w:rFonts w:ascii="Consolas" w:hAnsi="Consolas"/>
          <w:b/>
          <w:bCs/>
          <w:color w:val="298A52"/>
          <w:shd w:val="clear" w:color="auto" w:fill="FFFFFF"/>
        </w:rPr>
        <w:t>char</w:t>
      </w:r>
      <w:r>
        <w:rPr>
          <w:rStyle w:val="apple-style-span"/>
          <w:rFonts w:ascii="Consolas" w:hAnsi="Consolas"/>
          <w:color w:val="000000"/>
          <w:shd w:val="clear" w:color="auto" w:fill="FFFFFF"/>
        </w:rPr>
        <w:t>* expression,</w:t>
      </w:r>
      <w:r>
        <w:rPr>
          <w:rStyle w:val="apple-converted-space"/>
          <w:rFonts w:ascii="Consolas" w:hAnsi="Consolas"/>
          <w:color w:val="000000"/>
          <w:shd w:val="clear" w:color="auto" w:fill="FFFFFF"/>
        </w:rPr>
        <w:t> </w:t>
      </w:r>
      <w:r>
        <w:rPr>
          <w:rStyle w:val="apple-style-span"/>
          <w:rFonts w:ascii="Consolas" w:hAnsi="Consolas"/>
          <w:b/>
          <w:bCs/>
          <w:color w:val="298A52"/>
          <w:shd w:val="clear" w:color="auto" w:fill="FFFFFF"/>
        </w:rPr>
        <w:t>const</w:t>
      </w:r>
      <w:r>
        <w:rPr>
          <w:rStyle w:val="apple-style-span"/>
          <w:rFonts w:ascii="Consolas" w:hAnsi="Consolas"/>
          <w:color w:val="000000"/>
          <w:shd w:val="clear" w:color="auto" w:fill="FFFFFF"/>
        </w:rPr>
        <w:t> </w:t>
      </w:r>
      <w:r>
        <w:rPr>
          <w:rStyle w:val="apple-style-span"/>
          <w:rFonts w:ascii="Consolas" w:hAnsi="Consolas"/>
          <w:b/>
          <w:bCs/>
          <w:color w:val="298A52"/>
          <w:shd w:val="clear" w:color="auto" w:fill="FFFFFF"/>
        </w:rPr>
        <w:t>char</w:t>
      </w:r>
      <w:r>
        <w:rPr>
          <w:rStyle w:val="apple-style-span"/>
          <w:rFonts w:ascii="Consolas" w:hAnsi="Consolas"/>
          <w:color w:val="000000"/>
          <w:shd w:val="clear" w:color="auto" w:fill="FFFFFF"/>
        </w:rPr>
        <w:t>* as_name);</w:t>
      </w:r>
      <w:r>
        <w:rPr>
          <w:rFonts w:ascii="Consolas" w:hAnsi="Consolas"/>
          <w:color w:val="000000"/>
          <w:shd w:val="clear" w:color="auto" w:fill="FFFFFF"/>
        </w:rPr>
        <w:br/>
      </w:r>
      <w:r>
        <w:rPr>
          <w:rStyle w:val="apple-style-span"/>
          <w:rFonts w:ascii="Consolas" w:hAnsi="Consolas"/>
          <w:color w:val="000000"/>
          <w:shd w:val="clear" w:color="auto" w:fill="FFFFFF"/>
        </w:rPr>
        <w:t>    </w:t>
      </w:r>
      <w:r>
        <w:rPr>
          <w:rStyle w:val="apple-style-span"/>
          <w:rFonts w:ascii="Consolas" w:hAnsi="Consolas"/>
          <w:b/>
          <w:bCs/>
          <w:color w:val="298A52"/>
          <w:shd w:val="clear" w:color="auto" w:fill="FFFFFF"/>
        </w:rPr>
        <w:t>int</w:t>
      </w:r>
      <w:r>
        <w:rPr>
          <w:rStyle w:val="apple-style-span"/>
          <w:rFonts w:ascii="Consolas" w:hAnsi="Consolas"/>
          <w:color w:val="000000"/>
          <w:shd w:val="clear" w:color="auto" w:fill="FFFFFF"/>
        </w:rPr>
        <w:t> add</w:t>
      </w:r>
      <w:r>
        <w:rPr>
          <w:rStyle w:val="apple-style-span"/>
          <w:rFonts w:ascii="Consolas" w:hAnsi="Consolas" w:hint="eastAsia"/>
          <w:color w:val="000000"/>
          <w:shd w:val="clear" w:color="auto" w:fill="FFFFFF"/>
        </w:rPr>
        <w:t>_</w:t>
      </w:r>
      <w:r>
        <w:rPr>
          <w:rStyle w:val="apple-style-span"/>
          <w:rFonts w:ascii="Consolas" w:hAnsi="Consolas"/>
          <w:color w:val="000000"/>
          <w:shd w:val="clear" w:color="auto" w:fill="FFFFFF"/>
        </w:rPr>
        <w:t>column(</w:t>
      </w:r>
      <w:r>
        <w:rPr>
          <w:rStyle w:val="apple-style-span"/>
          <w:rFonts w:ascii="Consolas" w:hAnsi="Consolas"/>
          <w:b/>
          <w:bCs/>
          <w:color w:val="298A52"/>
          <w:shd w:val="clear" w:color="auto" w:fill="FFFFFF"/>
        </w:rPr>
        <w:t>const</w:t>
      </w:r>
      <w:r>
        <w:rPr>
          <w:rStyle w:val="apple-style-span"/>
          <w:rFonts w:ascii="Consolas" w:hAnsi="Consolas"/>
          <w:color w:val="000000"/>
          <w:shd w:val="clear" w:color="auto" w:fill="FFFFFF"/>
        </w:rPr>
        <w:t> </w:t>
      </w:r>
      <w:r>
        <w:rPr>
          <w:rStyle w:val="apple-style-span"/>
          <w:rFonts w:ascii="Consolas" w:hAnsi="Consolas"/>
          <w:b/>
          <w:bCs/>
          <w:color w:val="298A52"/>
          <w:shd w:val="clear" w:color="auto" w:fill="FFFFFF"/>
        </w:rPr>
        <w:t>char</w:t>
      </w:r>
      <w:r>
        <w:rPr>
          <w:rStyle w:val="apple-style-span"/>
          <w:rFonts w:ascii="Consolas" w:hAnsi="Consolas"/>
          <w:color w:val="000000"/>
          <w:shd w:val="clear" w:color="auto" w:fill="FFFFFF"/>
        </w:rPr>
        <w:t>*</w:t>
      </w:r>
      <w:r>
        <w:rPr>
          <w:rStyle w:val="apple-style-span"/>
          <w:rFonts w:ascii="Consolas" w:hAnsi="Consolas" w:hint="eastAsia"/>
          <w:color w:val="000000"/>
          <w:shd w:val="clear" w:color="auto" w:fill="FFFFFF"/>
        </w:rPr>
        <w:t xml:space="preserve"> </w:t>
      </w:r>
      <w:r>
        <w:rPr>
          <w:rStyle w:val="apple-style-span"/>
          <w:rFonts w:ascii="Consolas" w:hAnsi="Consolas"/>
          <w:color w:val="000000"/>
          <w:shd w:val="clear" w:color="auto" w:fill="FFFFFF"/>
        </w:rPr>
        <w:t>expression,</w:t>
      </w:r>
      <w:r>
        <w:rPr>
          <w:rStyle w:val="apple-converted-space"/>
          <w:rFonts w:ascii="Consolas" w:hAnsi="Consolas"/>
          <w:color w:val="000000"/>
          <w:shd w:val="clear" w:color="auto" w:fill="FFFFFF"/>
        </w:rPr>
        <w:t> </w:t>
      </w:r>
      <w:r>
        <w:rPr>
          <w:rStyle w:val="apple-converted-space"/>
          <w:rFonts w:ascii="Consolas" w:hAnsi="Consolas" w:hint="eastAsia"/>
          <w:color w:val="000000"/>
          <w:shd w:val="clear" w:color="auto" w:fill="FFFFFF"/>
        </w:rPr>
        <w:br/>
        <w:t xml:space="preserve">         </w:t>
      </w:r>
      <w:r>
        <w:rPr>
          <w:rStyle w:val="apple-style-span"/>
          <w:rFonts w:ascii="Consolas" w:hAnsi="Consolas"/>
          <w:b/>
          <w:bCs/>
          <w:color w:val="298A52"/>
          <w:shd w:val="clear" w:color="auto" w:fill="FFFFFF"/>
        </w:rPr>
        <w:t>const</w:t>
      </w:r>
      <w:r>
        <w:rPr>
          <w:rStyle w:val="apple-style-span"/>
          <w:rFonts w:ascii="Consolas" w:hAnsi="Consolas"/>
          <w:color w:val="000000"/>
          <w:shd w:val="clear" w:color="auto" w:fill="FFFFFF"/>
        </w:rPr>
        <w:t> </w:t>
      </w:r>
      <w:r>
        <w:rPr>
          <w:rStyle w:val="apple-style-span"/>
          <w:rFonts w:ascii="Consolas" w:hAnsi="Consolas"/>
          <w:b/>
          <w:bCs/>
          <w:color w:val="298A52"/>
          <w:shd w:val="clear" w:color="auto" w:fill="FFFFFF"/>
        </w:rPr>
        <w:t>char</w:t>
      </w:r>
      <w:r>
        <w:rPr>
          <w:rStyle w:val="apple-style-span"/>
          <w:rFonts w:ascii="Consolas" w:hAnsi="Consolas"/>
          <w:color w:val="000000"/>
          <w:shd w:val="clear" w:color="auto" w:fill="FFFFFF"/>
        </w:rPr>
        <w:t>* as_name,</w:t>
      </w:r>
      <w:r>
        <w:rPr>
          <w:rStyle w:val="apple-converted-space"/>
          <w:rFonts w:ascii="Consolas" w:hAnsi="Consolas"/>
          <w:color w:val="000000"/>
          <w:shd w:val="clear" w:color="auto" w:fill="FFFFFF"/>
        </w:rPr>
        <w:t> </w:t>
      </w:r>
      <w:r>
        <w:rPr>
          <w:rStyle w:val="apple-style-span"/>
          <w:rFonts w:ascii="Consolas" w:hAnsi="Consolas"/>
          <w:b/>
          <w:bCs/>
          <w:color w:val="298A52"/>
          <w:shd w:val="clear" w:color="auto" w:fill="FFFFFF"/>
        </w:rPr>
        <w:t>const</w:t>
      </w:r>
      <w:r>
        <w:rPr>
          <w:rStyle w:val="apple-style-span"/>
          <w:rFonts w:ascii="Consolas" w:hAnsi="Consolas"/>
          <w:color w:val="000000"/>
          <w:shd w:val="clear" w:color="auto" w:fill="FFFFFF"/>
        </w:rPr>
        <w:t> </w:t>
      </w:r>
      <w:r>
        <w:rPr>
          <w:rStyle w:val="apple-style-span"/>
          <w:rFonts w:ascii="Consolas" w:hAnsi="Consolas"/>
          <w:b/>
          <w:bCs/>
          <w:color w:val="298A52"/>
          <w:shd w:val="clear" w:color="auto" w:fill="FFFFFF"/>
        </w:rPr>
        <w:t>bool</w:t>
      </w:r>
      <w:r>
        <w:rPr>
          <w:rStyle w:val="apple-style-span"/>
          <w:rFonts w:ascii="Consolas" w:hAnsi="Consolas"/>
          <w:color w:val="000000"/>
          <w:shd w:val="clear" w:color="auto" w:fill="FFFFFF"/>
        </w:rPr>
        <w:t> is_return);</w:t>
      </w:r>
      <w:r>
        <w:rPr>
          <w:rFonts w:ascii="Consolas" w:hAnsi="Consolas"/>
          <w:color w:val="000000"/>
          <w:shd w:val="clear" w:color="auto" w:fill="FFFFFF"/>
        </w:rPr>
        <w:br/>
      </w:r>
      <w:r>
        <w:rPr>
          <w:rFonts w:ascii="Consolas" w:hAnsi="Consolas"/>
          <w:color w:val="000000"/>
          <w:shd w:val="clear" w:color="auto" w:fill="FFFFFF"/>
        </w:rPr>
        <w:br/>
      </w:r>
      <w:r>
        <w:rPr>
          <w:rStyle w:val="apple-style-span"/>
          <w:rFonts w:ascii="Consolas" w:hAnsi="Consolas"/>
          <w:color w:val="000000"/>
          <w:shd w:val="clear" w:color="auto" w:fill="FFFFFF"/>
        </w:rPr>
        <w:t>    </w:t>
      </w:r>
      <w:r>
        <w:rPr>
          <w:rStyle w:val="apple-style-span"/>
          <w:rFonts w:ascii="Consolas" w:hAnsi="Consolas"/>
          <w:b/>
          <w:bCs/>
          <w:color w:val="298A52"/>
          <w:shd w:val="clear" w:color="auto" w:fill="FFFFFF"/>
        </w:rPr>
        <w:t>int</w:t>
      </w:r>
      <w:r>
        <w:rPr>
          <w:rStyle w:val="apple-style-span"/>
          <w:rFonts w:ascii="Consolas" w:hAnsi="Consolas"/>
          <w:color w:val="000000"/>
          <w:shd w:val="clear" w:color="auto" w:fill="FFFFFF"/>
        </w:rPr>
        <w:t> add_filter(</w:t>
      </w:r>
      <w:r>
        <w:rPr>
          <w:rStyle w:val="apple-style-span"/>
          <w:rFonts w:ascii="Consolas" w:hAnsi="Consolas"/>
          <w:b/>
          <w:bCs/>
          <w:color w:val="298A52"/>
          <w:shd w:val="clear" w:color="auto" w:fill="FFFFFF"/>
        </w:rPr>
        <w:t>const</w:t>
      </w:r>
      <w:r>
        <w:rPr>
          <w:rStyle w:val="apple-style-span"/>
          <w:rFonts w:ascii="Consolas" w:hAnsi="Consolas"/>
          <w:color w:val="000000"/>
          <w:shd w:val="clear" w:color="auto" w:fill="FFFFFF"/>
        </w:rPr>
        <w:t> </w:t>
      </w:r>
      <w:r>
        <w:rPr>
          <w:rStyle w:val="apple-style-span"/>
          <w:rFonts w:ascii="Consolas" w:hAnsi="Consolas"/>
          <w:b/>
          <w:bCs/>
          <w:color w:val="298A52"/>
          <w:shd w:val="clear" w:color="auto" w:fill="FFFFFF"/>
        </w:rPr>
        <w:t>char</w:t>
      </w:r>
      <w:r>
        <w:rPr>
          <w:rStyle w:val="apple-style-span"/>
          <w:rFonts w:ascii="Consolas" w:hAnsi="Consolas"/>
          <w:color w:val="000000"/>
          <w:shd w:val="clear" w:color="auto" w:fill="FFFFFF"/>
        </w:rPr>
        <w:t>* expression);</w:t>
      </w:r>
      <w:r>
        <w:rPr>
          <w:rFonts w:ascii="Consolas" w:hAnsi="Consolas"/>
          <w:color w:val="000000"/>
          <w:shd w:val="clear" w:color="auto" w:fill="FFFFFF"/>
        </w:rPr>
        <w:br/>
      </w:r>
      <w:r>
        <w:rPr>
          <w:rFonts w:ascii="Consolas" w:hAnsi="Consolas" w:hint="eastAsia"/>
          <w:color w:val="000000"/>
          <w:shd w:val="clear" w:color="auto" w:fill="FFFFFF"/>
        </w:rPr>
        <w:t>};</w:t>
      </w:r>
      <w:r>
        <w:rPr>
          <w:rFonts w:ascii="Consolas" w:hAnsi="Consolas"/>
          <w:color w:val="000000"/>
          <w:shd w:val="clear" w:color="auto" w:fill="FFFFFF"/>
        </w:rPr>
        <w:br/>
      </w:r>
      <w:r w:rsidR="002F1CF6">
        <w:rPr>
          <w:rFonts w:hint="eastAsia"/>
        </w:rPr>
        <w:t>expression</w:t>
      </w:r>
      <w:r w:rsidR="002F1CF6">
        <w:rPr>
          <w:rFonts w:hint="eastAsia"/>
        </w:rPr>
        <w:t>、</w:t>
      </w:r>
      <w:r w:rsidR="002F1CF6">
        <w:rPr>
          <w:rFonts w:hint="eastAsia"/>
        </w:rPr>
        <w:t>as_name</w:t>
      </w:r>
      <w:r w:rsidR="002F1CF6">
        <w:rPr>
          <w:rFonts w:hint="eastAsia"/>
        </w:rPr>
        <w:t>、</w:t>
      </w:r>
      <w:r w:rsidR="002F1CF6">
        <w:rPr>
          <w:rFonts w:hint="eastAsia"/>
        </w:rPr>
        <w:t>is_return</w:t>
      </w:r>
      <w:r w:rsidR="002F1CF6">
        <w:rPr>
          <w:rFonts w:hint="eastAsia"/>
        </w:rPr>
        <w:t>等参数序列化后传递给</w:t>
      </w:r>
      <w:r w:rsidR="002F1CF6">
        <w:rPr>
          <w:rFonts w:hint="eastAsia"/>
        </w:rPr>
        <w:t>MergeServer</w:t>
      </w:r>
      <w:r w:rsidR="002F1CF6">
        <w:rPr>
          <w:rFonts w:hint="eastAsia"/>
        </w:rPr>
        <w:t>。</w:t>
      </w:r>
    </w:p>
    <w:p w:rsidR="00D13F92" w:rsidRPr="00D13F92" w:rsidRDefault="00D13F92" w:rsidP="00D13F92">
      <w:pPr>
        <w:jc w:val="left"/>
      </w:pPr>
    </w:p>
    <w:p w:rsidR="00E842AA" w:rsidRPr="00E842AA" w:rsidRDefault="0014695D" w:rsidP="00E842AA">
      <w:pPr>
        <w:pStyle w:val="2"/>
        <w:rPr>
          <w:lang w:eastAsia="zh-CN"/>
        </w:rPr>
      </w:pPr>
      <w:bookmarkStart w:id="20" w:name="_Toc301359181"/>
      <w:r>
        <w:t>mergeserver</w:t>
      </w:r>
      <w:r w:rsidR="00E842AA">
        <w:rPr>
          <w:rFonts w:hint="eastAsia"/>
        </w:rPr>
        <w:t>反序列化</w:t>
      </w:r>
      <w:bookmarkEnd w:id="20"/>
    </w:p>
    <w:p w:rsidR="002F1CF6" w:rsidRDefault="002F1CF6" w:rsidP="002F1CF6">
      <w:r>
        <w:rPr>
          <w:rFonts w:hint="eastAsia"/>
        </w:rPr>
        <w:t>MergeServer</w:t>
      </w:r>
      <w:r>
        <w:rPr>
          <w:rFonts w:hint="eastAsia"/>
        </w:rPr>
        <w:t>接到客户端请求</w:t>
      </w:r>
      <w:r w:rsidR="0014695D">
        <w:rPr>
          <w:rFonts w:hint="eastAsia"/>
        </w:rPr>
        <w:t>后，</w:t>
      </w:r>
      <w:r>
        <w:rPr>
          <w:rFonts w:hint="eastAsia"/>
        </w:rPr>
        <w:t>首先</w:t>
      </w:r>
      <w:r>
        <w:rPr>
          <w:rFonts w:hint="eastAsia"/>
        </w:rPr>
        <w:t>deserialize</w:t>
      </w:r>
      <w:r>
        <w:rPr>
          <w:rFonts w:hint="eastAsia"/>
        </w:rPr>
        <w:t>所有数据结构，然后在</w:t>
      </w:r>
      <w:r>
        <w:rPr>
          <w:rFonts w:hint="eastAsia"/>
        </w:rPr>
        <w:t>decode</w:t>
      </w:r>
      <w:r>
        <w:rPr>
          <w:rFonts w:hint="eastAsia"/>
        </w:rPr>
        <w:t>阶段遇到复合列标示时如果发现表达式为中缀字符串，则先将其转化成后缀表达式，再将表达式中的列名转成列</w:t>
      </w:r>
      <w:r w:rsidR="0014695D">
        <w:rPr>
          <w:rFonts w:hint="eastAsia"/>
        </w:rPr>
        <w:t>index</w:t>
      </w:r>
      <w:r>
        <w:rPr>
          <w:rFonts w:hint="eastAsia"/>
        </w:rPr>
        <w:t>。</w:t>
      </w:r>
    </w:p>
    <w:p w:rsidR="0014695D" w:rsidRDefault="0014695D" w:rsidP="0014695D">
      <w:pPr>
        <w:pStyle w:val="2"/>
      </w:pPr>
      <w:bookmarkStart w:id="21" w:name="_Toc301359182"/>
      <w:r>
        <w:t>mergeserver</w:t>
      </w:r>
      <w:r>
        <w:rPr>
          <w:rFonts w:hint="eastAsia"/>
        </w:rPr>
        <w:t>请求处理流程</w:t>
      </w:r>
      <w:bookmarkEnd w:id="21"/>
    </w:p>
    <w:p w:rsidR="0014695D" w:rsidRDefault="0014695D" w:rsidP="0014695D">
      <w:pPr>
        <w:rPr>
          <w:rFonts w:ascii="宋体" w:hAnsi="宋体" w:cs="宋体"/>
        </w:rPr>
      </w:pPr>
      <w:r>
        <w:rPr>
          <w:rFonts w:hint="eastAsia"/>
        </w:rPr>
        <w:t>mergeserver</w:t>
      </w:r>
      <w:r>
        <w:rPr>
          <w:rFonts w:ascii="宋体" w:hAnsi="宋体" w:cs="宋体" w:hint="eastAsia"/>
        </w:rPr>
        <w:t>处理一个请求涉及以下过程：merge</w:t>
      </w:r>
      <w:r>
        <w:rPr>
          <w:rFonts w:ascii="宋体" w:hAnsi="宋体" w:cs="宋体"/>
        </w:rPr>
        <w:t>/join</w:t>
      </w:r>
      <w:r>
        <w:rPr>
          <w:rFonts w:ascii="宋体" w:hAnsi="宋体" w:cs="宋体" w:hint="eastAsia"/>
        </w:rPr>
        <w:t>、属性过滤、group by、order by、limit。如果顺序的执行这些流程需要把所有的原始数据都存放在mergeserver的内存中。举个极端的例子：count全表的记录。如果顺序执行，首先把所有的记录都执行merge、join，那么需要把全表的数据读入内存。另外一个例子是按照主key排序，取limit，如果把所有的记录都读入再limit，显然内存也是会撑爆的。所以，这里必须针对不同的请求执行不同的路径。仅仅存在orderby的情形下才需要读入数据的全集。</w:t>
      </w:r>
    </w:p>
    <w:p w:rsidR="0014695D" w:rsidRDefault="0014695D" w:rsidP="0014695D">
      <w:pPr>
        <w:rPr>
          <w:rFonts w:ascii="宋体" w:hAnsi="宋体" w:cs="宋体"/>
        </w:rPr>
      </w:pPr>
      <w:r>
        <w:rPr>
          <w:rFonts w:ascii="宋体" w:hAnsi="宋体" w:cs="宋体"/>
        </w:rPr>
        <w:t>ms</w:t>
      </w:r>
      <w:r>
        <w:rPr>
          <w:rFonts w:ascii="宋体" w:hAnsi="宋体" w:cs="宋体" w:hint="eastAsia"/>
        </w:rPr>
        <w:t>请求处理流程如下：</w:t>
      </w:r>
    </w:p>
    <w:p w:rsidR="0014695D" w:rsidRDefault="0014695D" w:rsidP="0014695D">
      <w:pPr>
        <w:pStyle w:val="a5"/>
        <w:numPr>
          <w:ilvl w:val="0"/>
          <w:numId w:val="12"/>
        </w:numPr>
        <w:ind w:firstLineChars="0"/>
        <w:rPr>
          <w:rFonts w:ascii="宋体" w:hAnsi="宋体" w:cs="宋体"/>
        </w:rPr>
      </w:pPr>
      <w:r>
        <w:rPr>
          <w:rFonts w:ascii="宋体" w:hAnsi="宋体" w:cs="宋体" w:hint="eastAsia"/>
        </w:rPr>
        <w:t>merge</w:t>
      </w:r>
      <w:r>
        <w:rPr>
          <w:rFonts w:ascii="宋体" w:hAnsi="宋体" w:cs="宋体"/>
        </w:rPr>
        <w:t>/join</w:t>
      </w:r>
      <w:r>
        <w:rPr>
          <w:rFonts w:ascii="宋体" w:hAnsi="宋体" w:cs="宋体" w:hint="eastAsia"/>
        </w:rPr>
        <w:t>，得到的结果是2M大小的ObCellArray，merge</w:t>
      </w:r>
      <w:r>
        <w:rPr>
          <w:rFonts w:ascii="宋体" w:hAnsi="宋体" w:cs="宋体"/>
        </w:rPr>
        <w:t>_join_result_</w:t>
      </w:r>
    </w:p>
    <w:p w:rsidR="0014695D" w:rsidRDefault="0014695D" w:rsidP="0014695D">
      <w:pPr>
        <w:pStyle w:val="a5"/>
        <w:numPr>
          <w:ilvl w:val="1"/>
          <w:numId w:val="12"/>
        </w:numPr>
        <w:ind w:firstLineChars="0"/>
        <w:rPr>
          <w:rFonts w:ascii="宋体" w:hAnsi="宋体" w:cs="宋体"/>
        </w:rPr>
      </w:pPr>
      <w:r>
        <w:rPr>
          <w:rFonts w:ascii="宋体" w:hAnsi="宋体" w:cs="宋体" w:hint="eastAsia"/>
        </w:rPr>
        <w:t>这里可以加入判断，如果请求中没有属性过滤、没有group、没有orderby，并且scan的范围已经结束，那么请求就可以判定为执行结束。减少后续的内存拷贝。加入这个判断可以减少最朴素请求的一次内存拷贝。暂时先不做这样的优化。</w:t>
      </w:r>
    </w:p>
    <w:p w:rsidR="0014695D" w:rsidRPr="00EF2495" w:rsidRDefault="0014695D" w:rsidP="0014695D">
      <w:pPr>
        <w:pStyle w:val="a5"/>
        <w:numPr>
          <w:ilvl w:val="0"/>
          <w:numId w:val="12"/>
        </w:numPr>
        <w:ind w:firstLineChars="0"/>
        <w:rPr>
          <w:rFonts w:ascii="宋体" w:hAnsi="宋体" w:cs="宋体"/>
        </w:rPr>
      </w:pPr>
      <w:r w:rsidRPr="004B1767">
        <w:rPr>
          <w:rFonts w:ascii="宋体" w:hAnsi="宋体" w:cs="宋体" w:hint="eastAsia"/>
          <w:b/>
        </w:rPr>
        <w:t>复合列计算1</w:t>
      </w:r>
      <w:r>
        <w:rPr>
          <w:rFonts w:ascii="宋体" w:hAnsi="宋体" w:cs="宋体" w:hint="eastAsia"/>
        </w:rPr>
        <w:t>：</w:t>
      </w:r>
      <w:r w:rsidRPr="00EF2495">
        <w:rPr>
          <w:rFonts w:ascii="宋体" w:hAnsi="宋体" w:cs="宋体" w:hint="eastAsia"/>
        </w:rPr>
        <w:t>计算所有取值与GroupBy无关的复合列（</w:t>
      </w:r>
      <w:r w:rsidRPr="00EF2495">
        <w:rPr>
          <w:rFonts w:ascii="宋体" w:hAnsi="宋体" w:cs="宋体" w:hint="eastAsia"/>
          <w:color w:val="FF0000"/>
        </w:rPr>
        <w:t>note: 为与SQL中的运算优先级</w:t>
      </w:r>
      <w:r w:rsidRPr="00EF2495">
        <w:rPr>
          <w:color w:val="FF0000"/>
        </w:rPr>
        <w:t xml:space="preserve">where &gt; </w:t>
      </w:r>
      <w:r w:rsidRPr="00EF2495">
        <w:rPr>
          <w:color w:val="FF0000"/>
        </w:rPr>
        <w:t>聚合函数</w:t>
      </w:r>
      <w:r w:rsidRPr="00EF2495">
        <w:rPr>
          <w:color w:val="FF0000"/>
        </w:rPr>
        <w:t xml:space="preserve"> &gt; having</w:t>
      </w:r>
      <w:r w:rsidRPr="00EF2495">
        <w:rPr>
          <w:rFonts w:ascii="宋体" w:hAnsi="宋体" w:cs="宋体" w:hint="eastAsia"/>
          <w:color w:val="FF0000"/>
        </w:rPr>
        <w:t>兼容，</w:t>
      </w:r>
      <w:r w:rsidRPr="00EF2495">
        <w:rPr>
          <w:rFonts w:hint="eastAsia"/>
          <w:color w:val="FF0000"/>
        </w:rPr>
        <w:t>属性过滤阶段就需要计算</w:t>
      </w:r>
      <w:r w:rsidRPr="00EF2495">
        <w:rPr>
          <w:rFonts w:hint="eastAsia"/>
          <w:color w:val="FF0000"/>
        </w:rPr>
        <w:t>merge join filter</w:t>
      </w:r>
      <w:r w:rsidRPr="00EF2495">
        <w:rPr>
          <w:rFonts w:hint="eastAsia"/>
          <w:color w:val="FF0000"/>
        </w:rPr>
        <w:t>中的复合列</w:t>
      </w:r>
      <w:r>
        <w:rPr>
          <w:rFonts w:hint="eastAsia"/>
        </w:rPr>
        <w:t>）</w:t>
      </w:r>
    </w:p>
    <w:p w:rsidR="0014695D" w:rsidRPr="004E550E" w:rsidRDefault="0014695D" w:rsidP="0014695D">
      <w:pPr>
        <w:pStyle w:val="a5"/>
        <w:numPr>
          <w:ilvl w:val="0"/>
          <w:numId w:val="12"/>
        </w:numPr>
        <w:ind w:firstLineChars="0"/>
        <w:rPr>
          <w:rFonts w:ascii="宋体" w:hAnsi="宋体" w:cs="宋体"/>
        </w:rPr>
      </w:pPr>
      <w:r w:rsidRPr="004B1767">
        <w:rPr>
          <w:rFonts w:ascii="宋体" w:hAnsi="宋体" w:cs="宋体" w:hint="eastAsia"/>
          <w:b/>
        </w:rPr>
        <w:t>where属性过滤</w:t>
      </w:r>
      <w:r w:rsidRPr="004E550E">
        <w:rPr>
          <w:rFonts w:ascii="宋体" w:hAnsi="宋体" w:cs="宋体" w:hint="eastAsia"/>
        </w:rPr>
        <w:t>：从</w:t>
      </w:r>
      <w:r w:rsidRPr="004E550E">
        <w:rPr>
          <w:rFonts w:ascii="宋体" w:hAnsi="宋体" w:cs="宋体"/>
        </w:rPr>
        <w:t>merge_join_result_</w:t>
      </w:r>
      <w:r w:rsidRPr="004E550E">
        <w:rPr>
          <w:rFonts w:ascii="宋体" w:hAnsi="宋体" w:cs="宋体" w:hint="eastAsia"/>
        </w:rPr>
        <w:t>中迭代出每一行，判断是否通过属性过滤；</w:t>
      </w:r>
      <w:r w:rsidRPr="004E550E">
        <w:rPr>
          <w:rFonts w:ascii="宋体" w:hAnsi="宋体" w:cs="宋体" w:hint="eastAsia"/>
        </w:rPr>
        <w:lastRenderedPageBreak/>
        <w:t>按照这种方法实现，不需要在内存中保存所有的原始记录的内容</w:t>
      </w:r>
    </w:p>
    <w:p w:rsidR="0014695D" w:rsidRDefault="0014695D" w:rsidP="0014695D">
      <w:pPr>
        <w:pStyle w:val="a5"/>
        <w:numPr>
          <w:ilvl w:val="0"/>
          <w:numId w:val="12"/>
        </w:numPr>
        <w:ind w:firstLineChars="0"/>
        <w:rPr>
          <w:rFonts w:ascii="宋体" w:hAnsi="宋体" w:cs="宋体"/>
        </w:rPr>
      </w:pPr>
      <w:r>
        <w:rPr>
          <w:rFonts w:ascii="宋体" w:hAnsi="宋体" w:cs="宋体" w:hint="eastAsia"/>
        </w:rPr>
        <w:t>GroupBy：把通过属性过滤的行加入</w:t>
      </w:r>
      <w:r>
        <w:rPr>
          <w:rFonts w:ascii="宋体" w:hAnsi="宋体" w:cs="宋体"/>
        </w:rPr>
        <w:t>group_by_result_</w:t>
      </w:r>
      <w:r>
        <w:rPr>
          <w:rFonts w:ascii="宋体" w:hAnsi="宋体" w:cs="宋体" w:hint="eastAsia"/>
        </w:rPr>
        <w:t>中，借用hash表</w:t>
      </w:r>
    </w:p>
    <w:p w:rsidR="0014695D" w:rsidRDefault="0014695D" w:rsidP="0014695D">
      <w:pPr>
        <w:pStyle w:val="a5"/>
        <w:numPr>
          <w:ilvl w:val="1"/>
          <w:numId w:val="12"/>
        </w:numPr>
        <w:ind w:firstLineChars="0"/>
        <w:rPr>
          <w:rFonts w:ascii="宋体" w:hAnsi="宋体" w:cs="宋体"/>
        </w:rPr>
      </w:pPr>
      <w:r>
        <w:rPr>
          <w:rFonts w:ascii="宋体" w:hAnsi="宋体" w:cs="宋体" w:hint="eastAsia"/>
        </w:rPr>
        <w:t>如果原始请求中有groupby参数，这一步将执行olap计算；</w:t>
      </w:r>
    </w:p>
    <w:p w:rsidR="0014695D" w:rsidRDefault="0014695D" w:rsidP="0014695D">
      <w:pPr>
        <w:pStyle w:val="a5"/>
        <w:numPr>
          <w:ilvl w:val="1"/>
          <w:numId w:val="12"/>
        </w:numPr>
        <w:ind w:firstLineChars="0"/>
        <w:rPr>
          <w:rFonts w:ascii="宋体" w:hAnsi="宋体" w:cs="宋体"/>
        </w:rPr>
      </w:pPr>
      <w:r>
        <w:rPr>
          <w:rFonts w:ascii="宋体" w:hAnsi="宋体" w:cs="宋体" w:hint="eastAsia"/>
        </w:rPr>
        <w:t>如果原始请求中没有groupby参数，这一步仅仅是把当前行从</w:t>
      </w:r>
      <w:r>
        <w:rPr>
          <w:rFonts w:ascii="宋体" w:hAnsi="宋体" w:cs="宋体"/>
        </w:rPr>
        <w:t>merge_join_result_</w:t>
      </w:r>
      <w:r>
        <w:rPr>
          <w:rFonts w:ascii="宋体" w:hAnsi="宋体" w:cs="宋体" w:hint="eastAsia"/>
        </w:rPr>
        <w:t>拷贝到</w:t>
      </w:r>
      <w:r>
        <w:rPr>
          <w:rFonts w:ascii="宋体" w:hAnsi="宋体" w:cs="宋体"/>
        </w:rPr>
        <w:t>group_by_result_</w:t>
      </w:r>
    </w:p>
    <w:p w:rsidR="000E5D5B" w:rsidRPr="000E5D5B" w:rsidRDefault="0014695D" w:rsidP="000E5D5B">
      <w:pPr>
        <w:pStyle w:val="a5"/>
        <w:numPr>
          <w:ilvl w:val="1"/>
          <w:numId w:val="12"/>
        </w:numPr>
        <w:ind w:firstLineChars="0"/>
        <w:rPr>
          <w:rFonts w:ascii="宋体" w:hAnsi="宋体" w:cs="宋体"/>
        </w:rPr>
      </w:pPr>
      <w:r w:rsidRPr="004E550E">
        <w:rPr>
          <w:rFonts w:ascii="宋体" w:hAnsi="宋体" w:cs="宋体" w:hint="eastAsia"/>
        </w:rPr>
        <w:t>在每次将通过属性过滤的行加入</w:t>
      </w:r>
      <w:r w:rsidRPr="004E550E">
        <w:rPr>
          <w:rFonts w:ascii="宋体" w:hAnsi="宋体" w:cs="宋体"/>
        </w:rPr>
        <w:t>group_by_result_</w:t>
      </w:r>
      <w:r w:rsidRPr="004E550E">
        <w:rPr>
          <w:rFonts w:ascii="宋体" w:hAnsi="宋体" w:cs="宋体" w:hint="eastAsia"/>
        </w:rPr>
        <w:t>后，会判断请求处理是否结束，如果没有orderby只有limit的情况，那么通过这一步判断可以终止后续的读操作（如果发现没有orderby仅有limit，在满足limit条件的时候可以终止迭代merge</w:t>
      </w:r>
      <w:r w:rsidRPr="004E550E">
        <w:rPr>
          <w:rFonts w:ascii="宋体" w:hAnsi="宋体" w:cs="宋体"/>
        </w:rPr>
        <w:t>_join_result_</w:t>
      </w:r>
      <w:r w:rsidRPr="004E550E">
        <w:rPr>
          <w:rFonts w:ascii="宋体" w:hAnsi="宋体" w:cs="宋体" w:hint="eastAsia"/>
        </w:rPr>
        <w:t>中的结果）。</w:t>
      </w:r>
    </w:p>
    <w:p w:rsidR="0014695D" w:rsidRPr="000E5D5B" w:rsidRDefault="000E5D5B" w:rsidP="0014695D">
      <w:pPr>
        <w:pStyle w:val="a5"/>
        <w:numPr>
          <w:ilvl w:val="0"/>
          <w:numId w:val="12"/>
        </w:numPr>
        <w:ind w:firstLineChars="0"/>
        <w:rPr>
          <w:rFonts w:ascii="宋体" w:hAnsi="宋体" w:cs="宋体"/>
        </w:rPr>
      </w:pPr>
      <w:r w:rsidRPr="000E5D5B">
        <w:rPr>
          <w:rFonts w:ascii="宋体" w:hAnsi="宋体" w:cs="宋体" w:hint="eastAsia"/>
          <w:b/>
        </w:rPr>
        <w:t>复合列计算2</w:t>
      </w:r>
      <w:r w:rsidRPr="000E5D5B">
        <w:rPr>
          <w:rFonts w:ascii="宋体" w:hAnsi="宋体" w:cs="宋体" w:hint="eastAsia"/>
        </w:rPr>
        <w:t>：计算groupby之后结果的复合列，需要计算所有取值与GroupBy有关的复合列。</w:t>
      </w:r>
    </w:p>
    <w:p w:rsidR="0014695D" w:rsidRDefault="000E5D5B" w:rsidP="0014695D">
      <w:pPr>
        <w:pStyle w:val="a5"/>
        <w:numPr>
          <w:ilvl w:val="0"/>
          <w:numId w:val="12"/>
        </w:numPr>
        <w:ind w:firstLineChars="0"/>
        <w:rPr>
          <w:rFonts w:ascii="宋体" w:hAnsi="宋体" w:cs="宋体"/>
        </w:rPr>
      </w:pPr>
      <w:r w:rsidRPr="004B1767">
        <w:rPr>
          <w:rFonts w:ascii="宋体" w:hAnsi="宋体" w:cs="宋体" w:hint="eastAsia"/>
          <w:b/>
        </w:rPr>
        <w:t>having属性过滤</w:t>
      </w:r>
      <w:r w:rsidRPr="00EF2495">
        <w:rPr>
          <w:rFonts w:ascii="宋体" w:hAnsi="宋体" w:cs="宋体" w:hint="eastAsia"/>
        </w:rPr>
        <w:t>，在groupby之后的结果上执行属性过滤</w:t>
      </w:r>
    </w:p>
    <w:p w:rsidR="000E5D5B" w:rsidRDefault="000E5D5B" w:rsidP="000E5D5B">
      <w:pPr>
        <w:pStyle w:val="a5"/>
        <w:numPr>
          <w:ilvl w:val="0"/>
          <w:numId w:val="12"/>
        </w:numPr>
        <w:ind w:firstLineChars="0"/>
        <w:rPr>
          <w:rFonts w:ascii="宋体" w:hAnsi="宋体" w:cs="宋体"/>
        </w:rPr>
      </w:pPr>
      <w:r>
        <w:rPr>
          <w:rFonts w:ascii="宋体" w:hAnsi="宋体" w:cs="宋体" w:hint="eastAsia"/>
        </w:rPr>
        <w:t>OrderBy：执行orderby</w:t>
      </w:r>
    </w:p>
    <w:p w:rsidR="000E5D5B" w:rsidRDefault="000E5D5B" w:rsidP="000E5D5B">
      <w:pPr>
        <w:pStyle w:val="a5"/>
        <w:numPr>
          <w:ilvl w:val="0"/>
          <w:numId w:val="12"/>
        </w:numPr>
        <w:ind w:firstLineChars="0"/>
        <w:rPr>
          <w:rFonts w:ascii="宋体" w:hAnsi="宋体" w:cs="宋体"/>
        </w:rPr>
      </w:pPr>
      <w:r>
        <w:rPr>
          <w:rFonts w:ascii="宋体" w:hAnsi="宋体" w:cs="宋体" w:hint="eastAsia"/>
        </w:rPr>
        <w:t>按照limit返回结果</w:t>
      </w:r>
    </w:p>
    <w:p w:rsidR="0014695D" w:rsidRDefault="0014695D" w:rsidP="002F1CF6"/>
    <w:p w:rsidR="00E842AA" w:rsidRDefault="00E842AA" w:rsidP="00061D73">
      <w:pPr>
        <w:pStyle w:val="3"/>
      </w:pPr>
      <w:bookmarkStart w:id="22" w:name="_Toc301359183"/>
      <w:r>
        <w:rPr>
          <w:rFonts w:hint="eastAsia"/>
        </w:rPr>
        <w:t>复合列作用于原始行</w:t>
      </w:r>
      <w:bookmarkEnd w:id="22"/>
    </w:p>
    <w:p w:rsidR="00E842AA" w:rsidRDefault="00E842AA" w:rsidP="00061D73">
      <w:pPr>
        <w:pStyle w:val="4"/>
      </w:pPr>
      <w:r>
        <w:rPr>
          <w:rFonts w:hint="eastAsia"/>
        </w:rPr>
        <w:t>接口与协议</w:t>
      </w:r>
    </w:p>
    <w:p w:rsidR="00E842AA" w:rsidRDefault="00E842AA" w:rsidP="00E842AA">
      <w:pPr>
        <w:rPr>
          <w:rFonts w:ascii="宋体" w:hAnsi="宋体" w:cs="宋体"/>
        </w:rPr>
      </w:pPr>
      <w:r>
        <w:rPr>
          <w:rFonts w:ascii="宋体" w:hAnsi="宋体" w:cs="宋体" w:hint="eastAsia"/>
        </w:rPr>
        <w:t>复合列通过以下接口作用于原始行：</w:t>
      </w:r>
    </w:p>
    <w:p w:rsidR="00E842AA" w:rsidRPr="00697073" w:rsidRDefault="00E842AA" w:rsidP="00E842AA">
      <w:pPr>
        <w:tabs>
          <w:tab w:val="left" w:pos="280"/>
        </w:tabs>
        <w:autoSpaceDE w:val="0"/>
        <w:autoSpaceDN w:val="0"/>
        <w:adjustRightInd w:val="0"/>
        <w:jc w:val="left"/>
        <w:rPr>
          <w:rFonts w:ascii="Menlo Regular" w:eastAsiaTheme="minorEastAsia" w:hAnsi="Menlo Regular" w:cs="Menlo Regular"/>
          <w:color w:val="000000"/>
          <w:kern w:val="0"/>
          <w:sz w:val="16"/>
          <w:szCs w:val="16"/>
        </w:rPr>
      </w:pPr>
      <w:r w:rsidRPr="00697073">
        <w:rPr>
          <w:rFonts w:ascii="Menlo Regular" w:eastAsiaTheme="minorEastAsia" w:hAnsi="Menlo Regular" w:cs="Menlo Regular"/>
          <w:color w:val="AA0D91"/>
          <w:kern w:val="0"/>
          <w:sz w:val="16"/>
          <w:szCs w:val="16"/>
        </w:rPr>
        <w:t>class</w:t>
      </w:r>
      <w:r w:rsidRPr="00697073">
        <w:rPr>
          <w:rFonts w:ascii="Menlo Regular" w:eastAsiaTheme="minorEastAsia" w:hAnsi="Menlo Regular" w:cs="Menlo Regular"/>
          <w:color w:val="000000"/>
          <w:kern w:val="0"/>
          <w:sz w:val="16"/>
          <w:szCs w:val="16"/>
        </w:rPr>
        <w:t xml:space="preserve"> ObScanParam</w:t>
      </w:r>
    </w:p>
    <w:p w:rsidR="00E842AA" w:rsidRPr="00697073" w:rsidRDefault="00E842AA" w:rsidP="00E842AA">
      <w:pPr>
        <w:tabs>
          <w:tab w:val="left" w:pos="280"/>
        </w:tabs>
        <w:autoSpaceDE w:val="0"/>
        <w:autoSpaceDN w:val="0"/>
        <w:adjustRightInd w:val="0"/>
        <w:jc w:val="left"/>
        <w:rPr>
          <w:rFonts w:ascii="Menlo Regular" w:eastAsiaTheme="minorEastAsia" w:hAnsi="Menlo Regular" w:cs="Menlo Regular"/>
          <w:color w:val="000000"/>
          <w:kern w:val="0"/>
          <w:sz w:val="16"/>
          <w:szCs w:val="16"/>
        </w:rPr>
      </w:pPr>
      <w:r w:rsidRPr="00697073">
        <w:rPr>
          <w:rFonts w:ascii="Menlo Regular" w:eastAsiaTheme="minorEastAsia" w:hAnsi="Menlo Regular" w:cs="Menlo Regular"/>
          <w:color w:val="000000"/>
          <w:kern w:val="0"/>
          <w:sz w:val="16"/>
          <w:szCs w:val="16"/>
        </w:rPr>
        <w:t>{</w:t>
      </w:r>
    </w:p>
    <w:p w:rsidR="00E842AA" w:rsidRPr="00697073" w:rsidRDefault="00E842AA" w:rsidP="00E842AA">
      <w:pPr>
        <w:tabs>
          <w:tab w:val="left" w:pos="280"/>
        </w:tabs>
        <w:autoSpaceDE w:val="0"/>
        <w:autoSpaceDN w:val="0"/>
        <w:adjustRightInd w:val="0"/>
        <w:jc w:val="left"/>
        <w:rPr>
          <w:rFonts w:ascii="Menlo Regular" w:eastAsiaTheme="minorEastAsia" w:hAnsi="Menlo Regular" w:cs="Menlo Regular"/>
          <w:color w:val="000000"/>
          <w:kern w:val="0"/>
          <w:sz w:val="16"/>
          <w:szCs w:val="16"/>
        </w:rPr>
      </w:pPr>
      <w:r w:rsidRPr="00697073">
        <w:rPr>
          <w:rFonts w:ascii="Menlo Regular" w:eastAsiaTheme="minorEastAsia" w:hAnsi="Menlo Regular" w:cs="Menlo Regular"/>
          <w:color w:val="000000"/>
          <w:kern w:val="0"/>
          <w:sz w:val="16"/>
          <w:szCs w:val="16"/>
        </w:rPr>
        <w:t xml:space="preserve">  </w:t>
      </w:r>
      <w:r w:rsidRPr="00697073">
        <w:rPr>
          <w:rFonts w:ascii="Menlo Regular" w:eastAsiaTheme="minorEastAsia" w:hAnsi="Menlo Regular" w:cs="Menlo Regular"/>
          <w:color w:val="AA0D91"/>
          <w:kern w:val="0"/>
          <w:sz w:val="16"/>
          <w:szCs w:val="16"/>
        </w:rPr>
        <w:t>public</w:t>
      </w:r>
      <w:r w:rsidRPr="00697073">
        <w:rPr>
          <w:rFonts w:ascii="Menlo Regular" w:eastAsiaTheme="minorEastAsia" w:hAnsi="Menlo Regular" w:cs="Menlo Regular"/>
          <w:color w:val="000000"/>
          <w:kern w:val="0"/>
          <w:sz w:val="16"/>
          <w:szCs w:val="16"/>
        </w:rPr>
        <w:t>:</w:t>
      </w:r>
    </w:p>
    <w:p w:rsidR="00E842AA" w:rsidRPr="00697073" w:rsidRDefault="00E842AA" w:rsidP="00E842AA">
      <w:pPr>
        <w:tabs>
          <w:tab w:val="left" w:pos="280"/>
        </w:tabs>
        <w:autoSpaceDE w:val="0"/>
        <w:autoSpaceDN w:val="0"/>
        <w:adjustRightInd w:val="0"/>
        <w:jc w:val="left"/>
        <w:rPr>
          <w:rFonts w:ascii="Menlo Regular" w:eastAsia="YaHei Consolas Hybrid" w:hAnsi="Menlo Regular" w:cs="Menlo Regular"/>
          <w:color w:val="000000"/>
          <w:kern w:val="0"/>
          <w:sz w:val="16"/>
          <w:szCs w:val="16"/>
        </w:rPr>
      </w:pPr>
      <w:r w:rsidRPr="00697073">
        <w:rPr>
          <w:rFonts w:ascii="Menlo Regular" w:eastAsiaTheme="minorEastAsia" w:hAnsi="Menlo Regular" w:cs="Menlo Regular"/>
          <w:color w:val="000000"/>
          <w:kern w:val="0"/>
          <w:sz w:val="16"/>
          <w:szCs w:val="16"/>
        </w:rPr>
        <w:t xml:space="preserve">    </w:t>
      </w:r>
      <w:r w:rsidRPr="00697073">
        <w:rPr>
          <w:rFonts w:ascii="YaHei Consolas Hybrid" w:eastAsia="YaHei Consolas Hybrid" w:hAnsi="Menlo Regular" w:cs="YaHei Consolas Hybrid"/>
          <w:color w:val="007400"/>
          <w:kern w:val="0"/>
          <w:sz w:val="16"/>
          <w:szCs w:val="16"/>
        </w:rPr>
        <w:t>/// complicated calculation</w:t>
      </w:r>
    </w:p>
    <w:p w:rsidR="00E842AA" w:rsidRPr="00697073" w:rsidRDefault="00E842AA" w:rsidP="00E842AA">
      <w:pPr>
        <w:tabs>
          <w:tab w:val="left" w:pos="280"/>
        </w:tabs>
        <w:autoSpaceDE w:val="0"/>
        <w:autoSpaceDN w:val="0"/>
        <w:adjustRightInd w:val="0"/>
        <w:jc w:val="left"/>
        <w:rPr>
          <w:rFonts w:ascii="Menlo Regular" w:eastAsia="YaHei Consolas Hybrid" w:hAnsi="Menlo Regular" w:cs="Menlo Regular"/>
          <w:color w:val="000000"/>
          <w:kern w:val="0"/>
          <w:sz w:val="16"/>
          <w:szCs w:val="16"/>
        </w:rPr>
      </w:pPr>
      <w:r w:rsidRPr="00697073">
        <w:rPr>
          <w:rFonts w:ascii="Menlo Regular" w:eastAsia="YaHei Consolas Hybrid" w:hAnsi="Menlo Regular" w:cs="Menlo Regular"/>
          <w:color w:val="000000"/>
          <w:kern w:val="0"/>
          <w:sz w:val="16"/>
          <w:szCs w:val="16"/>
        </w:rPr>
        <w:t xml:space="preserve">    </w:t>
      </w:r>
      <w:r w:rsidRPr="00697073">
        <w:rPr>
          <w:rFonts w:ascii="Menlo Regular" w:eastAsia="YaHei Consolas Hybrid" w:hAnsi="Menlo Regular" w:cs="Menlo Regular"/>
          <w:color w:val="AA0D91"/>
          <w:kern w:val="0"/>
          <w:sz w:val="16"/>
          <w:szCs w:val="16"/>
        </w:rPr>
        <w:t>int</w:t>
      </w:r>
      <w:r w:rsidRPr="00697073">
        <w:rPr>
          <w:rFonts w:ascii="Menlo Regular" w:eastAsia="YaHei Consolas Hybrid" w:hAnsi="Menlo Regular" w:cs="Menlo Regular"/>
          <w:color w:val="000000"/>
          <w:kern w:val="0"/>
          <w:sz w:val="16"/>
          <w:szCs w:val="16"/>
        </w:rPr>
        <w:t xml:space="preserve"> add_column(</w:t>
      </w:r>
      <w:r w:rsidRPr="00697073">
        <w:rPr>
          <w:rFonts w:ascii="Menlo Regular" w:eastAsia="YaHei Consolas Hybrid" w:hAnsi="Menlo Regular" w:cs="Menlo Regular"/>
          <w:color w:val="AA0D91"/>
          <w:kern w:val="0"/>
          <w:sz w:val="16"/>
          <w:szCs w:val="16"/>
        </w:rPr>
        <w:t>const</w:t>
      </w:r>
      <w:r w:rsidRPr="00697073">
        <w:rPr>
          <w:rFonts w:ascii="Menlo Regular" w:eastAsia="YaHei Consolas Hybrid" w:hAnsi="Menlo Regular" w:cs="Menlo Regular"/>
          <w:color w:val="000000"/>
          <w:kern w:val="0"/>
          <w:sz w:val="16"/>
          <w:szCs w:val="16"/>
        </w:rPr>
        <w:t xml:space="preserve"> ObString &amp; expression, </w:t>
      </w:r>
      <w:r w:rsidRPr="00697073">
        <w:rPr>
          <w:rFonts w:ascii="Menlo Regular" w:eastAsia="YaHei Consolas Hybrid" w:hAnsi="Menlo Regular" w:cs="Menlo Regular"/>
          <w:color w:val="AA0D91"/>
          <w:kern w:val="0"/>
          <w:sz w:val="16"/>
          <w:szCs w:val="16"/>
        </w:rPr>
        <w:t>const</w:t>
      </w:r>
      <w:r w:rsidRPr="00697073">
        <w:rPr>
          <w:rFonts w:ascii="Menlo Regular" w:eastAsia="YaHei Consolas Hybrid" w:hAnsi="Menlo Regular" w:cs="Menlo Regular"/>
          <w:color w:val="000000"/>
          <w:kern w:val="0"/>
          <w:sz w:val="16"/>
          <w:szCs w:val="16"/>
        </w:rPr>
        <w:t xml:space="preserve"> ObString &amp; as_name, </w:t>
      </w:r>
    </w:p>
    <w:p w:rsidR="00E842AA" w:rsidRPr="00697073" w:rsidRDefault="00E842AA" w:rsidP="00E842AA">
      <w:pPr>
        <w:tabs>
          <w:tab w:val="left" w:pos="280"/>
        </w:tabs>
        <w:autoSpaceDE w:val="0"/>
        <w:autoSpaceDN w:val="0"/>
        <w:adjustRightInd w:val="0"/>
        <w:jc w:val="left"/>
        <w:rPr>
          <w:rFonts w:ascii="Menlo Regular" w:eastAsia="YaHei Consolas Hybrid" w:hAnsi="Menlo Regular" w:cs="Menlo Regular"/>
          <w:color w:val="000000"/>
          <w:kern w:val="0"/>
          <w:sz w:val="16"/>
          <w:szCs w:val="16"/>
        </w:rPr>
      </w:pPr>
      <w:r w:rsidRPr="00697073">
        <w:rPr>
          <w:rFonts w:ascii="Menlo Regular" w:eastAsia="YaHei Consolas Hybrid" w:hAnsi="Menlo Regular" w:cs="Menlo Regular"/>
          <w:color w:val="000000"/>
          <w:kern w:val="0"/>
          <w:sz w:val="16"/>
          <w:szCs w:val="16"/>
        </w:rPr>
        <w:t xml:space="preserve">        </w:t>
      </w:r>
      <w:r w:rsidRPr="00697073">
        <w:rPr>
          <w:rFonts w:ascii="Menlo Regular" w:eastAsia="YaHei Consolas Hybrid" w:hAnsi="Menlo Regular" w:cs="Menlo Regular"/>
          <w:color w:val="AA0D91"/>
          <w:kern w:val="0"/>
          <w:sz w:val="16"/>
          <w:szCs w:val="16"/>
        </w:rPr>
        <w:t>const</w:t>
      </w:r>
      <w:r w:rsidRPr="00697073">
        <w:rPr>
          <w:rFonts w:ascii="Menlo Regular" w:eastAsia="YaHei Consolas Hybrid" w:hAnsi="Menlo Regular" w:cs="Menlo Regular"/>
          <w:color w:val="000000"/>
          <w:kern w:val="0"/>
          <w:sz w:val="16"/>
          <w:szCs w:val="16"/>
        </w:rPr>
        <w:t xml:space="preserve"> </w:t>
      </w:r>
      <w:r w:rsidRPr="00697073">
        <w:rPr>
          <w:rFonts w:ascii="Menlo Regular" w:eastAsia="YaHei Consolas Hybrid" w:hAnsi="Menlo Regular" w:cs="Menlo Regular"/>
          <w:color w:val="AA0D91"/>
          <w:kern w:val="0"/>
          <w:sz w:val="16"/>
          <w:szCs w:val="16"/>
        </w:rPr>
        <w:t>bool</w:t>
      </w:r>
      <w:r w:rsidRPr="00697073">
        <w:rPr>
          <w:rFonts w:ascii="Menlo Regular" w:eastAsia="YaHei Consolas Hybrid" w:hAnsi="Menlo Regular" w:cs="Menlo Regular"/>
          <w:color w:val="000000"/>
          <w:kern w:val="0"/>
          <w:sz w:val="16"/>
          <w:szCs w:val="16"/>
        </w:rPr>
        <w:t xml:space="preserve"> is_return = </w:t>
      </w:r>
      <w:r w:rsidRPr="00697073">
        <w:rPr>
          <w:rFonts w:ascii="Menlo Regular" w:eastAsia="YaHei Consolas Hybrid" w:hAnsi="Menlo Regular" w:cs="Menlo Regular"/>
          <w:color w:val="AA0D91"/>
          <w:kern w:val="0"/>
          <w:sz w:val="16"/>
          <w:szCs w:val="16"/>
        </w:rPr>
        <w:t>true</w:t>
      </w:r>
      <w:r w:rsidRPr="00697073">
        <w:rPr>
          <w:rFonts w:ascii="Menlo Regular" w:eastAsia="YaHei Consolas Hybrid" w:hAnsi="Menlo Regular" w:cs="Menlo Regular"/>
          <w:color w:val="000000"/>
          <w:kern w:val="0"/>
          <w:sz w:val="16"/>
          <w:szCs w:val="16"/>
        </w:rPr>
        <w:t>);</w:t>
      </w:r>
    </w:p>
    <w:p w:rsidR="00E842AA" w:rsidRPr="00697073" w:rsidRDefault="00E842AA" w:rsidP="00E842AA">
      <w:pPr>
        <w:tabs>
          <w:tab w:val="left" w:pos="280"/>
        </w:tabs>
        <w:autoSpaceDE w:val="0"/>
        <w:autoSpaceDN w:val="0"/>
        <w:adjustRightInd w:val="0"/>
        <w:jc w:val="left"/>
        <w:rPr>
          <w:rFonts w:ascii="Menlo Regular" w:eastAsia="YaHei Consolas Hybrid" w:hAnsi="Menlo Regular" w:cs="Menlo Regular"/>
          <w:color w:val="000000"/>
          <w:kern w:val="0"/>
          <w:sz w:val="16"/>
          <w:szCs w:val="16"/>
        </w:rPr>
      </w:pPr>
      <w:r w:rsidRPr="00697073">
        <w:rPr>
          <w:rFonts w:ascii="Menlo Regular" w:eastAsia="YaHei Consolas Hybrid" w:hAnsi="Menlo Regular" w:cs="Menlo Regular"/>
          <w:color w:val="000000"/>
          <w:kern w:val="0"/>
          <w:sz w:val="16"/>
          <w:szCs w:val="16"/>
        </w:rPr>
        <w:t xml:space="preserve">    </w:t>
      </w:r>
      <w:r w:rsidRPr="00697073">
        <w:rPr>
          <w:rFonts w:ascii="YaHei Consolas Hybrid" w:eastAsia="YaHei Consolas Hybrid" w:hAnsi="Menlo Regular" w:cs="YaHei Consolas Hybrid"/>
          <w:color w:val="007400"/>
          <w:kern w:val="0"/>
          <w:sz w:val="16"/>
          <w:szCs w:val="16"/>
        </w:rPr>
        <w:t>/// prop filter</w:t>
      </w:r>
    </w:p>
    <w:p w:rsidR="00E842AA" w:rsidRPr="00697073" w:rsidRDefault="00E842AA" w:rsidP="00E842AA">
      <w:pPr>
        <w:tabs>
          <w:tab w:val="left" w:pos="280"/>
        </w:tabs>
        <w:autoSpaceDE w:val="0"/>
        <w:autoSpaceDN w:val="0"/>
        <w:adjustRightInd w:val="0"/>
        <w:jc w:val="left"/>
        <w:rPr>
          <w:rFonts w:ascii="Menlo Regular" w:eastAsia="YaHei Consolas Hybrid" w:hAnsi="Menlo Regular" w:cs="Menlo Regular"/>
          <w:color w:val="000000"/>
          <w:kern w:val="0"/>
          <w:sz w:val="16"/>
          <w:szCs w:val="16"/>
        </w:rPr>
      </w:pPr>
      <w:r w:rsidRPr="00697073">
        <w:rPr>
          <w:rFonts w:ascii="Menlo Regular" w:eastAsia="YaHei Consolas Hybrid" w:hAnsi="Menlo Regular" w:cs="Menlo Regular"/>
          <w:color w:val="000000"/>
          <w:kern w:val="0"/>
          <w:sz w:val="16"/>
          <w:szCs w:val="16"/>
        </w:rPr>
        <w:t xml:space="preserve">    </w:t>
      </w:r>
      <w:r w:rsidRPr="00697073">
        <w:rPr>
          <w:rFonts w:ascii="Menlo Regular" w:eastAsia="YaHei Consolas Hybrid" w:hAnsi="Menlo Regular" w:cs="Menlo Regular"/>
          <w:color w:val="AA0D91"/>
          <w:kern w:val="0"/>
          <w:sz w:val="16"/>
          <w:szCs w:val="16"/>
        </w:rPr>
        <w:t>int</w:t>
      </w:r>
      <w:r w:rsidRPr="00697073">
        <w:rPr>
          <w:rFonts w:ascii="Menlo Regular" w:eastAsia="YaHei Consolas Hybrid" w:hAnsi="Menlo Regular" w:cs="Menlo Regular"/>
          <w:color w:val="000000"/>
          <w:kern w:val="0"/>
          <w:sz w:val="16"/>
          <w:szCs w:val="16"/>
        </w:rPr>
        <w:t xml:space="preserve"> add_filter(</w:t>
      </w:r>
      <w:r w:rsidRPr="00697073">
        <w:rPr>
          <w:rFonts w:ascii="Menlo Regular" w:eastAsia="YaHei Consolas Hybrid" w:hAnsi="Menlo Regular" w:cs="Menlo Regular"/>
          <w:color w:val="AA0D91"/>
          <w:kern w:val="0"/>
          <w:sz w:val="16"/>
          <w:szCs w:val="16"/>
        </w:rPr>
        <w:t>const</w:t>
      </w:r>
      <w:r w:rsidRPr="00697073">
        <w:rPr>
          <w:rFonts w:ascii="Menlo Regular" w:eastAsia="YaHei Consolas Hybrid" w:hAnsi="Menlo Regular" w:cs="Menlo Regular"/>
          <w:color w:val="000000"/>
          <w:kern w:val="0"/>
          <w:sz w:val="16"/>
          <w:szCs w:val="16"/>
        </w:rPr>
        <w:t xml:space="preserve"> ObString &amp; expression);</w:t>
      </w:r>
    </w:p>
    <w:p w:rsidR="00E842AA" w:rsidRDefault="00E842AA" w:rsidP="00E842AA">
      <w:pPr>
        <w:rPr>
          <w:rFonts w:ascii="YaHei Consolas Hybrid" w:eastAsia="YaHei Consolas Hybrid" w:hAnsi="YaHei Consolas Hybrid" w:cs="YaHei Consolas Hybrid"/>
          <w:color w:val="000000"/>
          <w:kern w:val="0"/>
          <w:sz w:val="16"/>
          <w:szCs w:val="16"/>
        </w:rPr>
      </w:pPr>
      <w:r w:rsidRPr="00697073">
        <w:rPr>
          <w:rFonts w:ascii="Menlo Regular" w:eastAsia="YaHei Consolas Hybrid" w:hAnsi="Menlo Regular" w:cs="Menlo Regular"/>
          <w:color w:val="000000"/>
          <w:kern w:val="0"/>
          <w:sz w:val="16"/>
          <w:szCs w:val="16"/>
        </w:rPr>
        <w:t>};</w:t>
      </w:r>
    </w:p>
    <w:p w:rsidR="00E842AA" w:rsidRDefault="00E842AA" w:rsidP="00E842AA">
      <w:pPr>
        <w:rPr>
          <w:rFonts w:ascii="宋体" w:hAnsi="宋体" w:cs="宋体"/>
        </w:rPr>
      </w:pPr>
      <w:r>
        <w:rPr>
          <w:rFonts w:hint="eastAsia"/>
        </w:rPr>
        <w:t>属性过滤和复杂运算，对于内部而言都是相同的，只是属性过滤的结果一定不返回，而复杂运算可能返回可能不返回。</w:t>
      </w:r>
      <w:r>
        <w:rPr>
          <w:rFonts w:ascii="宋体" w:hAnsi="宋体" w:cs="宋体" w:hint="eastAsia"/>
        </w:rPr>
        <w:t>因此，内部实现将</w:t>
      </w:r>
      <w:r w:rsidRPr="00552A9D">
        <w:rPr>
          <w:rFonts w:ascii="宋体" w:hAnsi="宋体" w:cs="宋体"/>
        </w:rPr>
        <w:t>add_filter(const ObString &amp; expression);</w:t>
      </w:r>
      <w:r>
        <w:rPr>
          <w:rFonts w:ascii="宋体" w:hAnsi="宋体" w:cs="宋体" w:hint="eastAsia"/>
        </w:rPr>
        <w:t>替换为</w:t>
      </w:r>
      <w:r w:rsidRPr="007E12E4">
        <w:rPr>
          <w:rFonts w:ascii="宋体" w:hAnsi="宋体" w:cs="宋体"/>
        </w:rPr>
        <w:t>add_column(</w:t>
      </w:r>
      <w:r>
        <w:rPr>
          <w:rFonts w:ascii="宋体" w:hAnsi="宋体" w:cs="宋体"/>
        </w:rPr>
        <w:t xml:space="preserve">expression, </w:t>
      </w:r>
      <w:r w:rsidRPr="007E12E4">
        <w:rPr>
          <w:rFonts w:ascii="宋体" w:hAnsi="宋体" w:cs="宋体"/>
        </w:rPr>
        <w:t xml:space="preserve">as_name, </w:t>
      </w:r>
      <w:r>
        <w:rPr>
          <w:rFonts w:ascii="宋体" w:hAnsi="宋体" w:cs="宋体" w:hint="eastAsia"/>
        </w:rPr>
        <w:t>false</w:t>
      </w:r>
      <w:r w:rsidRPr="007E12E4">
        <w:rPr>
          <w:rFonts w:ascii="宋体" w:hAnsi="宋体" w:cs="宋体"/>
        </w:rPr>
        <w:t>);</w:t>
      </w:r>
      <w:r w:rsidRPr="00390236">
        <w:rPr>
          <w:rFonts w:ascii="宋体" w:hAnsi="宋体" w:cs="宋体" w:hint="eastAsia"/>
        </w:rPr>
        <w:t>这样</w:t>
      </w:r>
      <w:r w:rsidRPr="00390236">
        <w:rPr>
          <w:rFonts w:ascii="宋体" w:hAnsi="宋体" w:cs="宋体"/>
        </w:rPr>
        <w:t>ObScanParam</w:t>
      </w:r>
      <w:r w:rsidRPr="00390236">
        <w:rPr>
          <w:rFonts w:ascii="宋体" w:hAnsi="宋体" w:cs="宋体" w:hint="eastAsia"/>
        </w:rPr>
        <w:t>可以使用一个数组管理作用于原始行的复合列（包括属性过滤）</w:t>
      </w:r>
      <w:r>
        <w:rPr>
          <w:rFonts w:ascii="宋体" w:hAnsi="宋体" w:cs="宋体" w:hint="eastAsia"/>
        </w:rPr>
        <w:t>。属性过滤交给0.2版本的ObSimpleFilter来完成。这样，复合列就负责运算，</w:t>
      </w:r>
      <w:r>
        <w:rPr>
          <w:rFonts w:ascii="宋体" w:hAnsi="宋体" w:cs="宋体"/>
        </w:rPr>
        <w:t>ObSimpleFilter</w:t>
      </w:r>
      <w:r>
        <w:rPr>
          <w:rFonts w:ascii="宋体" w:hAnsi="宋体" w:cs="宋体" w:hint="eastAsia"/>
        </w:rPr>
        <w:t>负责过滤。这样，调用</w:t>
      </w:r>
      <w:r w:rsidRPr="00552A9D">
        <w:rPr>
          <w:rFonts w:ascii="宋体" w:hAnsi="宋体" w:cs="宋体"/>
        </w:rPr>
        <w:t>add_filter(const ObString &amp; expression);</w:t>
      </w:r>
      <w:r>
        <w:rPr>
          <w:rFonts w:ascii="宋体" w:hAnsi="宋体" w:cs="宋体" w:hint="eastAsia"/>
        </w:rPr>
        <w:t>转换为两个步骤：</w:t>
      </w:r>
      <w:r w:rsidRPr="007E12E4">
        <w:rPr>
          <w:rFonts w:ascii="宋体" w:hAnsi="宋体" w:cs="宋体"/>
        </w:rPr>
        <w:t>add_column(</w:t>
      </w:r>
      <w:r>
        <w:rPr>
          <w:rFonts w:ascii="宋体" w:hAnsi="宋体" w:cs="宋体"/>
        </w:rPr>
        <w:t>expression, “___ob_</w:t>
      </w:r>
      <w:r>
        <w:rPr>
          <w:rFonts w:ascii="宋体" w:hAnsi="宋体" w:cs="宋体" w:hint="eastAsia"/>
        </w:rPr>
        <w:t>basic_</w:t>
      </w:r>
      <w:r>
        <w:rPr>
          <w:rFonts w:ascii="宋体" w:hAnsi="宋体" w:cs="宋体"/>
        </w:rPr>
        <w:t>comp_filt_i”</w:t>
      </w:r>
      <w:r w:rsidRPr="007E12E4">
        <w:rPr>
          <w:rFonts w:ascii="宋体" w:hAnsi="宋体" w:cs="宋体"/>
        </w:rPr>
        <w:t xml:space="preserve">, </w:t>
      </w:r>
      <w:r>
        <w:rPr>
          <w:rFonts w:ascii="宋体" w:hAnsi="宋体" w:cs="宋体" w:hint="eastAsia"/>
        </w:rPr>
        <w:t>false</w:t>
      </w:r>
      <w:r>
        <w:rPr>
          <w:rFonts w:ascii="宋体" w:hAnsi="宋体" w:cs="宋体"/>
        </w:rPr>
        <w:t>)</w:t>
      </w:r>
      <w:r>
        <w:rPr>
          <w:rFonts w:ascii="宋体" w:hAnsi="宋体" w:cs="宋体" w:hint="eastAsia"/>
        </w:rPr>
        <w:t>其中i表示当前查询请求中的第几列；</w:t>
      </w:r>
      <w:r>
        <w:rPr>
          <w:rFonts w:ascii="宋体" w:hAnsi="宋体" w:cs="宋体"/>
        </w:rPr>
        <w:t>add_cond(“___ob_</w:t>
      </w:r>
      <w:r>
        <w:rPr>
          <w:rFonts w:ascii="宋体" w:hAnsi="宋体" w:cs="宋体" w:hint="eastAsia"/>
        </w:rPr>
        <w:t>basic_</w:t>
      </w:r>
      <w:r>
        <w:rPr>
          <w:rFonts w:ascii="宋体" w:hAnsi="宋体" w:cs="宋体"/>
        </w:rPr>
        <w:t>comp_filt_i”</w:t>
      </w:r>
      <w:r>
        <w:rPr>
          <w:rFonts w:ascii="宋体" w:hAnsi="宋体" w:cs="宋体" w:hint="eastAsia"/>
        </w:rPr>
        <w:t>，EQ</w:t>
      </w:r>
      <w:r>
        <w:rPr>
          <w:rFonts w:ascii="宋体" w:hAnsi="宋体" w:cs="宋体"/>
        </w:rPr>
        <w:t>, TRUE)</w:t>
      </w:r>
      <w:r>
        <w:rPr>
          <w:rFonts w:ascii="宋体" w:hAnsi="宋体" w:cs="宋体" w:hint="eastAsia"/>
        </w:rPr>
        <w:t>。这样把计算的逻辑和过滤的逻辑分开，而过滤的逻辑可以使用已有逻辑。为了保证兼容性，</w:t>
      </w:r>
      <w:r>
        <w:rPr>
          <w:rFonts w:ascii="宋体" w:hAnsi="宋体" w:cs="宋体"/>
        </w:rPr>
        <w:t>ObSimpleFilter</w:t>
      </w:r>
      <w:r>
        <w:rPr>
          <w:rFonts w:ascii="宋体" w:hAnsi="宋体" w:cs="宋体" w:hint="eastAsia"/>
        </w:rPr>
        <w:t>必须保留。</w:t>
      </w:r>
    </w:p>
    <w:p w:rsidR="00E842AA" w:rsidRDefault="00E842AA" w:rsidP="00E842AA">
      <w:pPr>
        <w:rPr>
          <w:rFonts w:ascii="宋体" w:hAnsi="宋体" w:cs="宋体"/>
        </w:rPr>
      </w:pPr>
    </w:p>
    <w:p w:rsidR="00E842AA" w:rsidRDefault="00E842AA" w:rsidP="00E842AA">
      <w:pPr>
        <w:rPr>
          <w:rFonts w:ascii="宋体" w:hAnsi="宋体" w:cs="宋体"/>
          <w:color w:val="FF0000"/>
        </w:rPr>
      </w:pPr>
      <w:r w:rsidRPr="006F1559">
        <w:rPr>
          <w:rFonts w:ascii="宋体" w:hAnsi="宋体" w:cs="宋体" w:hint="eastAsia"/>
          <w:color w:val="FF0000"/>
          <w:highlight w:val="yellow"/>
        </w:rPr>
        <w:t>ObObj增加Bool类型。</w:t>
      </w:r>
    </w:p>
    <w:p w:rsidR="00E842AA" w:rsidRDefault="00E842AA" w:rsidP="00E842AA">
      <w:pPr>
        <w:rPr>
          <w:rFonts w:ascii="宋体" w:hAnsi="宋体" w:cs="宋体"/>
          <w:color w:val="FF0000"/>
        </w:rPr>
      </w:pPr>
    </w:p>
    <w:p w:rsidR="00E842AA" w:rsidRPr="00705316" w:rsidRDefault="00E842AA" w:rsidP="00E842AA">
      <w:r w:rsidRPr="00705316">
        <w:rPr>
          <w:rFonts w:hint="eastAsia"/>
        </w:rPr>
        <w:t>协议</w:t>
      </w:r>
      <w:r>
        <w:rPr>
          <w:rFonts w:hint="eastAsia"/>
        </w:rPr>
        <w:t>如下</w:t>
      </w:r>
      <w:r w:rsidRPr="00705316">
        <w:rPr>
          <w:rFonts w:hint="eastAsia"/>
        </w:rPr>
        <w:t>：</w:t>
      </w:r>
    </w:p>
    <w:tbl>
      <w:tblPr>
        <w:tblStyle w:val="a8"/>
        <w:tblW w:w="8613" w:type="dxa"/>
        <w:tblLayout w:type="fixed"/>
        <w:tblLook w:val="04A0"/>
      </w:tblPr>
      <w:tblGrid>
        <w:gridCol w:w="959"/>
        <w:gridCol w:w="3118"/>
        <w:gridCol w:w="1560"/>
        <w:gridCol w:w="2976"/>
      </w:tblGrid>
      <w:tr w:rsidR="00E842AA" w:rsidRPr="008A28E0" w:rsidTr="000E5D5B">
        <w:tc>
          <w:tcPr>
            <w:tcW w:w="959" w:type="dxa"/>
            <w:tcBorders>
              <w:bottom w:val="single" w:sz="4" w:space="0" w:color="000000" w:themeColor="text1"/>
            </w:tcBorders>
            <w:shd w:val="clear" w:color="auto" w:fill="8DB3E2" w:themeFill="text2" w:themeFillTint="66"/>
          </w:tcPr>
          <w:p w:rsidR="00E842AA" w:rsidRPr="008A28E0" w:rsidRDefault="00E842AA" w:rsidP="000E5D5B">
            <w:pPr>
              <w:rPr>
                <w:rFonts w:asciiTheme="majorHAnsi" w:hAnsiTheme="majorHAnsi"/>
                <w:u w:val="single"/>
              </w:rPr>
            </w:pPr>
            <w:r>
              <w:rPr>
                <w:rFonts w:asciiTheme="majorHAnsi" w:hAnsiTheme="majorHAnsi" w:hint="eastAsia"/>
                <w:u w:val="single"/>
              </w:rPr>
              <w:lastRenderedPageBreak/>
              <w:t>复合列参数标示</w:t>
            </w:r>
          </w:p>
        </w:tc>
        <w:tc>
          <w:tcPr>
            <w:tcW w:w="3118" w:type="dxa"/>
            <w:shd w:val="clear" w:color="auto" w:fill="95B3D7" w:themeFill="accent1" w:themeFillTint="99"/>
          </w:tcPr>
          <w:p w:rsidR="00E842AA" w:rsidRPr="008A28E0" w:rsidRDefault="00E842AA" w:rsidP="000E5D5B">
            <w:pPr>
              <w:rPr>
                <w:rFonts w:asciiTheme="majorHAnsi" w:hAnsiTheme="majorHAnsi"/>
              </w:rPr>
            </w:pPr>
            <w:r>
              <w:rPr>
                <w:rFonts w:asciiTheme="majorHAnsi" w:hAnsiTheme="majorHAnsi" w:hint="eastAsia"/>
              </w:rPr>
              <w:t xml:space="preserve">comp_column1: obj(column_name/column_id)  </w:t>
            </w:r>
          </w:p>
        </w:tc>
        <w:tc>
          <w:tcPr>
            <w:tcW w:w="1560" w:type="dxa"/>
            <w:shd w:val="clear" w:color="auto" w:fill="95B3D7" w:themeFill="accent1" w:themeFillTint="99"/>
          </w:tcPr>
          <w:p w:rsidR="00E842AA" w:rsidRPr="008A28E0" w:rsidRDefault="00E842AA" w:rsidP="000E5D5B">
            <w:pPr>
              <w:rPr>
                <w:rFonts w:asciiTheme="majorHAnsi" w:hAnsiTheme="majorHAnsi"/>
              </w:rPr>
            </w:pPr>
            <w:r>
              <w:rPr>
                <w:rFonts w:asciiTheme="majorHAnsi" w:hAnsiTheme="majorHAnsi" w:hint="eastAsia"/>
              </w:rPr>
              <w:t>obj(is_return)</w:t>
            </w:r>
          </w:p>
        </w:tc>
        <w:tc>
          <w:tcPr>
            <w:tcW w:w="2976" w:type="dxa"/>
            <w:shd w:val="clear" w:color="auto" w:fill="95B3D7" w:themeFill="accent1" w:themeFillTint="99"/>
          </w:tcPr>
          <w:p w:rsidR="00E842AA" w:rsidRPr="008A28E0" w:rsidRDefault="00E842AA" w:rsidP="000E5D5B">
            <w:pPr>
              <w:rPr>
                <w:rFonts w:asciiTheme="majorHAnsi" w:hAnsiTheme="majorHAnsi"/>
              </w:rPr>
            </w:pPr>
            <w:r>
              <w:rPr>
                <w:rFonts w:asciiTheme="majorHAnsi" w:hAnsiTheme="majorHAnsi" w:hint="eastAsia"/>
              </w:rPr>
              <w:t>obj(expr) obj(expr)obj(expr)</w:t>
            </w:r>
            <w:r>
              <w:rPr>
                <w:rFonts w:asciiTheme="majorHAnsi" w:hAnsiTheme="majorHAnsi"/>
              </w:rPr>
              <w:t>…</w:t>
            </w:r>
          </w:p>
        </w:tc>
      </w:tr>
      <w:tr w:rsidR="00E842AA" w:rsidRPr="008A28E0" w:rsidTr="000E5D5B">
        <w:tc>
          <w:tcPr>
            <w:tcW w:w="959" w:type="dxa"/>
            <w:vMerge w:val="restart"/>
            <w:shd w:val="clear" w:color="auto" w:fill="auto"/>
          </w:tcPr>
          <w:p w:rsidR="00E842AA" w:rsidRPr="008A28E0" w:rsidRDefault="00E842AA" w:rsidP="000E5D5B">
            <w:pPr>
              <w:rPr>
                <w:rFonts w:asciiTheme="majorHAnsi" w:hAnsiTheme="majorHAnsi"/>
              </w:rPr>
            </w:pPr>
          </w:p>
        </w:tc>
        <w:tc>
          <w:tcPr>
            <w:tcW w:w="3118" w:type="dxa"/>
            <w:shd w:val="clear" w:color="auto" w:fill="95B3D7" w:themeFill="accent1" w:themeFillTint="99"/>
          </w:tcPr>
          <w:p w:rsidR="00E842AA" w:rsidRPr="008A28E0" w:rsidRDefault="00E842AA" w:rsidP="000E5D5B">
            <w:pPr>
              <w:rPr>
                <w:rFonts w:asciiTheme="majorHAnsi" w:hAnsiTheme="majorHAnsi"/>
              </w:rPr>
            </w:pPr>
            <w:r>
              <w:rPr>
                <w:rFonts w:asciiTheme="majorHAnsi" w:hAnsiTheme="majorHAnsi" w:hint="eastAsia"/>
              </w:rPr>
              <w:t xml:space="preserve">comp_column2: obj(column_name/column_id)  </w:t>
            </w:r>
          </w:p>
        </w:tc>
        <w:tc>
          <w:tcPr>
            <w:tcW w:w="1560" w:type="dxa"/>
            <w:shd w:val="clear" w:color="auto" w:fill="95B3D7" w:themeFill="accent1" w:themeFillTint="99"/>
          </w:tcPr>
          <w:p w:rsidR="00E842AA" w:rsidRPr="008A28E0" w:rsidRDefault="00E842AA" w:rsidP="000E5D5B">
            <w:pPr>
              <w:rPr>
                <w:rFonts w:asciiTheme="majorHAnsi" w:hAnsiTheme="majorHAnsi"/>
              </w:rPr>
            </w:pPr>
            <w:r>
              <w:rPr>
                <w:rFonts w:asciiTheme="majorHAnsi" w:hAnsiTheme="majorHAnsi" w:hint="eastAsia"/>
              </w:rPr>
              <w:t>obj(is_return)</w:t>
            </w:r>
          </w:p>
        </w:tc>
        <w:tc>
          <w:tcPr>
            <w:tcW w:w="2976" w:type="dxa"/>
            <w:shd w:val="clear" w:color="auto" w:fill="95B3D7" w:themeFill="accent1" w:themeFillTint="99"/>
          </w:tcPr>
          <w:p w:rsidR="00E842AA" w:rsidRPr="008A28E0" w:rsidRDefault="00E842AA" w:rsidP="000E5D5B">
            <w:pPr>
              <w:rPr>
                <w:rFonts w:asciiTheme="majorHAnsi" w:hAnsiTheme="majorHAnsi"/>
              </w:rPr>
            </w:pPr>
            <w:r>
              <w:rPr>
                <w:rFonts w:asciiTheme="majorHAnsi" w:hAnsiTheme="majorHAnsi" w:hint="eastAsia"/>
              </w:rPr>
              <w:t>obj(expr) obj(expr)obj(expr)</w:t>
            </w:r>
            <w:r>
              <w:rPr>
                <w:rFonts w:asciiTheme="majorHAnsi" w:hAnsiTheme="majorHAnsi"/>
              </w:rPr>
              <w:t>…</w:t>
            </w:r>
          </w:p>
        </w:tc>
      </w:tr>
      <w:tr w:rsidR="00E842AA" w:rsidRPr="008A28E0" w:rsidTr="000E5D5B">
        <w:tc>
          <w:tcPr>
            <w:tcW w:w="959" w:type="dxa"/>
            <w:vMerge/>
            <w:shd w:val="clear" w:color="auto" w:fill="auto"/>
          </w:tcPr>
          <w:p w:rsidR="00E842AA" w:rsidRPr="008A28E0" w:rsidRDefault="00E842AA" w:rsidP="000E5D5B">
            <w:pPr>
              <w:rPr>
                <w:rFonts w:asciiTheme="majorHAnsi" w:hAnsiTheme="majorHAnsi"/>
              </w:rPr>
            </w:pPr>
          </w:p>
        </w:tc>
        <w:tc>
          <w:tcPr>
            <w:tcW w:w="7654" w:type="dxa"/>
            <w:gridSpan w:val="3"/>
            <w:shd w:val="clear" w:color="auto" w:fill="95B3D7" w:themeFill="accent1" w:themeFillTint="99"/>
          </w:tcPr>
          <w:p w:rsidR="00E842AA" w:rsidRDefault="00E842AA" w:rsidP="000E5D5B">
            <w:pPr>
              <w:rPr>
                <w:rFonts w:asciiTheme="majorHAnsi" w:hAnsiTheme="majorHAnsi"/>
              </w:rPr>
            </w:pPr>
            <w:r>
              <w:rPr>
                <w:rFonts w:asciiTheme="majorHAnsi" w:hAnsiTheme="majorHAnsi"/>
              </w:rPr>
              <w:t>…</w:t>
            </w:r>
          </w:p>
        </w:tc>
      </w:tr>
      <w:tr w:rsidR="00E842AA" w:rsidRPr="008A28E0" w:rsidTr="000E5D5B">
        <w:tc>
          <w:tcPr>
            <w:tcW w:w="959" w:type="dxa"/>
            <w:tcBorders>
              <w:bottom w:val="single" w:sz="4" w:space="0" w:color="000000" w:themeColor="text1"/>
            </w:tcBorders>
            <w:shd w:val="clear" w:color="auto" w:fill="8DB3E2" w:themeFill="text2" w:themeFillTint="66"/>
          </w:tcPr>
          <w:p w:rsidR="00E842AA" w:rsidRPr="008A28E0" w:rsidRDefault="00E842AA" w:rsidP="000E5D5B">
            <w:pPr>
              <w:rPr>
                <w:rFonts w:asciiTheme="majorHAnsi" w:hAnsiTheme="majorHAnsi"/>
                <w:u w:val="single"/>
              </w:rPr>
            </w:pPr>
            <w:r>
              <w:rPr>
                <w:rFonts w:asciiTheme="majorHAnsi" w:hAnsiTheme="majorHAnsi" w:hint="eastAsia"/>
                <w:u w:val="single"/>
              </w:rPr>
              <w:t>where</w:t>
            </w:r>
            <w:r>
              <w:rPr>
                <w:rFonts w:asciiTheme="majorHAnsi" w:hAnsiTheme="majorHAnsi" w:hint="eastAsia"/>
                <w:u w:val="single"/>
              </w:rPr>
              <w:t>复合属性过滤标示</w:t>
            </w:r>
          </w:p>
        </w:tc>
        <w:tc>
          <w:tcPr>
            <w:tcW w:w="3118" w:type="dxa"/>
            <w:shd w:val="clear" w:color="auto" w:fill="95B3D7" w:themeFill="accent1" w:themeFillTint="99"/>
          </w:tcPr>
          <w:p w:rsidR="00E842AA" w:rsidRPr="008A28E0" w:rsidRDefault="00E842AA" w:rsidP="000E5D5B">
            <w:pPr>
              <w:rPr>
                <w:rFonts w:asciiTheme="majorHAnsi" w:hAnsiTheme="majorHAnsi"/>
              </w:rPr>
            </w:pPr>
            <w:r>
              <w:rPr>
                <w:rFonts w:asciiTheme="majorHAnsi" w:hAnsiTheme="majorHAnsi" w:hint="eastAsia"/>
              </w:rPr>
              <w:t xml:space="preserve">comp_column1: obj(column_name/column_id) </w:t>
            </w:r>
            <w:r>
              <w:rPr>
                <w:rFonts w:asciiTheme="majorHAnsi" w:hAnsiTheme="majorHAnsi"/>
              </w:rPr>
              <w:br/>
            </w:r>
            <w:r>
              <w:rPr>
                <w:rFonts w:ascii="宋体" w:hAnsi="宋体" w:cs="宋体"/>
              </w:rPr>
              <w:t>___ob_</w:t>
            </w:r>
            <w:r>
              <w:rPr>
                <w:rFonts w:ascii="宋体" w:hAnsi="宋体" w:cs="宋体" w:hint="eastAsia"/>
              </w:rPr>
              <w:t>basic_</w:t>
            </w:r>
            <w:r>
              <w:rPr>
                <w:rFonts w:ascii="宋体" w:hAnsi="宋体" w:cs="宋体"/>
              </w:rPr>
              <w:t>comp_filt_</w:t>
            </w:r>
            <w:r>
              <w:rPr>
                <w:rFonts w:ascii="宋体" w:hAnsi="宋体" w:cs="宋体" w:hint="eastAsia"/>
              </w:rPr>
              <w:t>1</w:t>
            </w:r>
            <w:r>
              <w:rPr>
                <w:rFonts w:asciiTheme="majorHAnsi" w:hAnsiTheme="majorHAnsi" w:hint="eastAsia"/>
              </w:rPr>
              <w:t xml:space="preserve"> </w:t>
            </w:r>
          </w:p>
        </w:tc>
        <w:tc>
          <w:tcPr>
            <w:tcW w:w="1560" w:type="dxa"/>
            <w:shd w:val="clear" w:color="auto" w:fill="95B3D7" w:themeFill="accent1" w:themeFillTint="99"/>
          </w:tcPr>
          <w:p w:rsidR="00E842AA" w:rsidRPr="008A28E0" w:rsidRDefault="00E842AA" w:rsidP="000E5D5B">
            <w:pPr>
              <w:rPr>
                <w:rFonts w:asciiTheme="majorHAnsi" w:hAnsiTheme="majorHAnsi"/>
              </w:rPr>
            </w:pPr>
            <w:r>
              <w:rPr>
                <w:rFonts w:asciiTheme="majorHAnsi" w:hAnsiTheme="majorHAnsi" w:hint="eastAsia"/>
              </w:rPr>
              <w:t>obj(is_return)</w:t>
            </w:r>
            <w:r>
              <w:rPr>
                <w:rFonts w:asciiTheme="majorHAnsi" w:hAnsiTheme="majorHAnsi"/>
              </w:rPr>
              <w:br/>
            </w:r>
            <w:r>
              <w:rPr>
                <w:rFonts w:asciiTheme="majorHAnsi" w:hAnsiTheme="majorHAnsi" w:hint="eastAsia"/>
              </w:rPr>
              <w:t>=false</w:t>
            </w:r>
          </w:p>
        </w:tc>
        <w:tc>
          <w:tcPr>
            <w:tcW w:w="2976" w:type="dxa"/>
            <w:shd w:val="clear" w:color="auto" w:fill="95B3D7" w:themeFill="accent1" w:themeFillTint="99"/>
          </w:tcPr>
          <w:p w:rsidR="00E842AA" w:rsidRPr="008A28E0" w:rsidRDefault="00E842AA" w:rsidP="000E5D5B">
            <w:pPr>
              <w:rPr>
                <w:rFonts w:asciiTheme="majorHAnsi" w:hAnsiTheme="majorHAnsi"/>
              </w:rPr>
            </w:pPr>
            <w:r>
              <w:rPr>
                <w:rFonts w:asciiTheme="majorHAnsi" w:hAnsiTheme="majorHAnsi" w:hint="eastAsia"/>
              </w:rPr>
              <w:t>obj(expr) obj(expr)obj(expr)</w:t>
            </w:r>
            <w:r>
              <w:rPr>
                <w:rFonts w:asciiTheme="majorHAnsi" w:hAnsiTheme="majorHAnsi"/>
              </w:rPr>
              <w:t>…</w:t>
            </w:r>
          </w:p>
        </w:tc>
      </w:tr>
      <w:tr w:rsidR="00E842AA" w:rsidRPr="008A28E0" w:rsidTr="000E5D5B">
        <w:tc>
          <w:tcPr>
            <w:tcW w:w="959" w:type="dxa"/>
            <w:vMerge w:val="restart"/>
            <w:shd w:val="clear" w:color="auto" w:fill="auto"/>
          </w:tcPr>
          <w:p w:rsidR="00E842AA" w:rsidRPr="008A28E0" w:rsidRDefault="00E842AA" w:rsidP="000E5D5B">
            <w:pPr>
              <w:rPr>
                <w:rFonts w:asciiTheme="majorHAnsi" w:hAnsiTheme="majorHAnsi"/>
              </w:rPr>
            </w:pPr>
          </w:p>
        </w:tc>
        <w:tc>
          <w:tcPr>
            <w:tcW w:w="3118" w:type="dxa"/>
            <w:shd w:val="clear" w:color="auto" w:fill="95B3D7" w:themeFill="accent1" w:themeFillTint="99"/>
          </w:tcPr>
          <w:p w:rsidR="00E842AA" w:rsidRPr="008A28E0" w:rsidRDefault="00E842AA" w:rsidP="000E5D5B">
            <w:pPr>
              <w:rPr>
                <w:rFonts w:asciiTheme="majorHAnsi" w:hAnsiTheme="majorHAnsi"/>
              </w:rPr>
            </w:pPr>
            <w:r>
              <w:rPr>
                <w:rFonts w:asciiTheme="majorHAnsi" w:hAnsiTheme="majorHAnsi" w:hint="eastAsia"/>
              </w:rPr>
              <w:t xml:space="preserve">comp_column2: obj(column_name/column_id) </w:t>
            </w:r>
            <w:r>
              <w:rPr>
                <w:rFonts w:asciiTheme="majorHAnsi" w:hAnsiTheme="majorHAnsi"/>
              </w:rPr>
              <w:br/>
            </w:r>
            <w:r>
              <w:rPr>
                <w:rFonts w:asciiTheme="majorHAnsi" w:hAnsiTheme="majorHAnsi" w:hint="eastAsia"/>
              </w:rPr>
              <w:t>=</w:t>
            </w:r>
            <w:r>
              <w:rPr>
                <w:rFonts w:ascii="宋体" w:hAnsi="宋体" w:cs="宋体"/>
              </w:rPr>
              <w:t>___ob_</w:t>
            </w:r>
            <w:r>
              <w:rPr>
                <w:rFonts w:ascii="宋体" w:hAnsi="宋体" w:cs="宋体" w:hint="eastAsia"/>
              </w:rPr>
              <w:t>basic_</w:t>
            </w:r>
            <w:r>
              <w:rPr>
                <w:rFonts w:ascii="宋体" w:hAnsi="宋体" w:cs="宋体"/>
              </w:rPr>
              <w:t>comp_filt_</w:t>
            </w:r>
            <w:r>
              <w:rPr>
                <w:rFonts w:ascii="宋体" w:hAnsi="宋体" w:cs="宋体" w:hint="eastAsia"/>
              </w:rPr>
              <w:t>2</w:t>
            </w:r>
            <w:r>
              <w:rPr>
                <w:rFonts w:asciiTheme="majorHAnsi" w:hAnsiTheme="majorHAnsi" w:hint="eastAsia"/>
              </w:rPr>
              <w:t xml:space="preserve"> </w:t>
            </w:r>
          </w:p>
        </w:tc>
        <w:tc>
          <w:tcPr>
            <w:tcW w:w="1560" w:type="dxa"/>
            <w:shd w:val="clear" w:color="auto" w:fill="95B3D7" w:themeFill="accent1" w:themeFillTint="99"/>
          </w:tcPr>
          <w:p w:rsidR="00E842AA" w:rsidRPr="008A28E0" w:rsidRDefault="00E842AA" w:rsidP="000E5D5B">
            <w:pPr>
              <w:rPr>
                <w:rFonts w:asciiTheme="majorHAnsi" w:hAnsiTheme="majorHAnsi"/>
              </w:rPr>
            </w:pPr>
            <w:r>
              <w:rPr>
                <w:rFonts w:asciiTheme="majorHAnsi" w:hAnsiTheme="majorHAnsi" w:hint="eastAsia"/>
              </w:rPr>
              <w:t>obj(is_return)</w:t>
            </w:r>
            <w:r>
              <w:rPr>
                <w:rFonts w:asciiTheme="majorHAnsi" w:hAnsiTheme="majorHAnsi"/>
              </w:rPr>
              <w:br/>
            </w:r>
            <w:r>
              <w:rPr>
                <w:rFonts w:asciiTheme="majorHAnsi" w:hAnsiTheme="majorHAnsi" w:hint="eastAsia"/>
              </w:rPr>
              <w:t>=false</w:t>
            </w:r>
          </w:p>
        </w:tc>
        <w:tc>
          <w:tcPr>
            <w:tcW w:w="2976" w:type="dxa"/>
            <w:shd w:val="clear" w:color="auto" w:fill="95B3D7" w:themeFill="accent1" w:themeFillTint="99"/>
          </w:tcPr>
          <w:p w:rsidR="00E842AA" w:rsidRPr="008A28E0" w:rsidRDefault="00E842AA" w:rsidP="000E5D5B">
            <w:pPr>
              <w:rPr>
                <w:rFonts w:asciiTheme="majorHAnsi" w:hAnsiTheme="majorHAnsi"/>
              </w:rPr>
            </w:pPr>
            <w:r>
              <w:rPr>
                <w:rFonts w:asciiTheme="majorHAnsi" w:hAnsiTheme="majorHAnsi" w:hint="eastAsia"/>
              </w:rPr>
              <w:t>obj(expr) obj(expr)obj(expr)</w:t>
            </w:r>
            <w:r>
              <w:rPr>
                <w:rFonts w:asciiTheme="majorHAnsi" w:hAnsiTheme="majorHAnsi"/>
              </w:rPr>
              <w:t>…</w:t>
            </w:r>
          </w:p>
        </w:tc>
      </w:tr>
      <w:tr w:rsidR="00E842AA" w:rsidRPr="008A28E0" w:rsidTr="000E5D5B">
        <w:tc>
          <w:tcPr>
            <w:tcW w:w="959" w:type="dxa"/>
            <w:vMerge/>
            <w:shd w:val="clear" w:color="auto" w:fill="auto"/>
          </w:tcPr>
          <w:p w:rsidR="00E842AA" w:rsidRPr="008A28E0" w:rsidRDefault="00E842AA" w:rsidP="000E5D5B">
            <w:pPr>
              <w:rPr>
                <w:rFonts w:asciiTheme="majorHAnsi" w:hAnsiTheme="majorHAnsi"/>
              </w:rPr>
            </w:pPr>
          </w:p>
        </w:tc>
        <w:tc>
          <w:tcPr>
            <w:tcW w:w="7654" w:type="dxa"/>
            <w:gridSpan w:val="3"/>
            <w:shd w:val="clear" w:color="auto" w:fill="95B3D7" w:themeFill="accent1" w:themeFillTint="99"/>
          </w:tcPr>
          <w:p w:rsidR="00E842AA" w:rsidRDefault="00E842AA" w:rsidP="000E5D5B">
            <w:pPr>
              <w:rPr>
                <w:rFonts w:asciiTheme="majorHAnsi" w:hAnsiTheme="majorHAnsi"/>
              </w:rPr>
            </w:pPr>
            <w:r>
              <w:rPr>
                <w:rFonts w:asciiTheme="majorHAnsi" w:hAnsiTheme="majorHAnsi"/>
              </w:rPr>
              <w:t>…</w:t>
            </w:r>
          </w:p>
        </w:tc>
      </w:tr>
    </w:tbl>
    <w:p w:rsidR="00E842AA" w:rsidRDefault="00E842AA" w:rsidP="00E842AA"/>
    <w:p w:rsidR="00E842AA" w:rsidRDefault="00E842AA" w:rsidP="00E842AA">
      <w:r w:rsidRPr="00705316">
        <w:rPr>
          <w:rFonts w:hint="eastAsia"/>
        </w:rPr>
        <w:t>第一列为</w:t>
      </w:r>
      <w:r w:rsidRPr="00705316">
        <w:t>as_name,</w:t>
      </w:r>
      <w:r w:rsidRPr="00705316">
        <w:rPr>
          <w:rFonts w:hint="eastAsia"/>
        </w:rPr>
        <w:t>第二列为</w:t>
      </w:r>
      <w:r w:rsidRPr="00705316">
        <w:rPr>
          <w:rFonts w:hint="eastAsia"/>
        </w:rPr>
        <w:t>is_return</w:t>
      </w:r>
      <w:r w:rsidRPr="00705316">
        <w:rPr>
          <w:rFonts w:hint="eastAsia"/>
        </w:rPr>
        <w:t>标记，第三列为</w:t>
      </w:r>
      <w:r w:rsidRPr="00705316">
        <w:rPr>
          <w:rFonts w:hint="eastAsia"/>
        </w:rPr>
        <w:t>expression</w:t>
      </w:r>
      <w:r>
        <w:rPr>
          <w:rFonts w:hint="eastAsia"/>
        </w:rPr>
        <w:t>。当数据为从</w:t>
      </w:r>
      <w:r>
        <w:rPr>
          <w:rFonts w:hint="eastAsia"/>
        </w:rPr>
        <w:t>client</w:t>
      </w:r>
      <w:r>
        <w:rPr>
          <w:rFonts w:hint="eastAsia"/>
        </w:rPr>
        <w:t>到</w:t>
      </w:r>
      <w:r>
        <w:rPr>
          <w:rFonts w:hint="eastAsia"/>
        </w:rPr>
        <w:t>ms</w:t>
      </w:r>
      <w:r>
        <w:rPr>
          <w:rFonts w:hint="eastAsia"/>
        </w:rPr>
        <w:t>时，</w:t>
      </w:r>
      <w:r>
        <w:rPr>
          <w:rFonts w:hint="eastAsia"/>
        </w:rPr>
        <w:t>expression</w:t>
      </w:r>
      <w:r>
        <w:rPr>
          <w:rFonts w:hint="eastAsia"/>
        </w:rPr>
        <w:t>为一个字符串，列中只有一个</w:t>
      </w:r>
      <w:r>
        <w:rPr>
          <w:rFonts w:hint="eastAsia"/>
        </w:rPr>
        <w:t>obj</w:t>
      </w:r>
      <w:r>
        <w:rPr>
          <w:rFonts w:hint="eastAsia"/>
        </w:rPr>
        <w:t>；当数据从</w:t>
      </w:r>
      <w:r>
        <w:rPr>
          <w:rFonts w:hint="eastAsia"/>
        </w:rPr>
        <w:t>ms</w:t>
      </w:r>
      <w:r>
        <w:rPr>
          <w:rFonts w:hint="eastAsia"/>
        </w:rPr>
        <w:t>到</w:t>
      </w:r>
      <w:r>
        <w:rPr>
          <w:rFonts w:hint="eastAsia"/>
        </w:rPr>
        <w:t>ups</w:t>
      </w:r>
      <w:r>
        <w:rPr>
          <w:rFonts w:hint="eastAsia"/>
        </w:rPr>
        <w:t>时，</w:t>
      </w:r>
      <w:r>
        <w:rPr>
          <w:rFonts w:hint="eastAsia"/>
        </w:rPr>
        <w:t>expression</w:t>
      </w:r>
      <w:r>
        <w:rPr>
          <w:rFonts w:hint="eastAsia"/>
        </w:rPr>
        <w:t>已经被转码为一组算符和算子，列中包含多个</w:t>
      </w:r>
      <w:r>
        <w:rPr>
          <w:rFonts w:hint="eastAsia"/>
        </w:rPr>
        <w:t>obj</w:t>
      </w:r>
      <w:r>
        <w:rPr>
          <w:rFonts w:hint="eastAsia"/>
        </w:rPr>
        <w:t>。</w:t>
      </w:r>
    </w:p>
    <w:p w:rsidR="00E842AA" w:rsidRPr="00D548C0" w:rsidRDefault="00E842AA" w:rsidP="00E842AA">
      <w:r w:rsidRPr="00390236">
        <w:rPr>
          <w:rFonts w:hint="eastAsia"/>
        </w:rPr>
        <w:t>后缀表达式的序列化结构需要解决列</w:t>
      </w:r>
      <w:r w:rsidRPr="00390236">
        <w:rPr>
          <w:rFonts w:hint="eastAsia"/>
        </w:rPr>
        <w:t>id</w:t>
      </w:r>
      <w:r w:rsidRPr="00390236">
        <w:rPr>
          <w:rFonts w:hint="eastAsia"/>
        </w:rPr>
        <w:t>与常数项之间的二义性问题。</w:t>
      </w:r>
      <w:r>
        <w:rPr>
          <w:rFonts w:hint="eastAsia"/>
        </w:rPr>
        <w:t>经过了解析的后缀表达式由一组</w:t>
      </w:r>
      <w:r>
        <w:rPr>
          <w:rFonts w:hint="eastAsia"/>
        </w:rPr>
        <w:t>obj</w:t>
      </w:r>
      <w:r>
        <w:rPr>
          <w:rFonts w:hint="eastAsia"/>
        </w:rPr>
        <w:t>组成，其中可能包含列</w:t>
      </w:r>
      <w:r>
        <w:rPr>
          <w:rFonts w:hint="eastAsia"/>
        </w:rPr>
        <w:t>id</w:t>
      </w:r>
      <w:r>
        <w:rPr>
          <w:rFonts w:hint="eastAsia"/>
        </w:rPr>
        <w:t>（</w:t>
      </w:r>
      <w:r>
        <w:rPr>
          <w:rFonts w:hint="eastAsia"/>
        </w:rPr>
        <w:t>column_id</w:t>
      </w:r>
      <w:r>
        <w:rPr>
          <w:rFonts w:hint="eastAsia"/>
        </w:rPr>
        <w:t>），常数项</w:t>
      </w:r>
      <w:r>
        <w:rPr>
          <w:rFonts w:hint="eastAsia"/>
        </w:rPr>
        <w:t>(const obj)</w:t>
      </w:r>
      <w:r>
        <w:rPr>
          <w:rFonts w:hint="eastAsia"/>
        </w:rPr>
        <w:t>和运算符</w:t>
      </w:r>
      <w:r>
        <w:rPr>
          <w:rFonts w:hint="eastAsia"/>
        </w:rPr>
        <w:t>(const obj)</w:t>
      </w:r>
      <w:r>
        <w:rPr>
          <w:rFonts w:hint="eastAsia"/>
        </w:rPr>
        <w:t>，需要定义一种规则以区分三者，否则无法进行后缀表达式求值。如果不以区分，列</w:t>
      </w:r>
      <w:r>
        <w:rPr>
          <w:rFonts w:hint="eastAsia"/>
        </w:rPr>
        <w:t>id</w:t>
      </w:r>
      <w:r>
        <w:rPr>
          <w:rFonts w:hint="eastAsia"/>
        </w:rPr>
        <w:t>用整数表示，常数项中也正好使用了整数，则会在后缀表达式求值阶段产生二义性。</w:t>
      </w:r>
      <w:r>
        <w:rPr>
          <w:rFonts w:ascii="宋体" w:hAnsi="宋体" w:cs="宋体" w:hint="eastAsia"/>
        </w:rPr>
        <w:t xml:space="preserve"> 最简单的后缀表达式序列化结构如下：</w:t>
      </w:r>
      <w:r w:rsidRPr="009A3AA2">
        <w:rPr>
          <w:rStyle w:val="afe"/>
        </w:rPr>
        <w:t>O</w:t>
      </w:r>
      <w:r w:rsidRPr="009A3AA2">
        <w:rPr>
          <w:rStyle w:val="afe"/>
          <w:rFonts w:hint="eastAsia"/>
        </w:rPr>
        <w:t>bj(type),Obj(value),</w:t>
      </w:r>
      <w:r w:rsidRPr="009A3AA2">
        <w:rPr>
          <w:rStyle w:val="afe"/>
        </w:rPr>
        <w:t>O</w:t>
      </w:r>
      <w:r w:rsidRPr="009A3AA2">
        <w:rPr>
          <w:rStyle w:val="afe"/>
          <w:rFonts w:hint="eastAsia"/>
        </w:rPr>
        <w:t>bj(type),Obj(value),</w:t>
      </w:r>
      <w:r w:rsidRPr="009A3AA2">
        <w:rPr>
          <w:rStyle w:val="afe"/>
        </w:rPr>
        <w:t xml:space="preserve"> O</w:t>
      </w:r>
      <w:r w:rsidRPr="009A3AA2">
        <w:rPr>
          <w:rStyle w:val="afe"/>
          <w:rFonts w:hint="eastAsia"/>
        </w:rPr>
        <w:t>bj(type),Obj(value)</w:t>
      </w:r>
      <w:r w:rsidRPr="009A3AA2">
        <w:rPr>
          <w:rStyle w:val="afe"/>
        </w:rPr>
        <w:t>…</w:t>
      </w:r>
      <w:r w:rsidRPr="009A3AA2">
        <w:rPr>
          <w:rStyle w:val="afe"/>
          <w:rFonts w:hint="eastAsia"/>
        </w:rPr>
        <w:t xml:space="preserve"> </w:t>
      </w:r>
      <w:r>
        <w:rPr>
          <w:rFonts w:ascii="宋体" w:hAnsi="宋体" w:cs="宋体" w:hint="eastAsia"/>
        </w:rPr>
        <w:t>也就是使用type-value对来描述每一个表达式中的元素，Obj(type)表示其后的Obj（value）是列id、常数还是操作符，Obj（value）则是具体的表达式元素。该设计的优点是简单清晰，并具有较好的扩展性，缺点是增加了一倍的存储。</w:t>
      </w:r>
    </w:p>
    <w:p w:rsidR="00E842AA" w:rsidRDefault="00E842AA" w:rsidP="00061D73">
      <w:pPr>
        <w:pStyle w:val="4"/>
      </w:pPr>
      <w:r>
        <w:rPr>
          <w:rFonts w:hint="eastAsia"/>
        </w:rPr>
        <w:t>ms</w:t>
      </w:r>
      <w:r>
        <w:rPr>
          <w:rFonts w:hint="eastAsia"/>
        </w:rPr>
        <w:t>代码整合：复合列作用于原始行</w:t>
      </w:r>
    </w:p>
    <w:p w:rsidR="00E842AA" w:rsidRDefault="00E842AA" w:rsidP="00E842AA">
      <w:pPr>
        <w:rPr>
          <w:rFonts w:ascii="宋体" w:hAnsi="宋体" w:cs="宋体"/>
        </w:rPr>
      </w:pPr>
      <w:r>
        <w:rPr>
          <w:rFonts w:ascii="宋体" w:hAnsi="宋体" w:cs="宋体" w:hint="eastAsia"/>
        </w:rPr>
        <w:t>按照上面的处理方式，复合列对于ms而言，处理很简单，就是在执行merge、join后计算所有的复合列就ok了。</w:t>
      </w:r>
      <w:r>
        <w:rPr>
          <w:rFonts w:ascii="宋体" w:hAnsi="宋体" w:cs="宋体"/>
        </w:rPr>
        <w:t>M</w:t>
      </w:r>
      <w:r>
        <w:rPr>
          <w:rFonts w:ascii="宋体" w:hAnsi="宋体" w:cs="宋体" w:hint="eastAsia"/>
        </w:rPr>
        <w:t>erge、join本身的逻辑并不涉及到太多的变化。修改点如下：</w:t>
      </w:r>
    </w:p>
    <w:p w:rsidR="00E842AA" w:rsidRDefault="00E842AA" w:rsidP="00E842AA">
      <w:pPr>
        <w:rPr>
          <w:rFonts w:ascii="宋体" w:hAnsi="宋体" w:cs="宋体"/>
        </w:rPr>
      </w:pPr>
    </w:p>
    <w:p w:rsidR="00E842AA" w:rsidRDefault="00E842AA" w:rsidP="00E842AA">
      <w:pPr>
        <w:tabs>
          <w:tab w:val="left" w:pos="280"/>
        </w:tabs>
        <w:autoSpaceDE w:val="0"/>
        <w:autoSpaceDN w:val="0"/>
        <w:adjustRightInd w:val="0"/>
        <w:jc w:val="left"/>
        <w:rPr>
          <w:rFonts w:ascii="宋体" w:hAnsi="宋体" w:cs="宋体"/>
          <w:color w:val="000000"/>
          <w:kern w:val="0"/>
          <w:sz w:val="16"/>
          <w:szCs w:val="16"/>
        </w:rPr>
      </w:pPr>
      <w:r w:rsidRPr="002B32FF">
        <w:rPr>
          <w:rFonts w:ascii="Menlo Regular" w:eastAsiaTheme="minorEastAsia" w:hAnsi="Menlo Regular" w:cs="Menlo Regular"/>
          <w:color w:val="AA0D91"/>
          <w:kern w:val="0"/>
          <w:sz w:val="16"/>
          <w:szCs w:val="16"/>
        </w:rPr>
        <w:t>void</w:t>
      </w:r>
      <w:r w:rsidRPr="002B32FF">
        <w:rPr>
          <w:rFonts w:ascii="Menlo Regular" w:eastAsiaTheme="minorEastAsia" w:hAnsi="Menlo Regular" w:cs="Menlo Regular"/>
          <w:color w:val="000000"/>
          <w:kern w:val="0"/>
          <w:sz w:val="16"/>
          <w:szCs w:val="16"/>
        </w:rPr>
        <w:t xml:space="preserve"> oceanbase::mergeserver::ObMergeJoinOperator::move_to_next_row(</w:t>
      </w:r>
    </w:p>
    <w:p w:rsidR="00E842AA" w:rsidRPr="002B32FF" w:rsidRDefault="00E842AA" w:rsidP="00E842AA">
      <w:pPr>
        <w:tabs>
          <w:tab w:val="left" w:pos="280"/>
        </w:tabs>
        <w:autoSpaceDE w:val="0"/>
        <w:autoSpaceDN w:val="0"/>
        <w:adjustRightInd w:val="0"/>
        <w:jc w:val="left"/>
        <w:rPr>
          <w:rFonts w:ascii="Menlo Regular" w:eastAsiaTheme="minorEastAsia" w:hAnsi="Menlo Regular" w:cs="Menlo Regular"/>
          <w:color w:val="000000"/>
          <w:kern w:val="0"/>
          <w:sz w:val="16"/>
          <w:szCs w:val="16"/>
        </w:rPr>
      </w:pPr>
      <w:r>
        <w:rPr>
          <w:rFonts w:ascii="宋体" w:hAnsi="宋体" w:cs="宋体" w:hint="eastAsia"/>
          <w:color w:val="000000"/>
          <w:kern w:val="0"/>
          <w:sz w:val="16"/>
          <w:szCs w:val="16"/>
        </w:rPr>
        <w:t xml:space="preserve">  </w:t>
      </w:r>
      <w:r w:rsidRPr="002B32FF">
        <w:rPr>
          <w:rFonts w:ascii="Menlo Regular" w:eastAsiaTheme="minorEastAsia" w:hAnsi="Menlo Regular" w:cs="Menlo Regular"/>
          <w:color w:val="AA0D91"/>
          <w:kern w:val="0"/>
          <w:sz w:val="16"/>
          <w:szCs w:val="16"/>
        </w:rPr>
        <w:t>const</w:t>
      </w:r>
      <w:r w:rsidRPr="002B32FF">
        <w:rPr>
          <w:rFonts w:ascii="Menlo Regular" w:eastAsiaTheme="minorEastAsia" w:hAnsi="Menlo Regular" w:cs="Menlo Regular"/>
          <w:color w:val="000000"/>
          <w:kern w:val="0"/>
          <w:sz w:val="16"/>
          <w:szCs w:val="16"/>
        </w:rPr>
        <w:t xml:space="preserve"> ObGetParam &amp; row_spec_arr,</w:t>
      </w:r>
    </w:p>
    <w:p w:rsidR="00E842AA" w:rsidRPr="002B32FF" w:rsidRDefault="00E842AA" w:rsidP="00E842AA">
      <w:pPr>
        <w:tabs>
          <w:tab w:val="left" w:pos="280"/>
        </w:tabs>
        <w:autoSpaceDE w:val="0"/>
        <w:autoSpaceDN w:val="0"/>
        <w:adjustRightInd w:val="0"/>
        <w:jc w:val="left"/>
        <w:rPr>
          <w:rFonts w:ascii="Menlo Regular" w:eastAsiaTheme="minorEastAsia" w:hAnsi="Menlo Regular" w:cs="Menlo Regular"/>
          <w:color w:val="000000"/>
          <w:kern w:val="0"/>
          <w:sz w:val="16"/>
          <w:szCs w:val="16"/>
        </w:rPr>
      </w:pPr>
      <w:r w:rsidRPr="002B32FF">
        <w:rPr>
          <w:rFonts w:ascii="Menlo Regular" w:eastAsiaTheme="minorEastAsia" w:hAnsi="Menlo Regular" w:cs="Menlo Regular"/>
          <w:color w:val="000000"/>
          <w:kern w:val="0"/>
          <w:sz w:val="16"/>
          <w:szCs w:val="16"/>
        </w:rPr>
        <w:t xml:space="preserve">  </w:t>
      </w:r>
      <w:r w:rsidRPr="002B32FF">
        <w:rPr>
          <w:rFonts w:ascii="Menlo Regular" w:eastAsiaTheme="minorEastAsia" w:hAnsi="Menlo Regular" w:cs="Menlo Regular"/>
          <w:color w:val="AA0D91"/>
          <w:kern w:val="0"/>
          <w:sz w:val="16"/>
          <w:szCs w:val="16"/>
        </w:rPr>
        <w:t>const</w:t>
      </w:r>
      <w:r w:rsidRPr="002B32FF">
        <w:rPr>
          <w:rFonts w:ascii="Menlo Regular" w:eastAsiaTheme="minorEastAsia" w:hAnsi="Menlo Regular" w:cs="Menlo Regular"/>
          <w:color w:val="000000"/>
          <w:kern w:val="0"/>
          <w:sz w:val="16"/>
          <w:szCs w:val="16"/>
        </w:rPr>
        <w:t xml:space="preserve"> int64_t row_spec_arr_size, </w:t>
      </w:r>
    </w:p>
    <w:p w:rsidR="00E842AA" w:rsidRPr="002B32FF" w:rsidRDefault="00E842AA" w:rsidP="00E842AA">
      <w:pPr>
        <w:tabs>
          <w:tab w:val="left" w:pos="280"/>
        </w:tabs>
        <w:autoSpaceDE w:val="0"/>
        <w:autoSpaceDN w:val="0"/>
        <w:adjustRightInd w:val="0"/>
        <w:jc w:val="left"/>
        <w:rPr>
          <w:rFonts w:ascii="Menlo Regular" w:eastAsiaTheme="minorEastAsia" w:hAnsi="Menlo Regular" w:cs="Menlo Regular"/>
          <w:color w:val="000000"/>
          <w:kern w:val="0"/>
          <w:sz w:val="16"/>
          <w:szCs w:val="16"/>
        </w:rPr>
      </w:pPr>
      <w:r w:rsidRPr="002B32FF">
        <w:rPr>
          <w:rFonts w:ascii="Menlo Regular" w:eastAsiaTheme="minorEastAsia" w:hAnsi="Menlo Regular" w:cs="Menlo Regular"/>
          <w:color w:val="000000"/>
          <w:kern w:val="0"/>
          <w:sz w:val="16"/>
          <w:szCs w:val="16"/>
        </w:rPr>
        <w:t xml:space="preserve">  int64_t &amp;cur_row_beg,</w:t>
      </w:r>
    </w:p>
    <w:p w:rsidR="00E842AA" w:rsidRDefault="00E842AA" w:rsidP="00E842AA">
      <w:pPr>
        <w:rPr>
          <w:rFonts w:ascii="Menlo Regular" w:eastAsiaTheme="minorEastAsia" w:hAnsi="Menlo Regular" w:cs="Menlo Regular"/>
          <w:color w:val="000000"/>
          <w:kern w:val="0"/>
          <w:sz w:val="16"/>
          <w:szCs w:val="16"/>
        </w:rPr>
      </w:pPr>
      <w:r w:rsidRPr="002B32FF">
        <w:rPr>
          <w:rFonts w:ascii="Menlo Regular" w:eastAsiaTheme="minorEastAsia" w:hAnsi="Menlo Regular" w:cs="Menlo Regular"/>
          <w:color w:val="000000"/>
          <w:kern w:val="0"/>
          <w:sz w:val="16"/>
          <w:szCs w:val="16"/>
        </w:rPr>
        <w:t xml:space="preserve">  int64_t &amp;cur_row_end)</w:t>
      </w:r>
      <w:r>
        <w:rPr>
          <w:rFonts w:ascii="Menlo Regular" w:eastAsiaTheme="minorEastAsia" w:hAnsi="Menlo Regular" w:cs="Menlo Regular"/>
          <w:color w:val="000000"/>
          <w:kern w:val="0"/>
          <w:sz w:val="16"/>
          <w:szCs w:val="16"/>
        </w:rPr>
        <w:t>;</w:t>
      </w:r>
    </w:p>
    <w:p w:rsidR="00E842AA" w:rsidRDefault="00E842AA" w:rsidP="00E842AA">
      <w:pPr>
        <w:rPr>
          <w:rFonts w:ascii="宋体" w:hAnsi="宋体" w:cs="宋体"/>
        </w:rPr>
      </w:pPr>
      <w:r>
        <w:rPr>
          <w:rFonts w:ascii="宋体" w:hAnsi="宋体" w:cs="宋体" w:hint="eastAsia"/>
        </w:rPr>
        <w:t>修改为</w:t>
      </w:r>
    </w:p>
    <w:p w:rsidR="00E842AA" w:rsidRPr="00CA2AB2" w:rsidRDefault="00E842AA" w:rsidP="00E842AA">
      <w:pPr>
        <w:tabs>
          <w:tab w:val="left" w:pos="280"/>
        </w:tabs>
        <w:autoSpaceDE w:val="0"/>
        <w:autoSpaceDN w:val="0"/>
        <w:adjustRightInd w:val="0"/>
        <w:jc w:val="left"/>
        <w:rPr>
          <w:rFonts w:ascii="Menlo Regular" w:eastAsiaTheme="minorEastAsia" w:hAnsi="Menlo Regular" w:cs="Menlo Regular"/>
          <w:color w:val="000000"/>
          <w:kern w:val="0"/>
          <w:sz w:val="16"/>
          <w:szCs w:val="16"/>
        </w:rPr>
      </w:pPr>
      <w:r w:rsidRPr="00CA2AB2">
        <w:rPr>
          <w:rFonts w:ascii="Menlo Regular" w:eastAsiaTheme="minorEastAsia" w:hAnsi="Menlo Regular" w:cs="Menlo Regular"/>
          <w:color w:val="AA0D91"/>
          <w:kern w:val="0"/>
          <w:sz w:val="16"/>
          <w:szCs w:val="16"/>
        </w:rPr>
        <w:t>void</w:t>
      </w:r>
      <w:r w:rsidRPr="00CA2AB2">
        <w:rPr>
          <w:rFonts w:ascii="Menlo Regular" w:eastAsiaTheme="minorEastAsia" w:hAnsi="Menlo Regular" w:cs="Menlo Regular"/>
          <w:color w:val="000000"/>
          <w:kern w:val="0"/>
          <w:sz w:val="16"/>
          <w:szCs w:val="16"/>
        </w:rPr>
        <w:t xml:space="preserve"> oceanbase::mergeserver::ObMergeJoinOperator::move_to_next_row(</w:t>
      </w:r>
      <w:r w:rsidRPr="00CA2AB2">
        <w:rPr>
          <w:rFonts w:ascii="Menlo Regular" w:eastAsiaTheme="minorEastAsia" w:hAnsi="Menlo Regular" w:cs="Menlo Regular"/>
          <w:color w:val="AA0D91"/>
          <w:kern w:val="0"/>
          <w:sz w:val="16"/>
          <w:szCs w:val="16"/>
        </w:rPr>
        <w:t>const</w:t>
      </w:r>
      <w:r w:rsidRPr="00CA2AB2">
        <w:rPr>
          <w:rFonts w:ascii="Menlo Regular" w:eastAsiaTheme="minorEastAsia" w:hAnsi="Menlo Regular" w:cs="Menlo Regular"/>
          <w:color w:val="000000"/>
          <w:kern w:val="0"/>
          <w:sz w:val="16"/>
          <w:szCs w:val="16"/>
        </w:rPr>
        <w:t xml:space="preserve"> ObGetParam &amp; row_spec_arr,</w:t>
      </w:r>
    </w:p>
    <w:p w:rsidR="00E842AA" w:rsidRPr="00CA2AB2" w:rsidRDefault="00E842AA" w:rsidP="00E842AA">
      <w:pPr>
        <w:tabs>
          <w:tab w:val="left" w:pos="280"/>
        </w:tabs>
        <w:autoSpaceDE w:val="0"/>
        <w:autoSpaceDN w:val="0"/>
        <w:adjustRightInd w:val="0"/>
        <w:jc w:val="left"/>
        <w:rPr>
          <w:rFonts w:ascii="Menlo Regular" w:eastAsiaTheme="minorEastAsia" w:hAnsi="Menlo Regular" w:cs="Menlo Regular"/>
          <w:color w:val="000000"/>
          <w:kern w:val="0"/>
          <w:sz w:val="16"/>
          <w:szCs w:val="16"/>
        </w:rPr>
      </w:pPr>
      <w:r w:rsidRPr="00CA2AB2">
        <w:rPr>
          <w:rFonts w:ascii="Menlo Regular" w:eastAsiaTheme="minorEastAsia" w:hAnsi="Menlo Regular" w:cs="Menlo Regular"/>
          <w:color w:val="000000"/>
          <w:kern w:val="0"/>
          <w:sz w:val="16"/>
          <w:szCs w:val="16"/>
        </w:rPr>
        <w:t xml:space="preserve">  </w:t>
      </w:r>
      <w:r w:rsidRPr="00CA2AB2">
        <w:rPr>
          <w:rFonts w:ascii="Menlo Regular" w:eastAsiaTheme="minorEastAsia" w:hAnsi="Menlo Regular" w:cs="Menlo Regular"/>
          <w:color w:val="AA0D91"/>
          <w:kern w:val="0"/>
          <w:sz w:val="16"/>
          <w:szCs w:val="16"/>
        </w:rPr>
        <w:t>const</w:t>
      </w:r>
      <w:r w:rsidRPr="00CA2AB2">
        <w:rPr>
          <w:rFonts w:ascii="Menlo Regular" w:eastAsiaTheme="minorEastAsia" w:hAnsi="Menlo Regular" w:cs="Menlo Regular"/>
          <w:color w:val="000000"/>
          <w:kern w:val="0"/>
          <w:sz w:val="16"/>
          <w:szCs w:val="16"/>
        </w:rPr>
        <w:t xml:space="preserve"> int64_t row_spec_arr_size, </w:t>
      </w:r>
    </w:p>
    <w:p w:rsidR="00E842AA" w:rsidRPr="00CA2AB2" w:rsidRDefault="00E842AA" w:rsidP="00E842AA">
      <w:pPr>
        <w:tabs>
          <w:tab w:val="left" w:pos="280"/>
        </w:tabs>
        <w:autoSpaceDE w:val="0"/>
        <w:autoSpaceDN w:val="0"/>
        <w:adjustRightInd w:val="0"/>
        <w:jc w:val="left"/>
        <w:rPr>
          <w:rFonts w:ascii="Menlo Regular" w:eastAsiaTheme="minorEastAsia" w:hAnsi="Menlo Regular" w:cs="Menlo Regular"/>
          <w:color w:val="000000"/>
          <w:kern w:val="0"/>
          <w:sz w:val="16"/>
          <w:szCs w:val="16"/>
        </w:rPr>
      </w:pPr>
      <w:r w:rsidRPr="00CA2AB2">
        <w:rPr>
          <w:rFonts w:ascii="Menlo Regular" w:eastAsiaTheme="minorEastAsia" w:hAnsi="Menlo Regular" w:cs="Menlo Regular"/>
          <w:color w:val="000000"/>
          <w:kern w:val="0"/>
          <w:sz w:val="16"/>
          <w:szCs w:val="16"/>
        </w:rPr>
        <w:t xml:space="preserve">  int64_t &amp;cur_row_basic_beg,</w:t>
      </w:r>
    </w:p>
    <w:p w:rsidR="00E842AA" w:rsidRPr="00CA2AB2" w:rsidRDefault="00E842AA" w:rsidP="00E842AA">
      <w:pPr>
        <w:tabs>
          <w:tab w:val="left" w:pos="280"/>
        </w:tabs>
        <w:autoSpaceDE w:val="0"/>
        <w:autoSpaceDN w:val="0"/>
        <w:adjustRightInd w:val="0"/>
        <w:jc w:val="left"/>
        <w:rPr>
          <w:rFonts w:ascii="Menlo Regular" w:eastAsiaTheme="minorEastAsia" w:hAnsi="Menlo Regular" w:cs="Menlo Regular"/>
          <w:color w:val="000000"/>
          <w:kern w:val="0"/>
          <w:sz w:val="16"/>
          <w:szCs w:val="16"/>
        </w:rPr>
      </w:pPr>
      <w:r w:rsidRPr="00CA2AB2">
        <w:rPr>
          <w:rFonts w:ascii="Menlo Regular" w:eastAsiaTheme="minorEastAsia" w:hAnsi="Menlo Regular" w:cs="Menlo Regular"/>
          <w:color w:val="000000"/>
          <w:kern w:val="0"/>
          <w:sz w:val="16"/>
          <w:szCs w:val="16"/>
        </w:rPr>
        <w:t xml:space="preserve">  int64_t &amp;cur_row_basic_end,</w:t>
      </w:r>
    </w:p>
    <w:p w:rsidR="00E842AA" w:rsidRDefault="00E842AA" w:rsidP="00E842AA">
      <w:pPr>
        <w:rPr>
          <w:rFonts w:ascii="宋体" w:hAnsi="宋体" w:cs="宋体"/>
          <w:color w:val="000000"/>
          <w:kern w:val="0"/>
          <w:sz w:val="16"/>
          <w:szCs w:val="16"/>
        </w:rPr>
      </w:pPr>
      <w:r w:rsidRPr="00CA2AB2">
        <w:rPr>
          <w:rFonts w:ascii="Menlo Regular" w:eastAsiaTheme="minorEastAsia" w:hAnsi="Menlo Regular" w:cs="Menlo Regular"/>
          <w:color w:val="000000"/>
          <w:kern w:val="0"/>
          <w:sz w:val="16"/>
          <w:szCs w:val="16"/>
        </w:rPr>
        <w:t xml:space="preserve">  int64_t &amp;cur_row_end);</w:t>
      </w:r>
    </w:p>
    <w:p w:rsidR="00E842AA" w:rsidRDefault="00E842AA" w:rsidP="00E842AA">
      <w:pPr>
        <w:rPr>
          <w:rFonts w:ascii="宋体" w:hAnsi="宋体" w:cs="宋体"/>
        </w:rPr>
      </w:pPr>
      <w:r>
        <w:rPr>
          <w:rFonts w:ascii="宋体" w:hAnsi="宋体" w:cs="宋体" w:hint="eastAsia"/>
        </w:rPr>
        <w:t>其中</w:t>
      </w:r>
      <w:r>
        <w:rPr>
          <w:rFonts w:ascii="宋体" w:hAnsi="宋体" w:cs="宋体"/>
        </w:rPr>
        <w:t>cur_row_basic_beg</w:t>
      </w:r>
      <w:r>
        <w:rPr>
          <w:rFonts w:ascii="宋体" w:hAnsi="宋体" w:cs="宋体" w:hint="eastAsia"/>
        </w:rPr>
        <w:t>表示当前行basic列开始的偏移，</w:t>
      </w:r>
      <w:r w:rsidRPr="00A51E45">
        <w:rPr>
          <w:rFonts w:ascii="宋体" w:hAnsi="宋体" w:cs="宋体"/>
        </w:rPr>
        <w:t>cur_row_basic_end</w:t>
      </w:r>
      <w:r>
        <w:rPr>
          <w:rFonts w:ascii="宋体" w:hAnsi="宋体" w:cs="宋体" w:hint="eastAsia"/>
        </w:rPr>
        <w:t>表示当前行</w:t>
      </w:r>
      <w:r>
        <w:rPr>
          <w:rFonts w:ascii="宋体" w:hAnsi="宋体" w:cs="宋体" w:hint="eastAsia"/>
        </w:rPr>
        <w:lastRenderedPageBreak/>
        <w:t>basic列结束的偏移，cur</w:t>
      </w:r>
      <w:r>
        <w:rPr>
          <w:rFonts w:ascii="宋体" w:hAnsi="宋体" w:cs="宋体"/>
        </w:rPr>
        <w:t>_row_end</w:t>
      </w:r>
      <w:r>
        <w:rPr>
          <w:rFonts w:ascii="宋体" w:hAnsi="宋体" w:cs="宋体" w:hint="eastAsia"/>
        </w:rPr>
        <w:t>表示当前行basic列加上复合列结束的偏移。对于get和没有复合列的scan请求，cur</w:t>
      </w:r>
      <w:r>
        <w:rPr>
          <w:rFonts w:ascii="宋体" w:hAnsi="宋体" w:cs="宋体"/>
        </w:rPr>
        <w:t>_row_basic_end == cur_row_end</w:t>
      </w:r>
      <w:r>
        <w:rPr>
          <w:rFonts w:ascii="宋体" w:hAnsi="宋体" w:cs="宋体" w:hint="eastAsia"/>
        </w:rPr>
        <w:t>。</w:t>
      </w:r>
    </w:p>
    <w:p w:rsidR="00E842AA" w:rsidRDefault="00E842AA" w:rsidP="00E842AA">
      <w:pPr>
        <w:rPr>
          <w:rFonts w:ascii="宋体" w:hAnsi="宋体" w:cs="宋体"/>
        </w:rPr>
      </w:pPr>
    </w:p>
    <w:p w:rsidR="00E842AA" w:rsidRDefault="00E842AA" w:rsidP="00E842AA">
      <w:pPr>
        <w:rPr>
          <w:rFonts w:ascii="宋体" w:hAnsi="宋体" w:cs="宋体"/>
          <w:color w:val="000000"/>
          <w:kern w:val="0"/>
          <w:sz w:val="16"/>
          <w:szCs w:val="16"/>
        </w:rPr>
      </w:pPr>
      <w:r w:rsidRPr="003D7408">
        <w:rPr>
          <w:rFonts w:ascii="Menlo Regular" w:eastAsiaTheme="minorEastAsia" w:hAnsi="Menlo Regular" w:cs="Menlo Regular"/>
          <w:color w:val="AA0D91"/>
          <w:kern w:val="0"/>
          <w:sz w:val="16"/>
          <w:szCs w:val="16"/>
        </w:rPr>
        <w:t>int</w:t>
      </w:r>
      <w:r w:rsidRPr="003D7408">
        <w:rPr>
          <w:rFonts w:ascii="Menlo Regular" w:eastAsiaTheme="minorEastAsia" w:hAnsi="Menlo Regular" w:cs="Menlo Regular"/>
          <w:color w:val="000000"/>
          <w:kern w:val="0"/>
          <w:sz w:val="16"/>
          <w:szCs w:val="16"/>
        </w:rPr>
        <w:t xml:space="preserve"> oceanbase::mergeserver::ObMergeJoinOperator::merge_next_row(int64_t &amp;cur_row_beg, int64_t &amp;cur_row_end)</w:t>
      </w:r>
      <w:r>
        <w:rPr>
          <w:rFonts w:ascii="宋体" w:hAnsi="宋体" w:cs="宋体" w:hint="eastAsia"/>
          <w:color w:val="000000"/>
          <w:kern w:val="0"/>
          <w:sz w:val="16"/>
          <w:szCs w:val="16"/>
        </w:rPr>
        <w:t>；</w:t>
      </w:r>
    </w:p>
    <w:p w:rsidR="00E842AA" w:rsidRDefault="00E842AA" w:rsidP="00E842AA">
      <w:pPr>
        <w:rPr>
          <w:rFonts w:ascii="宋体" w:hAnsi="宋体" w:cs="宋体"/>
        </w:rPr>
      </w:pPr>
      <w:r>
        <w:rPr>
          <w:rFonts w:ascii="宋体" w:hAnsi="宋体" w:cs="宋体" w:hint="eastAsia"/>
        </w:rPr>
        <w:t>改函数现有逻辑保持不变，merge部分的逻辑把对</w:t>
      </w:r>
      <w:r>
        <w:rPr>
          <w:rFonts w:ascii="宋体" w:hAnsi="宋体" w:cs="宋体"/>
        </w:rPr>
        <w:t>cur_row_end</w:t>
      </w:r>
      <w:r>
        <w:rPr>
          <w:rFonts w:ascii="宋体" w:hAnsi="宋体" w:cs="宋体" w:hint="eastAsia"/>
        </w:rPr>
        <w:t>的依赖修改为cur</w:t>
      </w:r>
      <w:r>
        <w:rPr>
          <w:rFonts w:ascii="宋体" w:hAnsi="宋体" w:cs="宋体"/>
        </w:rPr>
        <w:t>_row_basic_end</w:t>
      </w:r>
      <w:r>
        <w:rPr>
          <w:rFonts w:ascii="宋体" w:hAnsi="宋体" w:cs="宋体" w:hint="eastAsia"/>
        </w:rPr>
        <w:t>。</w:t>
      </w:r>
    </w:p>
    <w:p w:rsidR="00E842AA" w:rsidRDefault="00E842AA" w:rsidP="00E842AA">
      <w:pPr>
        <w:rPr>
          <w:rFonts w:ascii="宋体" w:hAnsi="宋体" w:cs="宋体"/>
        </w:rPr>
      </w:pPr>
      <w:r>
        <w:rPr>
          <w:rFonts w:ascii="宋体" w:hAnsi="宋体" w:cs="宋体" w:hint="eastAsia"/>
        </w:rPr>
        <w:t>在merge结束后，即函数的尾部，如果</w:t>
      </w:r>
      <w:r>
        <w:rPr>
          <w:rFonts w:ascii="宋体" w:hAnsi="宋体" w:cs="宋体"/>
        </w:rPr>
        <w:t>cur_row_end != cur_row_basic_end</w:t>
      </w:r>
      <w:r>
        <w:rPr>
          <w:rFonts w:ascii="宋体" w:hAnsi="宋体" w:cs="宋体" w:hint="eastAsia"/>
        </w:rPr>
        <w:t>，则剩余的部分填入value为null的cell，cell的column</w:t>
      </w:r>
      <w:r>
        <w:rPr>
          <w:rFonts w:ascii="宋体" w:hAnsi="宋体" w:cs="宋体"/>
        </w:rPr>
        <w:t>_id</w:t>
      </w:r>
      <w:r>
        <w:rPr>
          <w:rFonts w:ascii="宋体" w:hAnsi="宋体" w:cs="宋体" w:hint="eastAsia"/>
        </w:rPr>
        <w:t>初始化为OB</w:t>
      </w:r>
      <w:r>
        <w:rPr>
          <w:rFonts w:ascii="宋体" w:hAnsi="宋体" w:cs="宋体"/>
        </w:rPr>
        <w:t>_INVALID_ID</w:t>
      </w:r>
      <w:r>
        <w:rPr>
          <w:rFonts w:ascii="宋体" w:hAnsi="宋体" w:cs="宋体" w:hint="eastAsia"/>
        </w:rPr>
        <w:t>。初始为</w:t>
      </w:r>
      <w:r>
        <w:rPr>
          <w:rFonts w:ascii="宋体" w:hAnsi="宋体" w:cs="宋体"/>
        </w:rPr>
        <w:t>OB_INVALID_ID</w:t>
      </w:r>
      <w:r>
        <w:rPr>
          <w:rFonts w:ascii="宋体" w:hAnsi="宋体" w:cs="宋体" w:hint="eastAsia"/>
        </w:rPr>
        <w:t>可以保持join部分的逻辑不做任何修改。</w:t>
      </w:r>
    </w:p>
    <w:p w:rsidR="00E842AA" w:rsidRDefault="00E842AA" w:rsidP="00E842AA">
      <w:pPr>
        <w:rPr>
          <w:rFonts w:ascii="宋体" w:hAnsi="宋体" w:cs="宋体"/>
        </w:rPr>
      </w:pPr>
    </w:p>
    <w:p w:rsidR="00E842AA" w:rsidRDefault="00E842AA" w:rsidP="00E842AA">
      <w:pPr>
        <w:tabs>
          <w:tab w:val="left" w:pos="280"/>
        </w:tabs>
        <w:autoSpaceDE w:val="0"/>
        <w:autoSpaceDN w:val="0"/>
        <w:adjustRightInd w:val="0"/>
        <w:jc w:val="left"/>
        <w:rPr>
          <w:rFonts w:ascii="Menlo Regular" w:eastAsiaTheme="minorEastAsia" w:hAnsi="Menlo Regular" w:cs="Menlo Regular"/>
          <w:color w:val="000000"/>
          <w:kern w:val="0"/>
          <w:sz w:val="16"/>
          <w:szCs w:val="16"/>
        </w:rPr>
      </w:pPr>
      <w:r w:rsidRPr="0036754D">
        <w:rPr>
          <w:rFonts w:ascii="Menlo Regular" w:eastAsiaTheme="minorEastAsia" w:hAnsi="Menlo Regular" w:cs="Menlo Regular"/>
          <w:color w:val="AA0D91"/>
          <w:kern w:val="0"/>
          <w:sz w:val="16"/>
          <w:szCs w:val="16"/>
        </w:rPr>
        <w:t>int</w:t>
      </w:r>
      <w:r w:rsidRPr="0036754D">
        <w:rPr>
          <w:rFonts w:ascii="Menlo Regular" w:eastAsiaTheme="minorEastAsia" w:hAnsi="Menlo Regular" w:cs="Menlo Regular"/>
          <w:color w:val="000000"/>
          <w:kern w:val="0"/>
          <w:sz w:val="16"/>
          <w:szCs w:val="16"/>
        </w:rPr>
        <w:t xml:space="preserve"> oceanbase::mergeserver::ObMergeJoinOperator::get_next_rpc_result()</w:t>
      </w:r>
      <w:r>
        <w:rPr>
          <w:rFonts w:ascii="Menlo Regular" w:eastAsiaTheme="minorEastAsia" w:hAnsi="Menlo Regular" w:cs="Menlo Regular"/>
          <w:color w:val="000000"/>
          <w:kern w:val="0"/>
          <w:sz w:val="16"/>
          <w:szCs w:val="16"/>
        </w:rPr>
        <w:t>;</w:t>
      </w:r>
    </w:p>
    <w:p w:rsidR="00E842AA" w:rsidRDefault="00E842AA" w:rsidP="00E842AA">
      <w:pPr>
        <w:rPr>
          <w:rFonts w:ascii="宋体" w:hAnsi="宋体" w:cs="宋体"/>
        </w:rPr>
      </w:pPr>
      <w:r>
        <w:rPr>
          <w:rFonts w:ascii="宋体" w:hAnsi="宋体" w:cs="宋体" w:hint="eastAsia"/>
        </w:rPr>
        <w:t>在调用</w:t>
      </w:r>
      <w:r>
        <w:rPr>
          <w:rFonts w:ascii="宋体" w:hAnsi="宋体" w:cs="宋体"/>
        </w:rPr>
        <w:t>do_merge_join</w:t>
      </w:r>
      <w:r>
        <w:rPr>
          <w:rFonts w:ascii="宋体" w:hAnsi="宋体" w:cs="宋体" w:hint="eastAsia"/>
        </w:rPr>
        <w:t>结束后，（在函数的末尾）调用复合列的功能类计算所有行的复合列的值。</w:t>
      </w:r>
    </w:p>
    <w:p w:rsidR="00E842AA" w:rsidRPr="0033339F" w:rsidRDefault="00E842AA" w:rsidP="00E842AA">
      <w:pPr>
        <w:rPr>
          <w:rFonts w:ascii="宋体" w:hAnsi="宋体" w:cs="宋体"/>
        </w:rPr>
      </w:pPr>
    </w:p>
    <w:p w:rsidR="00E842AA" w:rsidRDefault="00E842AA" w:rsidP="00E842AA">
      <w:pPr>
        <w:rPr>
          <w:rFonts w:ascii="宋体" w:hAnsi="宋体" w:cs="宋体"/>
        </w:rPr>
      </w:pPr>
      <w:r>
        <w:rPr>
          <w:rFonts w:ascii="宋体" w:hAnsi="宋体" w:cs="宋体" w:hint="eastAsia"/>
        </w:rPr>
        <w:t>这样，作用于原始行的复合列计算就完成了。属性过滤交在</w:t>
      </w:r>
      <w:r w:rsidRPr="0033339F">
        <w:rPr>
          <w:rFonts w:ascii="宋体" w:hAnsi="宋体" w:cs="宋体"/>
        </w:rPr>
        <w:t>prepare_final_result_process_intermediate_result_</w:t>
      </w:r>
      <w:r>
        <w:rPr>
          <w:rFonts w:ascii="宋体" w:hAnsi="宋体" w:cs="宋体" w:hint="eastAsia"/>
        </w:rPr>
        <w:t>函数中给</w:t>
      </w:r>
      <w:r>
        <w:rPr>
          <w:rFonts w:ascii="宋体" w:hAnsi="宋体" w:cs="宋体"/>
        </w:rPr>
        <w:t>ObSimpleFilter</w:t>
      </w:r>
      <w:r>
        <w:rPr>
          <w:rFonts w:ascii="宋体" w:hAnsi="宋体" w:cs="宋体" w:hint="eastAsia"/>
        </w:rPr>
        <w:t>来做。</w:t>
      </w:r>
    </w:p>
    <w:p w:rsidR="00E842AA" w:rsidRPr="002532E5" w:rsidRDefault="00E842AA" w:rsidP="00061D73">
      <w:pPr>
        <w:pStyle w:val="3"/>
      </w:pPr>
      <w:bookmarkStart w:id="23" w:name="_Toc301359184"/>
      <w:r>
        <w:rPr>
          <w:rFonts w:hint="eastAsia"/>
        </w:rPr>
        <w:t>复合列作用于</w:t>
      </w:r>
      <w:r>
        <w:rPr>
          <w:rFonts w:hint="eastAsia"/>
        </w:rPr>
        <w:t>aggregate</w:t>
      </w:r>
      <w:r>
        <w:rPr>
          <w:rFonts w:hint="eastAsia"/>
        </w:rPr>
        <w:t>行</w:t>
      </w:r>
      <w:bookmarkEnd w:id="23"/>
    </w:p>
    <w:p w:rsidR="00E842AA" w:rsidRDefault="00061D73" w:rsidP="00061D73">
      <w:pPr>
        <w:pStyle w:val="4"/>
      </w:pPr>
      <w:r>
        <w:rPr>
          <w:rFonts w:hint="eastAsia"/>
          <w:lang w:eastAsia="zh-CN"/>
        </w:rPr>
        <w:t xml:space="preserve"> </w:t>
      </w:r>
      <w:r w:rsidR="00E842AA">
        <w:rPr>
          <w:rFonts w:hint="eastAsia"/>
        </w:rPr>
        <w:t>ms</w:t>
      </w:r>
      <w:r w:rsidR="00E842AA">
        <w:rPr>
          <w:rFonts w:hint="eastAsia"/>
        </w:rPr>
        <w:t>代码整合：复合列作用于</w:t>
      </w:r>
      <w:r w:rsidR="00E842AA">
        <w:rPr>
          <w:rFonts w:hint="eastAsia"/>
        </w:rPr>
        <w:t>aggregate</w:t>
      </w:r>
      <w:r w:rsidR="00E842AA">
        <w:rPr>
          <w:rFonts w:hint="eastAsia"/>
        </w:rPr>
        <w:t>行</w:t>
      </w:r>
    </w:p>
    <w:p w:rsidR="00E842AA" w:rsidRDefault="00E842AA" w:rsidP="00E842AA">
      <w:pPr>
        <w:rPr>
          <w:rFonts w:ascii="宋体" w:hAnsi="宋体" w:cs="宋体"/>
        </w:rPr>
      </w:pPr>
      <w:r>
        <w:rPr>
          <w:rFonts w:ascii="宋体" w:hAnsi="宋体" w:cs="宋体" w:hint="eastAsia"/>
        </w:rPr>
        <w:t>复合列作用于aggregate行的时候，表述方法与作用于原始行相同。通过修改</w:t>
      </w:r>
      <w:r>
        <w:rPr>
          <w:rFonts w:ascii="宋体" w:hAnsi="宋体" w:cs="宋体"/>
        </w:rPr>
        <w:t>ObGroupByParam</w:t>
      </w:r>
      <w:r>
        <w:rPr>
          <w:rFonts w:ascii="宋体" w:hAnsi="宋体" w:cs="宋体" w:hint="eastAsia"/>
        </w:rPr>
        <w:t>实现。计算方式也相同。</w:t>
      </w:r>
    </w:p>
    <w:p w:rsidR="00E842AA" w:rsidRDefault="00E842AA" w:rsidP="00E842AA">
      <w:pPr>
        <w:rPr>
          <w:rFonts w:ascii="宋体" w:hAnsi="宋体" w:cs="宋体"/>
        </w:rPr>
      </w:pPr>
      <w:r>
        <w:rPr>
          <w:rFonts w:ascii="宋体" w:hAnsi="宋体" w:cs="宋体" w:hint="eastAsia"/>
        </w:rPr>
        <w:t>整合部分涉及到以下修改点：</w:t>
      </w:r>
    </w:p>
    <w:p w:rsidR="00E842AA" w:rsidRDefault="00E842AA" w:rsidP="00E842AA">
      <w:pPr>
        <w:tabs>
          <w:tab w:val="left" w:pos="280"/>
        </w:tabs>
        <w:autoSpaceDE w:val="0"/>
        <w:autoSpaceDN w:val="0"/>
        <w:adjustRightInd w:val="0"/>
        <w:jc w:val="left"/>
        <w:rPr>
          <w:rFonts w:ascii="宋体" w:hAnsi="宋体" w:cs="宋体"/>
          <w:color w:val="000000"/>
          <w:kern w:val="0"/>
          <w:sz w:val="16"/>
          <w:szCs w:val="16"/>
        </w:rPr>
      </w:pPr>
      <w:r w:rsidRPr="009A44DD">
        <w:rPr>
          <w:rFonts w:ascii="Menlo Regular" w:eastAsiaTheme="minorEastAsia" w:hAnsi="Menlo Regular" w:cs="Menlo Regular"/>
          <w:color w:val="AA0D91"/>
          <w:kern w:val="0"/>
          <w:sz w:val="16"/>
          <w:szCs w:val="16"/>
        </w:rPr>
        <w:t>int</w:t>
      </w:r>
      <w:r w:rsidRPr="009A44DD">
        <w:rPr>
          <w:rFonts w:ascii="Menlo Regular" w:eastAsiaTheme="minorEastAsia" w:hAnsi="Menlo Regular" w:cs="Menlo Regular"/>
          <w:color w:val="000000"/>
          <w:kern w:val="0"/>
          <w:sz w:val="16"/>
          <w:szCs w:val="16"/>
        </w:rPr>
        <w:t xml:space="preserve"> oceanbase::mergeserver::ObScanMergeJoinAgentImp::prepare_final_result_process_intermediate_result_()</w:t>
      </w:r>
      <w:r w:rsidRPr="009A44DD">
        <w:rPr>
          <w:rFonts w:ascii="宋体" w:hAnsi="宋体" w:cs="宋体" w:hint="eastAsia"/>
          <w:color w:val="000000"/>
          <w:kern w:val="0"/>
          <w:sz w:val="16"/>
          <w:szCs w:val="16"/>
        </w:rPr>
        <w:t>；</w:t>
      </w:r>
    </w:p>
    <w:p w:rsidR="00E842AA" w:rsidRDefault="00E842AA" w:rsidP="00E842AA">
      <w:pPr>
        <w:rPr>
          <w:rFonts w:ascii="宋体" w:hAnsi="宋体" w:cs="宋体"/>
        </w:rPr>
      </w:pPr>
      <w:r>
        <w:rPr>
          <w:rFonts w:ascii="宋体" w:hAnsi="宋体" w:cs="宋体" w:hint="eastAsia"/>
        </w:rPr>
        <w:t>在函数的末尾，也就是groupby计算结束后，遍历</w:t>
      </w:r>
      <w:r>
        <w:rPr>
          <w:rFonts w:ascii="宋体" w:hAnsi="宋体" w:cs="宋体"/>
        </w:rPr>
        <w:t>ObGroupByOperator</w:t>
      </w:r>
      <w:r>
        <w:rPr>
          <w:rFonts w:ascii="宋体" w:hAnsi="宋体" w:cs="宋体" w:hint="eastAsia"/>
        </w:rPr>
        <w:t>中的所有行，里面通过hashtable的方式组织，计算每个aggregate行的复合列结果，并进行条件过滤。对于没有通过过滤的行，将该group的结果从hashtable中干掉。</w:t>
      </w:r>
    </w:p>
    <w:p w:rsidR="0054284A" w:rsidRDefault="0054284A" w:rsidP="00E842AA">
      <w:pPr>
        <w:rPr>
          <w:rFonts w:ascii="宋体" w:hAnsi="宋体" w:cs="宋体"/>
        </w:rPr>
      </w:pPr>
    </w:p>
    <w:p w:rsidR="0054284A" w:rsidRPr="00827F7D" w:rsidRDefault="0054284A" w:rsidP="0054284A">
      <w:r>
        <w:rPr>
          <w:rFonts w:hint="eastAsia"/>
        </w:rPr>
        <w:t>执行聚合运算后结果都保存在</w:t>
      </w:r>
      <w:r w:rsidRPr="00F7483B">
        <w:t>ObGroupByOperator</w:t>
      </w:r>
      <w:r>
        <w:rPr>
          <w:rFonts w:hint="eastAsia"/>
        </w:rPr>
        <w:t>中，</w:t>
      </w:r>
      <w:r>
        <w:t>H</w:t>
      </w:r>
      <w:r>
        <w:rPr>
          <w:rFonts w:hint="eastAsia"/>
        </w:rPr>
        <w:t>aving</w:t>
      </w:r>
      <w:r>
        <w:rPr>
          <w:rFonts w:hint="eastAsia"/>
        </w:rPr>
        <w:t>复合属性过滤需要基于</w:t>
      </w:r>
      <w:r w:rsidRPr="00F7483B">
        <w:t>ObGroupByOperator</w:t>
      </w:r>
      <w:r>
        <w:rPr>
          <w:rFonts w:hint="eastAsia"/>
        </w:rPr>
        <w:t>中的聚合结果进行，不符合条件的行都会从中删除，形成一张新的结果表，但是这样做会增加一次拷贝。为了避免拷贝，没有通过过滤的行只会从</w:t>
      </w:r>
      <w:r>
        <w:rPr>
          <w:rFonts w:ascii="宋体" w:hAnsi="宋体" w:cs="宋体" w:hint="eastAsia"/>
        </w:rPr>
        <w:t>hashtable</w:t>
      </w:r>
      <w:r>
        <w:rPr>
          <w:rFonts w:hint="eastAsia"/>
        </w:rPr>
        <w:t>中删除，随后的</w:t>
      </w:r>
      <w:r>
        <w:rPr>
          <w:rFonts w:hint="eastAsia"/>
        </w:rPr>
        <w:t>orderby</w:t>
      </w:r>
      <w:r>
        <w:rPr>
          <w:rFonts w:hint="eastAsia"/>
        </w:rPr>
        <w:t>操作基于</w:t>
      </w:r>
      <w:r>
        <w:rPr>
          <w:rFonts w:ascii="宋体" w:hAnsi="宋体" w:cs="宋体" w:hint="eastAsia"/>
        </w:rPr>
        <w:t>hashtable</w:t>
      </w:r>
      <w:r>
        <w:rPr>
          <w:rFonts w:hint="eastAsia"/>
        </w:rPr>
        <w:t>中的剩余行进行。</w:t>
      </w:r>
    </w:p>
    <w:p w:rsidR="0054284A" w:rsidRPr="0054284A" w:rsidRDefault="0054284A" w:rsidP="00E842AA">
      <w:pPr>
        <w:rPr>
          <w:rFonts w:ascii="宋体" w:hAnsi="宋体" w:cs="宋体"/>
        </w:rPr>
      </w:pPr>
    </w:p>
    <w:p w:rsidR="00E842AA" w:rsidRPr="008F0622" w:rsidRDefault="00E842AA" w:rsidP="00061D73">
      <w:pPr>
        <w:pStyle w:val="4"/>
      </w:pPr>
      <w:r>
        <w:rPr>
          <w:rFonts w:hint="eastAsia"/>
        </w:rPr>
        <w:t>接口与协议</w:t>
      </w:r>
    </w:p>
    <w:p w:rsidR="00E842AA" w:rsidRDefault="00E842AA" w:rsidP="00E842AA">
      <w:pPr>
        <w:rPr>
          <w:rFonts w:ascii="宋体" w:hAnsi="宋体" w:cs="宋体"/>
        </w:rPr>
      </w:pPr>
      <w:r>
        <w:rPr>
          <w:rFonts w:ascii="宋体" w:hAnsi="宋体" w:cs="宋体"/>
        </w:rPr>
        <w:t>ObGroupbyParam</w:t>
      </w:r>
      <w:r>
        <w:rPr>
          <w:rFonts w:ascii="宋体" w:hAnsi="宋体" w:cs="宋体" w:hint="eastAsia"/>
        </w:rPr>
        <w:t>{</w:t>
      </w:r>
    </w:p>
    <w:p w:rsidR="00E842AA" w:rsidRPr="00697073" w:rsidRDefault="00E842AA" w:rsidP="00E842AA">
      <w:pPr>
        <w:tabs>
          <w:tab w:val="left" w:pos="280"/>
        </w:tabs>
        <w:autoSpaceDE w:val="0"/>
        <w:autoSpaceDN w:val="0"/>
        <w:adjustRightInd w:val="0"/>
        <w:jc w:val="left"/>
        <w:rPr>
          <w:rFonts w:ascii="Menlo Regular" w:eastAsiaTheme="minorEastAsia" w:hAnsi="Menlo Regular" w:cs="Menlo Regular"/>
          <w:color w:val="000000"/>
          <w:kern w:val="0"/>
          <w:sz w:val="16"/>
          <w:szCs w:val="16"/>
        </w:rPr>
      </w:pPr>
      <w:r w:rsidRPr="00697073">
        <w:rPr>
          <w:rFonts w:ascii="Menlo Regular" w:eastAsiaTheme="minorEastAsia" w:hAnsi="Menlo Regular" w:cs="Menlo Regular"/>
          <w:color w:val="000000"/>
          <w:kern w:val="0"/>
          <w:sz w:val="16"/>
          <w:szCs w:val="16"/>
        </w:rPr>
        <w:t xml:space="preserve">  </w:t>
      </w:r>
      <w:r w:rsidRPr="00697073">
        <w:rPr>
          <w:rFonts w:ascii="Menlo Regular" w:eastAsiaTheme="minorEastAsia" w:hAnsi="Menlo Regular" w:cs="Menlo Regular"/>
          <w:color w:val="AA0D91"/>
          <w:kern w:val="0"/>
          <w:sz w:val="16"/>
          <w:szCs w:val="16"/>
        </w:rPr>
        <w:t>public</w:t>
      </w:r>
      <w:r w:rsidRPr="00697073">
        <w:rPr>
          <w:rFonts w:ascii="Menlo Regular" w:eastAsiaTheme="minorEastAsia" w:hAnsi="Menlo Regular" w:cs="Menlo Regular"/>
          <w:color w:val="000000"/>
          <w:kern w:val="0"/>
          <w:sz w:val="16"/>
          <w:szCs w:val="16"/>
        </w:rPr>
        <w:t>:</w:t>
      </w:r>
    </w:p>
    <w:p w:rsidR="00E842AA" w:rsidRPr="00697073" w:rsidRDefault="00E842AA" w:rsidP="00E842AA">
      <w:pPr>
        <w:tabs>
          <w:tab w:val="left" w:pos="280"/>
        </w:tabs>
        <w:autoSpaceDE w:val="0"/>
        <w:autoSpaceDN w:val="0"/>
        <w:adjustRightInd w:val="0"/>
        <w:jc w:val="left"/>
        <w:rPr>
          <w:rFonts w:ascii="Menlo Regular" w:eastAsia="YaHei Consolas Hybrid" w:hAnsi="Menlo Regular" w:cs="Menlo Regular"/>
          <w:color w:val="000000"/>
          <w:kern w:val="0"/>
          <w:sz w:val="16"/>
          <w:szCs w:val="16"/>
        </w:rPr>
      </w:pPr>
      <w:r w:rsidRPr="00697073">
        <w:rPr>
          <w:rFonts w:ascii="Menlo Regular" w:eastAsiaTheme="minorEastAsia" w:hAnsi="Menlo Regular" w:cs="Menlo Regular"/>
          <w:color w:val="000000"/>
          <w:kern w:val="0"/>
          <w:sz w:val="16"/>
          <w:szCs w:val="16"/>
        </w:rPr>
        <w:t xml:space="preserve">    </w:t>
      </w:r>
      <w:r w:rsidRPr="00697073">
        <w:rPr>
          <w:rFonts w:ascii="YaHei Consolas Hybrid" w:eastAsia="YaHei Consolas Hybrid" w:hAnsi="Menlo Regular" w:cs="YaHei Consolas Hybrid"/>
          <w:color w:val="007400"/>
          <w:kern w:val="0"/>
          <w:sz w:val="16"/>
          <w:szCs w:val="16"/>
        </w:rPr>
        <w:t>/// complicated calculation</w:t>
      </w:r>
    </w:p>
    <w:p w:rsidR="00E842AA" w:rsidRPr="00697073" w:rsidRDefault="00E842AA" w:rsidP="00E842AA">
      <w:pPr>
        <w:tabs>
          <w:tab w:val="left" w:pos="280"/>
        </w:tabs>
        <w:autoSpaceDE w:val="0"/>
        <w:autoSpaceDN w:val="0"/>
        <w:adjustRightInd w:val="0"/>
        <w:jc w:val="left"/>
        <w:rPr>
          <w:rFonts w:ascii="Menlo Regular" w:eastAsia="YaHei Consolas Hybrid" w:hAnsi="Menlo Regular" w:cs="Menlo Regular"/>
          <w:color w:val="000000"/>
          <w:kern w:val="0"/>
          <w:sz w:val="16"/>
          <w:szCs w:val="16"/>
        </w:rPr>
      </w:pPr>
      <w:r w:rsidRPr="00697073">
        <w:rPr>
          <w:rFonts w:ascii="Menlo Regular" w:eastAsia="YaHei Consolas Hybrid" w:hAnsi="Menlo Regular" w:cs="Menlo Regular"/>
          <w:color w:val="000000"/>
          <w:kern w:val="0"/>
          <w:sz w:val="16"/>
          <w:szCs w:val="16"/>
        </w:rPr>
        <w:t xml:space="preserve">    </w:t>
      </w:r>
      <w:r w:rsidRPr="00697073">
        <w:rPr>
          <w:rFonts w:ascii="Menlo Regular" w:eastAsia="YaHei Consolas Hybrid" w:hAnsi="Menlo Regular" w:cs="Menlo Regular"/>
          <w:color w:val="AA0D91"/>
          <w:kern w:val="0"/>
          <w:sz w:val="16"/>
          <w:szCs w:val="16"/>
        </w:rPr>
        <w:t>int</w:t>
      </w:r>
      <w:r w:rsidRPr="00697073">
        <w:rPr>
          <w:rFonts w:ascii="Menlo Regular" w:eastAsia="YaHei Consolas Hybrid" w:hAnsi="Menlo Regular" w:cs="Menlo Regular"/>
          <w:color w:val="000000"/>
          <w:kern w:val="0"/>
          <w:sz w:val="16"/>
          <w:szCs w:val="16"/>
        </w:rPr>
        <w:t xml:space="preserve"> add_</w:t>
      </w:r>
      <w:r>
        <w:rPr>
          <w:rFonts w:ascii="Menlo Regular" w:eastAsia="YaHei Consolas Hybrid" w:hAnsi="Menlo Regular" w:cs="Menlo Regular" w:hint="eastAsia"/>
          <w:color w:val="000000"/>
          <w:kern w:val="0"/>
          <w:sz w:val="16"/>
          <w:szCs w:val="16"/>
        </w:rPr>
        <w:t>composite_</w:t>
      </w:r>
      <w:r w:rsidRPr="00697073">
        <w:rPr>
          <w:rFonts w:ascii="Menlo Regular" w:eastAsia="YaHei Consolas Hybrid" w:hAnsi="Menlo Regular" w:cs="Menlo Regular"/>
          <w:color w:val="000000"/>
          <w:kern w:val="0"/>
          <w:sz w:val="16"/>
          <w:szCs w:val="16"/>
        </w:rPr>
        <w:t>column(</w:t>
      </w:r>
      <w:r w:rsidRPr="00697073">
        <w:rPr>
          <w:rFonts w:ascii="Menlo Regular" w:eastAsia="YaHei Consolas Hybrid" w:hAnsi="Menlo Regular" w:cs="Menlo Regular"/>
          <w:color w:val="AA0D91"/>
          <w:kern w:val="0"/>
          <w:sz w:val="16"/>
          <w:szCs w:val="16"/>
        </w:rPr>
        <w:t>const</w:t>
      </w:r>
      <w:r w:rsidRPr="00697073">
        <w:rPr>
          <w:rFonts w:ascii="Menlo Regular" w:eastAsia="YaHei Consolas Hybrid" w:hAnsi="Menlo Regular" w:cs="Menlo Regular"/>
          <w:color w:val="000000"/>
          <w:kern w:val="0"/>
          <w:sz w:val="16"/>
          <w:szCs w:val="16"/>
        </w:rPr>
        <w:t xml:space="preserve"> ObString &amp; expression, </w:t>
      </w:r>
      <w:r w:rsidRPr="00697073">
        <w:rPr>
          <w:rFonts w:ascii="Menlo Regular" w:eastAsia="YaHei Consolas Hybrid" w:hAnsi="Menlo Regular" w:cs="Menlo Regular"/>
          <w:color w:val="AA0D91"/>
          <w:kern w:val="0"/>
          <w:sz w:val="16"/>
          <w:szCs w:val="16"/>
        </w:rPr>
        <w:t>const</w:t>
      </w:r>
      <w:r w:rsidRPr="00697073">
        <w:rPr>
          <w:rFonts w:ascii="Menlo Regular" w:eastAsia="YaHei Consolas Hybrid" w:hAnsi="Menlo Regular" w:cs="Menlo Regular"/>
          <w:color w:val="000000"/>
          <w:kern w:val="0"/>
          <w:sz w:val="16"/>
          <w:szCs w:val="16"/>
        </w:rPr>
        <w:t xml:space="preserve"> ObString &amp; as_name, </w:t>
      </w:r>
    </w:p>
    <w:p w:rsidR="00E842AA" w:rsidRPr="00697073" w:rsidRDefault="00E842AA" w:rsidP="00E842AA">
      <w:pPr>
        <w:tabs>
          <w:tab w:val="left" w:pos="280"/>
        </w:tabs>
        <w:autoSpaceDE w:val="0"/>
        <w:autoSpaceDN w:val="0"/>
        <w:adjustRightInd w:val="0"/>
        <w:jc w:val="left"/>
        <w:rPr>
          <w:rFonts w:ascii="Menlo Regular" w:eastAsia="YaHei Consolas Hybrid" w:hAnsi="Menlo Regular" w:cs="Menlo Regular"/>
          <w:color w:val="000000"/>
          <w:kern w:val="0"/>
          <w:sz w:val="16"/>
          <w:szCs w:val="16"/>
        </w:rPr>
      </w:pPr>
      <w:r w:rsidRPr="00697073">
        <w:rPr>
          <w:rFonts w:ascii="Menlo Regular" w:eastAsia="YaHei Consolas Hybrid" w:hAnsi="Menlo Regular" w:cs="Menlo Regular"/>
          <w:color w:val="000000"/>
          <w:kern w:val="0"/>
          <w:sz w:val="16"/>
          <w:szCs w:val="16"/>
        </w:rPr>
        <w:t xml:space="preserve">        </w:t>
      </w:r>
      <w:r w:rsidRPr="00697073">
        <w:rPr>
          <w:rFonts w:ascii="Menlo Regular" w:eastAsia="YaHei Consolas Hybrid" w:hAnsi="Menlo Regular" w:cs="Menlo Regular"/>
          <w:color w:val="AA0D91"/>
          <w:kern w:val="0"/>
          <w:sz w:val="16"/>
          <w:szCs w:val="16"/>
        </w:rPr>
        <w:t>const</w:t>
      </w:r>
      <w:r w:rsidRPr="00697073">
        <w:rPr>
          <w:rFonts w:ascii="Menlo Regular" w:eastAsia="YaHei Consolas Hybrid" w:hAnsi="Menlo Regular" w:cs="Menlo Regular"/>
          <w:color w:val="000000"/>
          <w:kern w:val="0"/>
          <w:sz w:val="16"/>
          <w:szCs w:val="16"/>
        </w:rPr>
        <w:t xml:space="preserve"> </w:t>
      </w:r>
      <w:r w:rsidRPr="00697073">
        <w:rPr>
          <w:rFonts w:ascii="Menlo Regular" w:eastAsia="YaHei Consolas Hybrid" w:hAnsi="Menlo Regular" w:cs="Menlo Regular"/>
          <w:color w:val="AA0D91"/>
          <w:kern w:val="0"/>
          <w:sz w:val="16"/>
          <w:szCs w:val="16"/>
        </w:rPr>
        <w:t>bool</w:t>
      </w:r>
      <w:r w:rsidRPr="00697073">
        <w:rPr>
          <w:rFonts w:ascii="Menlo Regular" w:eastAsia="YaHei Consolas Hybrid" w:hAnsi="Menlo Regular" w:cs="Menlo Regular"/>
          <w:color w:val="000000"/>
          <w:kern w:val="0"/>
          <w:sz w:val="16"/>
          <w:szCs w:val="16"/>
        </w:rPr>
        <w:t xml:space="preserve"> is_return = </w:t>
      </w:r>
      <w:r w:rsidRPr="00697073">
        <w:rPr>
          <w:rFonts w:ascii="Menlo Regular" w:eastAsia="YaHei Consolas Hybrid" w:hAnsi="Menlo Regular" w:cs="Menlo Regular"/>
          <w:color w:val="AA0D91"/>
          <w:kern w:val="0"/>
          <w:sz w:val="16"/>
          <w:szCs w:val="16"/>
        </w:rPr>
        <w:t>true</w:t>
      </w:r>
      <w:r w:rsidRPr="00697073">
        <w:rPr>
          <w:rFonts w:ascii="Menlo Regular" w:eastAsia="YaHei Consolas Hybrid" w:hAnsi="Menlo Regular" w:cs="Menlo Regular"/>
          <w:color w:val="000000"/>
          <w:kern w:val="0"/>
          <w:sz w:val="16"/>
          <w:szCs w:val="16"/>
        </w:rPr>
        <w:t>);</w:t>
      </w:r>
    </w:p>
    <w:p w:rsidR="00E842AA" w:rsidRPr="00697073" w:rsidRDefault="00E842AA" w:rsidP="00E842AA">
      <w:pPr>
        <w:tabs>
          <w:tab w:val="left" w:pos="280"/>
        </w:tabs>
        <w:autoSpaceDE w:val="0"/>
        <w:autoSpaceDN w:val="0"/>
        <w:adjustRightInd w:val="0"/>
        <w:jc w:val="left"/>
        <w:rPr>
          <w:rFonts w:ascii="Menlo Regular" w:eastAsia="YaHei Consolas Hybrid" w:hAnsi="Menlo Regular" w:cs="Menlo Regular"/>
          <w:color w:val="000000"/>
          <w:kern w:val="0"/>
          <w:sz w:val="16"/>
          <w:szCs w:val="16"/>
        </w:rPr>
      </w:pPr>
      <w:r w:rsidRPr="00697073">
        <w:rPr>
          <w:rFonts w:ascii="Menlo Regular" w:eastAsia="YaHei Consolas Hybrid" w:hAnsi="Menlo Regular" w:cs="Menlo Regular"/>
          <w:color w:val="000000"/>
          <w:kern w:val="0"/>
          <w:sz w:val="16"/>
          <w:szCs w:val="16"/>
        </w:rPr>
        <w:t xml:space="preserve">    </w:t>
      </w:r>
      <w:r w:rsidRPr="00697073">
        <w:rPr>
          <w:rFonts w:ascii="YaHei Consolas Hybrid" w:eastAsia="YaHei Consolas Hybrid" w:hAnsi="Menlo Regular" w:cs="YaHei Consolas Hybrid"/>
          <w:color w:val="007400"/>
          <w:kern w:val="0"/>
          <w:sz w:val="16"/>
          <w:szCs w:val="16"/>
        </w:rPr>
        <w:t>/// prop filter</w:t>
      </w:r>
    </w:p>
    <w:p w:rsidR="00E842AA" w:rsidRPr="00697073" w:rsidRDefault="00E842AA" w:rsidP="00E842AA">
      <w:pPr>
        <w:tabs>
          <w:tab w:val="left" w:pos="280"/>
        </w:tabs>
        <w:autoSpaceDE w:val="0"/>
        <w:autoSpaceDN w:val="0"/>
        <w:adjustRightInd w:val="0"/>
        <w:jc w:val="left"/>
        <w:rPr>
          <w:rFonts w:ascii="Menlo Regular" w:eastAsia="YaHei Consolas Hybrid" w:hAnsi="Menlo Regular" w:cs="Menlo Regular"/>
          <w:color w:val="000000"/>
          <w:kern w:val="0"/>
          <w:sz w:val="16"/>
          <w:szCs w:val="16"/>
        </w:rPr>
      </w:pPr>
      <w:r w:rsidRPr="00697073">
        <w:rPr>
          <w:rFonts w:ascii="Menlo Regular" w:eastAsia="YaHei Consolas Hybrid" w:hAnsi="Menlo Regular" w:cs="Menlo Regular"/>
          <w:color w:val="000000"/>
          <w:kern w:val="0"/>
          <w:sz w:val="16"/>
          <w:szCs w:val="16"/>
        </w:rPr>
        <w:lastRenderedPageBreak/>
        <w:t xml:space="preserve">    </w:t>
      </w:r>
      <w:r w:rsidRPr="00697073">
        <w:rPr>
          <w:rFonts w:ascii="Menlo Regular" w:eastAsia="YaHei Consolas Hybrid" w:hAnsi="Menlo Regular" w:cs="Menlo Regular"/>
          <w:color w:val="AA0D91"/>
          <w:kern w:val="0"/>
          <w:sz w:val="16"/>
          <w:szCs w:val="16"/>
        </w:rPr>
        <w:t>int</w:t>
      </w:r>
      <w:r w:rsidRPr="00697073">
        <w:rPr>
          <w:rFonts w:ascii="Menlo Regular" w:eastAsia="YaHei Consolas Hybrid" w:hAnsi="Menlo Regular" w:cs="Menlo Regular"/>
          <w:color w:val="000000"/>
          <w:kern w:val="0"/>
          <w:sz w:val="16"/>
          <w:szCs w:val="16"/>
        </w:rPr>
        <w:t xml:space="preserve"> add_filter(</w:t>
      </w:r>
      <w:r w:rsidRPr="00697073">
        <w:rPr>
          <w:rFonts w:ascii="Menlo Regular" w:eastAsia="YaHei Consolas Hybrid" w:hAnsi="Menlo Regular" w:cs="Menlo Regular"/>
          <w:color w:val="AA0D91"/>
          <w:kern w:val="0"/>
          <w:sz w:val="16"/>
          <w:szCs w:val="16"/>
        </w:rPr>
        <w:t>const</w:t>
      </w:r>
      <w:r w:rsidRPr="00697073">
        <w:rPr>
          <w:rFonts w:ascii="Menlo Regular" w:eastAsia="YaHei Consolas Hybrid" w:hAnsi="Menlo Regular" w:cs="Menlo Regular"/>
          <w:color w:val="000000"/>
          <w:kern w:val="0"/>
          <w:sz w:val="16"/>
          <w:szCs w:val="16"/>
        </w:rPr>
        <w:t xml:space="preserve"> ObString &amp; expression);</w:t>
      </w:r>
    </w:p>
    <w:p w:rsidR="00E842AA" w:rsidRPr="00827F7D" w:rsidRDefault="00E842AA" w:rsidP="00E842AA">
      <w:pPr>
        <w:rPr>
          <w:rFonts w:ascii="宋体" w:hAnsi="宋体" w:cs="宋体"/>
        </w:rPr>
      </w:pPr>
      <w:r>
        <w:rPr>
          <w:rFonts w:ascii="宋体" w:hAnsi="宋体" w:cs="宋体" w:hint="eastAsia"/>
        </w:rPr>
        <w:t>};</w:t>
      </w:r>
    </w:p>
    <w:p w:rsidR="00E842AA" w:rsidRDefault="00E842AA" w:rsidP="00E842AA">
      <w:pPr>
        <w:rPr>
          <w:rFonts w:ascii="宋体" w:hAnsi="宋体" w:cs="宋体"/>
        </w:rPr>
      </w:pPr>
      <w:r>
        <w:rPr>
          <w:rFonts w:hint="eastAsia"/>
        </w:rPr>
        <w:t>Groupby</w:t>
      </w:r>
      <w:r>
        <w:rPr>
          <w:rFonts w:hint="eastAsia"/>
        </w:rPr>
        <w:t>后的</w:t>
      </w:r>
      <w:r>
        <w:rPr>
          <w:rFonts w:ascii="宋体" w:hAnsi="宋体" w:cs="宋体" w:hint="eastAsia"/>
        </w:rPr>
        <w:t>属性过滤也交给ObSimpleFilter来完成。这样，复合列就负责运算，</w:t>
      </w:r>
      <w:r>
        <w:rPr>
          <w:rFonts w:ascii="宋体" w:hAnsi="宋体" w:cs="宋体"/>
        </w:rPr>
        <w:t>ObSimpleFilter</w:t>
      </w:r>
      <w:r>
        <w:rPr>
          <w:rFonts w:ascii="宋体" w:hAnsi="宋体" w:cs="宋体" w:hint="eastAsia"/>
        </w:rPr>
        <w:t>负责过滤。这样，调用</w:t>
      </w:r>
      <w:r w:rsidRPr="00552A9D">
        <w:rPr>
          <w:rFonts w:ascii="宋体" w:hAnsi="宋体" w:cs="宋体"/>
        </w:rPr>
        <w:t>add_filt</w:t>
      </w:r>
      <w:r>
        <w:rPr>
          <w:rFonts w:ascii="宋体" w:hAnsi="宋体" w:cs="宋体"/>
        </w:rPr>
        <w:t>er(const ObString &amp; expression)</w:t>
      </w:r>
      <w:r>
        <w:rPr>
          <w:rFonts w:ascii="宋体" w:hAnsi="宋体" w:cs="宋体" w:hint="eastAsia"/>
        </w:rPr>
        <w:t>转换为两个步骤：</w:t>
      </w:r>
      <w:r w:rsidRPr="00A67433">
        <w:rPr>
          <w:rFonts w:asciiTheme="majorEastAsia" w:eastAsiaTheme="majorEastAsia" w:hAnsiTheme="majorEastAsia" w:cs="Menlo Regular"/>
          <w:color w:val="000000"/>
          <w:kern w:val="0"/>
          <w:szCs w:val="21"/>
        </w:rPr>
        <w:t>add_</w:t>
      </w:r>
      <w:r w:rsidRPr="00A67433">
        <w:rPr>
          <w:rFonts w:asciiTheme="majorEastAsia" w:eastAsiaTheme="majorEastAsia" w:hAnsiTheme="majorEastAsia" w:cs="Menlo Regular" w:hint="eastAsia"/>
          <w:color w:val="000000"/>
          <w:kern w:val="0"/>
          <w:szCs w:val="21"/>
        </w:rPr>
        <w:t>composite_</w:t>
      </w:r>
      <w:r w:rsidRPr="00A67433">
        <w:rPr>
          <w:rFonts w:asciiTheme="majorEastAsia" w:eastAsiaTheme="majorEastAsia" w:hAnsiTheme="majorEastAsia" w:cs="Menlo Regular"/>
          <w:color w:val="000000"/>
          <w:kern w:val="0"/>
          <w:szCs w:val="21"/>
        </w:rPr>
        <w:t>column</w:t>
      </w:r>
      <w:r w:rsidRPr="00A67433">
        <w:rPr>
          <w:rFonts w:asciiTheme="majorEastAsia" w:eastAsiaTheme="majorEastAsia" w:hAnsiTheme="majorEastAsia" w:cs="宋体"/>
          <w:szCs w:val="21"/>
        </w:rPr>
        <w:t>(expression, “___ob_</w:t>
      </w:r>
      <w:r w:rsidRPr="00A67433">
        <w:rPr>
          <w:rFonts w:asciiTheme="majorEastAsia" w:eastAsiaTheme="majorEastAsia" w:hAnsiTheme="majorEastAsia" w:cs="宋体" w:hint="eastAsia"/>
          <w:szCs w:val="21"/>
        </w:rPr>
        <w:t>groupby_</w:t>
      </w:r>
      <w:r w:rsidRPr="00A67433">
        <w:rPr>
          <w:rFonts w:asciiTheme="majorEastAsia" w:eastAsiaTheme="majorEastAsia" w:hAnsiTheme="majorEastAsia" w:cs="宋体"/>
          <w:szCs w:val="21"/>
        </w:rPr>
        <w:t xml:space="preserve">comp_filt_i”, </w:t>
      </w:r>
      <w:r w:rsidRPr="00A67433">
        <w:rPr>
          <w:rFonts w:asciiTheme="majorEastAsia" w:eastAsiaTheme="majorEastAsia" w:hAnsiTheme="majorEastAsia" w:cs="宋体" w:hint="eastAsia"/>
          <w:szCs w:val="21"/>
        </w:rPr>
        <w:t>false</w:t>
      </w:r>
      <w:r w:rsidRPr="00A67433">
        <w:rPr>
          <w:rFonts w:asciiTheme="majorEastAsia" w:eastAsiaTheme="majorEastAsia" w:hAnsiTheme="majorEastAsia" w:cs="宋体"/>
          <w:szCs w:val="21"/>
        </w:rPr>
        <w:t>)</w:t>
      </w:r>
      <w:r>
        <w:rPr>
          <w:rFonts w:ascii="宋体" w:hAnsi="宋体" w:cs="宋体" w:hint="eastAsia"/>
        </w:rPr>
        <w:t>其中i表示当前查询请求中的第几列；</w:t>
      </w:r>
      <w:r>
        <w:rPr>
          <w:rFonts w:ascii="宋体" w:hAnsi="宋体" w:cs="宋体"/>
        </w:rPr>
        <w:t>add_cond(“</w:t>
      </w:r>
      <w:r w:rsidRPr="00A67433">
        <w:rPr>
          <w:rFonts w:asciiTheme="majorEastAsia" w:eastAsiaTheme="majorEastAsia" w:hAnsiTheme="majorEastAsia" w:cs="宋体"/>
          <w:szCs w:val="21"/>
        </w:rPr>
        <w:t>___ob_</w:t>
      </w:r>
      <w:r w:rsidRPr="00A67433">
        <w:rPr>
          <w:rFonts w:asciiTheme="majorEastAsia" w:eastAsiaTheme="majorEastAsia" w:hAnsiTheme="majorEastAsia" w:cs="宋体" w:hint="eastAsia"/>
          <w:szCs w:val="21"/>
        </w:rPr>
        <w:t>groupby_</w:t>
      </w:r>
      <w:r w:rsidRPr="00A67433">
        <w:rPr>
          <w:rFonts w:asciiTheme="majorEastAsia" w:eastAsiaTheme="majorEastAsia" w:hAnsiTheme="majorEastAsia" w:cs="宋体"/>
          <w:szCs w:val="21"/>
        </w:rPr>
        <w:t>comp_filt_i</w:t>
      </w:r>
      <w:r>
        <w:rPr>
          <w:rFonts w:ascii="宋体" w:hAnsi="宋体" w:cs="宋体"/>
        </w:rPr>
        <w:t>”</w:t>
      </w:r>
      <w:r>
        <w:rPr>
          <w:rFonts w:ascii="宋体" w:hAnsi="宋体" w:cs="宋体" w:hint="eastAsia"/>
        </w:rPr>
        <w:t>，EQ</w:t>
      </w:r>
      <w:r>
        <w:rPr>
          <w:rFonts w:ascii="宋体" w:hAnsi="宋体" w:cs="宋体"/>
        </w:rPr>
        <w:t>, TRUE)</w:t>
      </w:r>
      <w:r>
        <w:rPr>
          <w:rFonts w:ascii="宋体" w:hAnsi="宋体" w:cs="宋体" w:hint="eastAsia"/>
        </w:rPr>
        <w:t>。这样把计算的逻辑和过滤的逻辑分开，而过滤的逻辑可以使用已有逻辑。</w:t>
      </w:r>
    </w:p>
    <w:p w:rsidR="00E842AA" w:rsidRPr="0033339F" w:rsidRDefault="00E842AA" w:rsidP="00E842AA">
      <w:pPr>
        <w:rPr>
          <w:rFonts w:ascii="宋体" w:hAnsi="宋体" w:cs="宋体"/>
        </w:rPr>
      </w:pPr>
    </w:p>
    <w:p w:rsidR="00E842AA" w:rsidRDefault="00E842AA" w:rsidP="00E842AA">
      <w:pPr>
        <w:rPr>
          <w:rFonts w:ascii="宋体" w:hAnsi="宋体" w:cs="宋体"/>
        </w:rPr>
      </w:pPr>
      <w:r>
        <w:rPr>
          <w:rFonts w:ascii="宋体" w:hAnsi="宋体" w:cs="宋体"/>
        </w:rPr>
        <w:t>ObGroupByOperator</w:t>
      </w:r>
      <w:r>
        <w:rPr>
          <w:rFonts w:ascii="宋体" w:hAnsi="宋体" w:cs="宋体" w:hint="eastAsia"/>
        </w:rPr>
        <w:t>{</w:t>
      </w:r>
    </w:p>
    <w:p w:rsidR="00E842AA" w:rsidRPr="00697073" w:rsidRDefault="00E842AA" w:rsidP="00E842AA">
      <w:pPr>
        <w:tabs>
          <w:tab w:val="left" w:pos="280"/>
        </w:tabs>
        <w:autoSpaceDE w:val="0"/>
        <w:autoSpaceDN w:val="0"/>
        <w:adjustRightInd w:val="0"/>
        <w:jc w:val="left"/>
        <w:rPr>
          <w:rFonts w:ascii="Menlo Regular" w:eastAsiaTheme="minorEastAsia" w:hAnsi="Menlo Regular" w:cs="Menlo Regular"/>
          <w:color w:val="000000"/>
          <w:kern w:val="0"/>
          <w:sz w:val="16"/>
          <w:szCs w:val="16"/>
        </w:rPr>
      </w:pPr>
      <w:r w:rsidRPr="00697073">
        <w:rPr>
          <w:rFonts w:ascii="Menlo Regular" w:eastAsiaTheme="minorEastAsia" w:hAnsi="Menlo Regular" w:cs="Menlo Regular"/>
          <w:color w:val="000000"/>
          <w:kern w:val="0"/>
          <w:sz w:val="16"/>
          <w:szCs w:val="16"/>
        </w:rPr>
        <w:t xml:space="preserve">  </w:t>
      </w:r>
      <w:r w:rsidRPr="00697073">
        <w:rPr>
          <w:rFonts w:ascii="Menlo Regular" w:eastAsiaTheme="minorEastAsia" w:hAnsi="Menlo Regular" w:cs="Menlo Regular"/>
          <w:color w:val="AA0D91"/>
          <w:kern w:val="0"/>
          <w:sz w:val="16"/>
          <w:szCs w:val="16"/>
        </w:rPr>
        <w:t>public</w:t>
      </w:r>
      <w:r w:rsidRPr="00697073">
        <w:rPr>
          <w:rFonts w:ascii="Menlo Regular" w:eastAsiaTheme="minorEastAsia" w:hAnsi="Menlo Regular" w:cs="Menlo Regular"/>
          <w:color w:val="000000"/>
          <w:kern w:val="0"/>
          <w:sz w:val="16"/>
          <w:szCs w:val="16"/>
        </w:rPr>
        <w:t>:</w:t>
      </w:r>
    </w:p>
    <w:p w:rsidR="00E842AA" w:rsidRPr="00697073" w:rsidRDefault="00E842AA" w:rsidP="00E842AA">
      <w:pPr>
        <w:tabs>
          <w:tab w:val="left" w:pos="280"/>
        </w:tabs>
        <w:autoSpaceDE w:val="0"/>
        <w:autoSpaceDN w:val="0"/>
        <w:adjustRightInd w:val="0"/>
        <w:jc w:val="left"/>
        <w:rPr>
          <w:rFonts w:ascii="Menlo Regular" w:eastAsia="YaHei Consolas Hybrid" w:hAnsi="Menlo Regular" w:cs="Menlo Regular"/>
          <w:color w:val="000000"/>
          <w:kern w:val="0"/>
          <w:sz w:val="16"/>
          <w:szCs w:val="16"/>
        </w:rPr>
      </w:pPr>
      <w:r w:rsidRPr="00697073">
        <w:rPr>
          <w:rFonts w:ascii="Menlo Regular" w:eastAsiaTheme="minorEastAsia" w:hAnsi="Menlo Regular" w:cs="Menlo Regular"/>
          <w:color w:val="000000"/>
          <w:kern w:val="0"/>
          <w:sz w:val="16"/>
          <w:szCs w:val="16"/>
        </w:rPr>
        <w:t xml:space="preserve">    </w:t>
      </w:r>
      <w:r w:rsidRPr="00697073">
        <w:rPr>
          <w:rFonts w:ascii="YaHei Consolas Hybrid" w:eastAsia="YaHei Consolas Hybrid" w:hAnsi="Menlo Regular" w:cs="YaHei Consolas Hybrid"/>
          <w:color w:val="007400"/>
          <w:kern w:val="0"/>
          <w:sz w:val="16"/>
          <w:szCs w:val="16"/>
        </w:rPr>
        <w:t xml:space="preserve">/// </w:t>
      </w:r>
      <w:r>
        <w:rPr>
          <w:rFonts w:ascii="YaHei Consolas Hybrid" w:eastAsia="YaHei Consolas Hybrid" w:hAnsi="Menlo Regular" w:cs="YaHei Consolas Hybrid" w:hint="eastAsia"/>
          <w:color w:val="007400"/>
          <w:kern w:val="0"/>
          <w:sz w:val="16"/>
          <w:szCs w:val="16"/>
        </w:rPr>
        <w:t>filter row</w:t>
      </w:r>
    </w:p>
    <w:p w:rsidR="00E842AA" w:rsidRPr="00242DF2" w:rsidRDefault="00E842AA" w:rsidP="00E842AA">
      <w:pPr>
        <w:tabs>
          <w:tab w:val="left" w:pos="280"/>
        </w:tabs>
        <w:autoSpaceDE w:val="0"/>
        <w:autoSpaceDN w:val="0"/>
        <w:adjustRightInd w:val="0"/>
        <w:jc w:val="left"/>
        <w:rPr>
          <w:rFonts w:ascii="Menlo Regular" w:eastAsia="YaHei Consolas Hybrid" w:hAnsi="Menlo Regular" w:cs="Menlo Regular"/>
          <w:color w:val="000000"/>
          <w:kern w:val="0"/>
          <w:sz w:val="16"/>
          <w:szCs w:val="16"/>
        </w:rPr>
      </w:pPr>
      <w:r w:rsidRPr="00697073">
        <w:rPr>
          <w:rFonts w:ascii="Menlo Regular" w:eastAsia="YaHei Consolas Hybrid" w:hAnsi="Menlo Regular" w:cs="Menlo Regular"/>
          <w:color w:val="000000"/>
          <w:kern w:val="0"/>
          <w:sz w:val="16"/>
          <w:szCs w:val="16"/>
        </w:rPr>
        <w:t xml:space="preserve">    </w:t>
      </w:r>
      <w:r w:rsidRPr="00697073">
        <w:rPr>
          <w:rFonts w:ascii="Menlo Regular" w:eastAsia="YaHei Consolas Hybrid" w:hAnsi="Menlo Regular" w:cs="Menlo Regular"/>
          <w:color w:val="AA0D91"/>
          <w:kern w:val="0"/>
          <w:sz w:val="16"/>
          <w:szCs w:val="16"/>
        </w:rPr>
        <w:t>int</w:t>
      </w:r>
      <w:r w:rsidRPr="00697073">
        <w:rPr>
          <w:rFonts w:ascii="Menlo Regular" w:eastAsia="YaHei Consolas Hybrid" w:hAnsi="Menlo Regular" w:cs="Menlo Regular"/>
          <w:color w:val="000000"/>
          <w:kern w:val="0"/>
          <w:sz w:val="16"/>
          <w:szCs w:val="16"/>
        </w:rPr>
        <w:t xml:space="preserve"> </w:t>
      </w:r>
      <w:r w:rsidRPr="00827F7D">
        <w:rPr>
          <w:rFonts w:ascii="Menlo Regular" w:eastAsia="YaHei Consolas Hybrid" w:hAnsi="Menlo Regular" w:cs="Menlo Regular"/>
          <w:color w:val="000000"/>
          <w:kern w:val="0"/>
          <w:sz w:val="16"/>
          <w:szCs w:val="16"/>
        </w:rPr>
        <w:t>filter_aggregated_row</w:t>
      </w:r>
      <w:r w:rsidRPr="00697073">
        <w:rPr>
          <w:rFonts w:ascii="Menlo Regular" w:eastAsia="YaHei Consolas Hybrid" w:hAnsi="Menlo Regular" w:cs="Menlo Regular"/>
          <w:color w:val="000000"/>
          <w:kern w:val="0"/>
          <w:sz w:val="16"/>
          <w:szCs w:val="16"/>
        </w:rPr>
        <w:t>(</w:t>
      </w:r>
      <w:r w:rsidRPr="00697073">
        <w:rPr>
          <w:rFonts w:ascii="Menlo Regular" w:eastAsia="YaHei Consolas Hybrid" w:hAnsi="Menlo Regular" w:cs="Menlo Regular"/>
          <w:color w:val="AA0D91"/>
          <w:kern w:val="0"/>
          <w:sz w:val="16"/>
          <w:szCs w:val="16"/>
        </w:rPr>
        <w:t>const</w:t>
      </w:r>
      <w:r w:rsidRPr="00697073">
        <w:rPr>
          <w:rFonts w:ascii="Menlo Regular" w:eastAsia="YaHei Consolas Hybrid" w:hAnsi="Menlo Regular" w:cs="Menlo Regular"/>
          <w:color w:val="000000"/>
          <w:kern w:val="0"/>
          <w:sz w:val="16"/>
          <w:szCs w:val="16"/>
        </w:rPr>
        <w:t xml:space="preserve"> </w:t>
      </w:r>
      <w:r w:rsidRPr="00827F7D">
        <w:rPr>
          <w:rFonts w:ascii="Menlo Regular" w:eastAsia="YaHei Consolas Hybrid" w:hAnsi="Menlo Regular" w:cs="Menlo Regular"/>
          <w:color w:val="000000"/>
          <w:kern w:val="0"/>
          <w:sz w:val="16"/>
          <w:szCs w:val="16"/>
        </w:rPr>
        <w:t>ObCellArray &amp;cells</w:t>
      </w:r>
      <w:r w:rsidRPr="00697073">
        <w:rPr>
          <w:rFonts w:ascii="Menlo Regular" w:eastAsia="YaHei Consolas Hybrid" w:hAnsi="Menlo Regular" w:cs="Menlo Regular"/>
          <w:color w:val="000000"/>
          <w:kern w:val="0"/>
          <w:sz w:val="16"/>
          <w:szCs w:val="16"/>
        </w:rPr>
        <w:t xml:space="preserve">, </w:t>
      </w:r>
      <w:r w:rsidRPr="00697073">
        <w:rPr>
          <w:rFonts w:ascii="Menlo Regular" w:eastAsia="YaHei Consolas Hybrid" w:hAnsi="Menlo Regular" w:cs="Menlo Regular"/>
          <w:color w:val="AA0D91"/>
          <w:kern w:val="0"/>
          <w:sz w:val="16"/>
          <w:szCs w:val="16"/>
        </w:rPr>
        <w:t>const</w:t>
      </w:r>
      <w:r w:rsidRPr="00697073">
        <w:rPr>
          <w:rFonts w:ascii="Menlo Regular" w:eastAsia="YaHei Consolas Hybrid" w:hAnsi="Menlo Regular" w:cs="Menlo Regular"/>
          <w:color w:val="000000"/>
          <w:kern w:val="0"/>
          <w:sz w:val="16"/>
          <w:szCs w:val="16"/>
        </w:rPr>
        <w:t xml:space="preserve"> </w:t>
      </w:r>
      <w:r w:rsidRPr="00827F7D">
        <w:rPr>
          <w:rFonts w:ascii="Menlo Regular" w:eastAsia="YaHei Consolas Hybrid" w:hAnsi="Menlo Regular" w:cs="Menlo Regular"/>
          <w:color w:val="000000"/>
          <w:kern w:val="0"/>
          <w:sz w:val="16"/>
          <w:szCs w:val="16"/>
        </w:rPr>
        <w:t>int64_t row_beg</w:t>
      </w:r>
      <w:r w:rsidRPr="00697073">
        <w:rPr>
          <w:rFonts w:ascii="Menlo Regular" w:eastAsia="YaHei Consolas Hybrid" w:hAnsi="Menlo Regular" w:cs="Menlo Regular"/>
          <w:color w:val="000000"/>
          <w:kern w:val="0"/>
          <w:sz w:val="16"/>
          <w:szCs w:val="16"/>
        </w:rPr>
        <w:t xml:space="preserve">, </w:t>
      </w:r>
      <w:r w:rsidRPr="00827F7D">
        <w:rPr>
          <w:rFonts w:ascii="Menlo Regular" w:eastAsia="YaHei Consolas Hybrid" w:hAnsi="Menlo Regular" w:cs="Menlo Regular"/>
          <w:color w:val="000000"/>
          <w:kern w:val="0"/>
          <w:sz w:val="16"/>
          <w:szCs w:val="16"/>
        </w:rPr>
        <w:t>int64_t row_end</w:t>
      </w:r>
      <w:r>
        <w:rPr>
          <w:rFonts w:ascii="Menlo Regular" w:eastAsia="YaHei Consolas Hybrid" w:hAnsi="Menlo Regular" w:cs="Menlo Regular" w:hint="eastAsia"/>
          <w:color w:val="000000"/>
          <w:kern w:val="0"/>
          <w:sz w:val="16"/>
          <w:szCs w:val="16"/>
        </w:rPr>
        <w:t xml:space="preserve">, </w:t>
      </w:r>
      <w:r w:rsidRPr="00827F7D">
        <w:rPr>
          <w:rFonts w:ascii="Menlo Regular" w:eastAsia="YaHei Consolas Hybrid" w:hAnsi="Menlo Regular" w:cs="Menlo Regular"/>
          <w:color w:val="000000"/>
          <w:kern w:val="0"/>
          <w:sz w:val="16"/>
          <w:szCs w:val="16"/>
        </w:rPr>
        <w:t xml:space="preserve">const ObSimpleFilter &amp; filter, </w:t>
      </w:r>
      <w:r>
        <w:rPr>
          <w:rFonts w:ascii="Menlo Regular" w:eastAsia="YaHei Consolas Hybrid" w:hAnsi="Menlo Regular" w:cs="Menlo Regular" w:hint="eastAsia"/>
          <w:color w:val="000000"/>
          <w:kern w:val="0"/>
          <w:sz w:val="16"/>
          <w:szCs w:val="16"/>
        </w:rPr>
        <w:t>b</w:t>
      </w:r>
      <w:r w:rsidRPr="00827F7D">
        <w:rPr>
          <w:rFonts w:ascii="Menlo Regular" w:eastAsia="YaHei Consolas Hybrid" w:hAnsi="Menlo Regular" w:cs="Menlo Regular"/>
          <w:color w:val="000000"/>
          <w:kern w:val="0"/>
          <w:sz w:val="16"/>
          <w:szCs w:val="16"/>
        </w:rPr>
        <w:t>ool &amp;result)</w:t>
      </w:r>
      <w:r>
        <w:rPr>
          <w:rFonts w:ascii="Menlo Regular" w:eastAsia="YaHei Consolas Hybrid" w:hAnsi="Menlo Regular" w:cs="Menlo Regular" w:hint="eastAsia"/>
          <w:color w:val="000000"/>
          <w:kern w:val="0"/>
          <w:sz w:val="16"/>
          <w:szCs w:val="16"/>
        </w:rPr>
        <w:t>;</w:t>
      </w:r>
    </w:p>
    <w:p w:rsidR="00E842AA" w:rsidRDefault="00E842AA" w:rsidP="00E842AA">
      <w:pPr>
        <w:rPr>
          <w:rFonts w:ascii="宋体" w:hAnsi="宋体" w:cs="宋体"/>
        </w:rPr>
      </w:pPr>
      <w:r>
        <w:rPr>
          <w:rFonts w:ascii="宋体" w:hAnsi="宋体" w:cs="宋体" w:hint="eastAsia"/>
        </w:rPr>
        <w:t>};</w:t>
      </w:r>
    </w:p>
    <w:p w:rsidR="00E842AA" w:rsidRDefault="00E842AA" w:rsidP="00E842AA">
      <w:pPr>
        <w:rPr>
          <w:rFonts w:ascii="宋体" w:hAnsi="宋体" w:cs="宋体"/>
        </w:rPr>
      </w:pPr>
    </w:p>
    <w:p w:rsidR="00E842AA" w:rsidRDefault="00E842AA" w:rsidP="00E842AA">
      <w:r w:rsidRPr="00827F7D">
        <w:rPr>
          <w:rFonts w:hint="eastAsia"/>
        </w:rPr>
        <w:t>Having</w:t>
      </w:r>
      <w:r w:rsidRPr="00827F7D">
        <w:rPr>
          <w:rFonts w:hint="eastAsia"/>
        </w:rPr>
        <w:t>复合属性过滤中出现的列引用必须出现在</w:t>
      </w:r>
      <w:r w:rsidRPr="00827F7D">
        <w:rPr>
          <w:rFonts w:hint="eastAsia"/>
        </w:rPr>
        <w:t>Groupby</w:t>
      </w:r>
      <w:r w:rsidRPr="00827F7D">
        <w:rPr>
          <w:rFonts w:hint="eastAsia"/>
        </w:rPr>
        <w:t>下的复合列参数标示中。而复合列参数标示中出现的列必须出现在聚集函数参数标示中。这也就规定了在</w:t>
      </w:r>
      <w:r w:rsidRPr="00827F7D">
        <w:rPr>
          <w:rFonts w:hint="eastAsia"/>
        </w:rPr>
        <w:t>Groupby</w:t>
      </w:r>
      <w:r w:rsidRPr="00827F7D">
        <w:rPr>
          <w:rFonts w:hint="eastAsia"/>
        </w:rPr>
        <w:t>中必须先计算聚集函数，整个表处理完后才能开始计算</w:t>
      </w:r>
      <w:r>
        <w:rPr>
          <w:rFonts w:hint="eastAsia"/>
        </w:rPr>
        <w:t>Having</w:t>
      </w:r>
      <w:r>
        <w:rPr>
          <w:rFonts w:hint="eastAsia"/>
        </w:rPr>
        <w:t>中出现的</w:t>
      </w:r>
      <w:r w:rsidRPr="00827F7D">
        <w:rPr>
          <w:rFonts w:hint="eastAsia"/>
        </w:rPr>
        <w:t>复合列，在复合列计算过程中可以同步进行</w:t>
      </w:r>
      <w:r w:rsidRPr="00827F7D">
        <w:rPr>
          <w:rFonts w:hint="eastAsia"/>
        </w:rPr>
        <w:t>having</w:t>
      </w:r>
      <w:r w:rsidRPr="00827F7D">
        <w:rPr>
          <w:rFonts w:hint="eastAsia"/>
        </w:rPr>
        <w:t>复合属性过滤。</w:t>
      </w:r>
    </w:p>
    <w:p w:rsidR="00E842AA" w:rsidRDefault="00E842AA" w:rsidP="00E842AA">
      <w:pPr>
        <w:rPr>
          <w:rFonts w:ascii="宋体" w:hAnsi="宋体" w:cs="宋体"/>
        </w:rPr>
      </w:pPr>
    </w:p>
    <w:p w:rsidR="00E842AA" w:rsidRDefault="00E842AA" w:rsidP="00E842AA">
      <w:pPr>
        <w:rPr>
          <w:rFonts w:ascii="宋体" w:hAnsi="宋体" w:cs="宋体"/>
        </w:rPr>
      </w:pPr>
      <w:r>
        <w:rPr>
          <w:rFonts w:ascii="宋体" w:hAnsi="宋体" w:cs="宋体" w:hint="eastAsia"/>
        </w:rPr>
        <w:t>协议如下：</w:t>
      </w:r>
    </w:p>
    <w:tbl>
      <w:tblPr>
        <w:tblStyle w:val="a8"/>
        <w:tblW w:w="8613" w:type="dxa"/>
        <w:tblLayout w:type="fixed"/>
        <w:tblLook w:val="04A0"/>
      </w:tblPr>
      <w:tblGrid>
        <w:gridCol w:w="959"/>
        <w:gridCol w:w="850"/>
        <w:gridCol w:w="3119"/>
        <w:gridCol w:w="1559"/>
        <w:gridCol w:w="2126"/>
      </w:tblGrid>
      <w:tr w:rsidR="00E842AA" w:rsidRPr="008A28E0" w:rsidTr="000E5D5B">
        <w:tc>
          <w:tcPr>
            <w:tcW w:w="959" w:type="dxa"/>
            <w:tcBorders>
              <w:bottom w:val="single" w:sz="4" w:space="0" w:color="000000" w:themeColor="text1"/>
            </w:tcBorders>
            <w:shd w:val="clear" w:color="auto" w:fill="8DB3E2" w:themeFill="text2" w:themeFillTint="66"/>
          </w:tcPr>
          <w:p w:rsidR="00E842AA" w:rsidRPr="008A28E0" w:rsidRDefault="00E842AA" w:rsidP="000E5D5B">
            <w:pPr>
              <w:rPr>
                <w:rFonts w:asciiTheme="majorHAnsi" w:hAnsiTheme="majorHAnsi"/>
                <w:u w:val="single"/>
              </w:rPr>
            </w:pPr>
            <w:r w:rsidRPr="008A28E0">
              <w:rPr>
                <w:rFonts w:asciiTheme="majorHAnsi" w:hAnsiTheme="majorHAnsi"/>
                <w:u w:val="single"/>
              </w:rPr>
              <w:t>G</w:t>
            </w:r>
            <w:r w:rsidRPr="008A28E0">
              <w:rPr>
                <w:rFonts w:asciiTheme="majorHAnsi" w:hAnsiTheme="majorHAnsi" w:hint="eastAsia"/>
                <w:u w:val="single"/>
              </w:rPr>
              <w:t>roupBy</w:t>
            </w:r>
            <w:r w:rsidRPr="008A28E0">
              <w:rPr>
                <w:rFonts w:asciiTheme="majorHAnsi" w:hAnsiTheme="majorHAnsi" w:hint="eastAsia"/>
                <w:u w:val="single"/>
              </w:rPr>
              <w:t>参数标示</w:t>
            </w:r>
          </w:p>
        </w:tc>
        <w:tc>
          <w:tcPr>
            <w:tcW w:w="7654" w:type="dxa"/>
            <w:gridSpan w:val="4"/>
            <w:tcBorders>
              <w:bottom w:val="single" w:sz="4" w:space="0" w:color="000000" w:themeColor="text1"/>
            </w:tcBorders>
            <w:shd w:val="clear" w:color="auto" w:fill="FFFFFF"/>
          </w:tcPr>
          <w:p w:rsidR="00E842AA" w:rsidRPr="008A28E0" w:rsidRDefault="00E842AA" w:rsidP="000E5D5B">
            <w:pPr>
              <w:rPr>
                <w:rFonts w:asciiTheme="majorHAnsi" w:hAnsiTheme="majorHAnsi"/>
              </w:rPr>
            </w:pPr>
          </w:p>
        </w:tc>
      </w:tr>
      <w:tr w:rsidR="00E842AA" w:rsidRPr="008A28E0" w:rsidTr="000E5D5B">
        <w:tc>
          <w:tcPr>
            <w:tcW w:w="959" w:type="dxa"/>
            <w:vMerge w:val="restart"/>
            <w:shd w:val="clear" w:color="auto" w:fill="auto"/>
          </w:tcPr>
          <w:p w:rsidR="00E842AA" w:rsidRPr="008A28E0" w:rsidRDefault="00E842AA" w:rsidP="000E5D5B">
            <w:pPr>
              <w:rPr>
                <w:rFonts w:asciiTheme="majorHAnsi" w:hAnsiTheme="majorHAnsi"/>
              </w:rPr>
            </w:pPr>
          </w:p>
        </w:tc>
        <w:tc>
          <w:tcPr>
            <w:tcW w:w="850" w:type="dxa"/>
            <w:tcBorders>
              <w:bottom w:val="single" w:sz="4" w:space="0" w:color="000000" w:themeColor="text1"/>
            </w:tcBorders>
            <w:shd w:val="clear" w:color="auto" w:fill="8DB3E2" w:themeFill="text2" w:themeFillTint="66"/>
          </w:tcPr>
          <w:p w:rsidR="00E842AA" w:rsidRPr="008A28E0" w:rsidRDefault="00E842AA" w:rsidP="000E5D5B">
            <w:pPr>
              <w:rPr>
                <w:rFonts w:asciiTheme="majorHAnsi" w:hAnsiTheme="majorHAnsi"/>
                <w:u w:val="single"/>
              </w:rPr>
            </w:pPr>
            <w:r>
              <w:rPr>
                <w:rFonts w:asciiTheme="majorHAnsi" w:hAnsiTheme="majorHAnsi" w:hint="eastAsia"/>
                <w:u w:val="single"/>
              </w:rPr>
              <w:t>复合列</w:t>
            </w:r>
            <w:r w:rsidRPr="008A28E0">
              <w:rPr>
                <w:rFonts w:asciiTheme="majorHAnsi" w:hAnsiTheme="majorHAnsi" w:hint="eastAsia"/>
                <w:u w:val="single"/>
              </w:rPr>
              <w:t>参数标示</w:t>
            </w:r>
          </w:p>
        </w:tc>
        <w:tc>
          <w:tcPr>
            <w:tcW w:w="3119" w:type="dxa"/>
            <w:shd w:val="clear" w:color="auto" w:fill="95B3D7" w:themeFill="accent1" w:themeFillTint="99"/>
          </w:tcPr>
          <w:p w:rsidR="00E842AA" w:rsidRPr="006F353C" w:rsidRDefault="00E842AA" w:rsidP="000E5D5B">
            <w:pPr>
              <w:tabs>
                <w:tab w:val="left" w:pos="955"/>
              </w:tabs>
              <w:rPr>
                <w:rFonts w:asciiTheme="majorHAnsi" w:hAnsiTheme="majorHAnsi"/>
              </w:rPr>
            </w:pPr>
            <w:r>
              <w:rPr>
                <w:rFonts w:asciiTheme="majorHAnsi" w:hAnsiTheme="majorHAnsi" w:hint="eastAsia"/>
              </w:rPr>
              <w:t xml:space="preserve">comp_column1: obj(column_name/column_id)  </w:t>
            </w:r>
          </w:p>
        </w:tc>
        <w:tc>
          <w:tcPr>
            <w:tcW w:w="1559" w:type="dxa"/>
            <w:shd w:val="clear" w:color="auto" w:fill="95B3D7" w:themeFill="accent1" w:themeFillTint="99"/>
          </w:tcPr>
          <w:p w:rsidR="00E842AA" w:rsidRPr="006F353C" w:rsidRDefault="00E842AA" w:rsidP="000E5D5B">
            <w:pPr>
              <w:tabs>
                <w:tab w:val="left" w:pos="955"/>
              </w:tabs>
              <w:rPr>
                <w:rFonts w:asciiTheme="majorHAnsi" w:hAnsiTheme="majorHAnsi"/>
              </w:rPr>
            </w:pPr>
            <w:r>
              <w:rPr>
                <w:rFonts w:asciiTheme="majorHAnsi" w:hAnsiTheme="majorHAnsi" w:hint="eastAsia"/>
              </w:rPr>
              <w:t>obj(is_return)</w:t>
            </w:r>
          </w:p>
        </w:tc>
        <w:tc>
          <w:tcPr>
            <w:tcW w:w="2126" w:type="dxa"/>
            <w:shd w:val="clear" w:color="auto" w:fill="95B3D7" w:themeFill="accent1" w:themeFillTint="99"/>
          </w:tcPr>
          <w:p w:rsidR="00E842AA" w:rsidRPr="006F353C" w:rsidRDefault="00E842AA" w:rsidP="000E5D5B">
            <w:pPr>
              <w:tabs>
                <w:tab w:val="left" w:pos="955"/>
              </w:tabs>
              <w:rPr>
                <w:rFonts w:asciiTheme="majorHAnsi" w:hAnsiTheme="majorHAnsi"/>
              </w:rPr>
            </w:pPr>
            <w:r>
              <w:rPr>
                <w:rFonts w:asciiTheme="majorHAnsi" w:hAnsiTheme="majorHAnsi" w:hint="eastAsia"/>
              </w:rPr>
              <w:t>obj(expr) obj(expr)obj(expr)</w:t>
            </w:r>
            <w:r>
              <w:rPr>
                <w:rFonts w:asciiTheme="majorHAnsi" w:hAnsiTheme="majorHAnsi"/>
              </w:rPr>
              <w:t>…</w:t>
            </w:r>
          </w:p>
        </w:tc>
      </w:tr>
      <w:tr w:rsidR="00E842AA" w:rsidRPr="008A28E0" w:rsidTr="000E5D5B">
        <w:trPr>
          <w:trHeight w:val="946"/>
        </w:trPr>
        <w:tc>
          <w:tcPr>
            <w:tcW w:w="959" w:type="dxa"/>
            <w:vMerge/>
            <w:shd w:val="clear" w:color="auto" w:fill="auto"/>
          </w:tcPr>
          <w:p w:rsidR="00E842AA" w:rsidRPr="008A28E0" w:rsidRDefault="00E842AA" w:rsidP="000E5D5B">
            <w:pPr>
              <w:rPr>
                <w:rFonts w:asciiTheme="majorHAnsi" w:hAnsiTheme="majorHAnsi"/>
              </w:rPr>
            </w:pPr>
          </w:p>
        </w:tc>
        <w:tc>
          <w:tcPr>
            <w:tcW w:w="850" w:type="dxa"/>
            <w:vMerge w:val="restart"/>
            <w:shd w:val="clear" w:color="auto" w:fill="FFFFFF" w:themeFill="background1"/>
          </w:tcPr>
          <w:p w:rsidR="00E842AA" w:rsidRDefault="00E842AA" w:rsidP="000E5D5B">
            <w:pPr>
              <w:rPr>
                <w:rFonts w:asciiTheme="majorHAnsi" w:hAnsiTheme="majorHAnsi"/>
                <w:u w:val="single"/>
              </w:rPr>
            </w:pPr>
          </w:p>
        </w:tc>
        <w:tc>
          <w:tcPr>
            <w:tcW w:w="3119" w:type="dxa"/>
            <w:shd w:val="clear" w:color="auto" w:fill="95B3D7" w:themeFill="accent1" w:themeFillTint="99"/>
          </w:tcPr>
          <w:p w:rsidR="00E842AA" w:rsidRPr="006F353C" w:rsidRDefault="00E842AA" w:rsidP="000E5D5B">
            <w:pPr>
              <w:tabs>
                <w:tab w:val="left" w:pos="955"/>
              </w:tabs>
              <w:rPr>
                <w:rFonts w:asciiTheme="majorHAnsi" w:hAnsiTheme="majorHAnsi"/>
              </w:rPr>
            </w:pPr>
            <w:r>
              <w:rPr>
                <w:rFonts w:asciiTheme="majorHAnsi" w:hAnsiTheme="majorHAnsi" w:hint="eastAsia"/>
              </w:rPr>
              <w:t xml:space="preserve">comp_column1: obj(column_name/column_id)  </w:t>
            </w:r>
          </w:p>
        </w:tc>
        <w:tc>
          <w:tcPr>
            <w:tcW w:w="1559" w:type="dxa"/>
            <w:shd w:val="clear" w:color="auto" w:fill="95B3D7" w:themeFill="accent1" w:themeFillTint="99"/>
          </w:tcPr>
          <w:p w:rsidR="00E842AA" w:rsidRPr="006F353C" w:rsidRDefault="00E842AA" w:rsidP="000E5D5B">
            <w:pPr>
              <w:tabs>
                <w:tab w:val="left" w:pos="955"/>
              </w:tabs>
              <w:rPr>
                <w:rFonts w:asciiTheme="majorHAnsi" w:hAnsiTheme="majorHAnsi"/>
              </w:rPr>
            </w:pPr>
            <w:r>
              <w:rPr>
                <w:rFonts w:asciiTheme="majorHAnsi" w:hAnsiTheme="majorHAnsi" w:hint="eastAsia"/>
              </w:rPr>
              <w:t>obj(is_return)</w:t>
            </w:r>
          </w:p>
        </w:tc>
        <w:tc>
          <w:tcPr>
            <w:tcW w:w="2126" w:type="dxa"/>
            <w:shd w:val="clear" w:color="auto" w:fill="95B3D7" w:themeFill="accent1" w:themeFillTint="99"/>
          </w:tcPr>
          <w:p w:rsidR="00E842AA" w:rsidRPr="006F353C" w:rsidRDefault="00E842AA" w:rsidP="000E5D5B">
            <w:pPr>
              <w:tabs>
                <w:tab w:val="left" w:pos="955"/>
              </w:tabs>
              <w:rPr>
                <w:rFonts w:asciiTheme="majorHAnsi" w:hAnsiTheme="majorHAnsi"/>
              </w:rPr>
            </w:pPr>
            <w:r>
              <w:rPr>
                <w:rFonts w:asciiTheme="majorHAnsi" w:hAnsiTheme="majorHAnsi" w:hint="eastAsia"/>
              </w:rPr>
              <w:t>obj(expr) obj(expr)obj(expr)</w:t>
            </w:r>
            <w:r>
              <w:rPr>
                <w:rFonts w:asciiTheme="majorHAnsi" w:hAnsiTheme="majorHAnsi"/>
              </w:rPr>
              <w:t>…</w:t>
            </w:r>
          </w:p>
        </w:tc>
      </w:tr>
      <w:tr w:rsidR="00E842AA" w:rsidRPr="008A28E0" w:rsidTr="000E5D5B">
        <w:trPr>
          <w:trHeight w:val="143"/>
        </w:trPr>
        <w:tc>
          <w:tcPr>
            <w:tcW w:w="959" w:type="dxa"/>
            <w:vMerge/>
            <w:shd w:val="clear" w:color="auto" w:fill="auto"/>
          </w:tcPr>
          <w:p w:rsidR="00E842AA" w:rsidRPr="008A28E0" w:rsidRDefault="00E842AA" w:rsidP="000E5D5B">
            <w:pPr>
              <w:rPr>
                <w:rFonts w:asciiTheme="majorHAnsi" w:hAnsiTheme="majorHAnsi"/>
              </w:rPr>
            </w:pPr>
          </w:p>
        </w:tc>
        <w:tc>
          <w:tcPr>
            <w:tcW w:w="850" w:type="dxa"/>
            <w:vMerge/>
            <w:shd w:val="clear" w:color="auto" w:fill="FFFFFF" w:themeFill="background1"/>
          </w:tcPr>
          <w:p w:rsidR="00E842AA" w:rsidRDefault="00E842AA" w:rsidP="000E5D5B">
            <w:pPr>
              <w:rPr>
                <w:rFonts w:asciiTheme="majorHAnsi" w:hAnsiTheme="majorHAnsi"/>
                <w:u w:val="single"/>
              </w:rPr>
            </w:pPr>
          </w:p>
        </w:tc>
        <w:tc>
          <w:tcPr>
            <w:tcW w:w="6804" w:type="dxa"/>
            <w:gridSpan w:val="3"/>
            <w:shd w:val="clear" w:color="auto" w:fill="95B3D7" w:themeFill="accent1" w:themeFillTint="99"/>
          </w:tcPr>
          <w:p w:rsidR="00E842AA" w:rsidRDefault="00E842AA" w:rsidP="000E5D5B">
            <w:pPr>
              <w:tabs>
                <w:tab w:val="left" w:pos="955"/>
              </w:tabs>
              <w:rPr>
                <w:rFonts w:asciiTheme="majorHAnsi" w:hAnsiTheme="majorHAnsi"/>
              </w:rPr>
            </w:pPr>
            <w:r>
              <w:rPr>
                <w:rFonts w:asciiTheme="majorHAnsi" w:hAnsiTheme="majorHAnsi"/>
              </w:rPr>
              <w:t>…</w:t>
            </w:r>
          </w:p>
        </w:tc>
      </w:tr>
      <w:tr w:rsidR="00E842AA" w:rsidRPr="008A28E0" w:rsidTr="000E5D5B">
        <w:tc>
          <w:tcPr>
            <w:tcW w:w="959" w:type="dxa"/>
            <w:vMerge/>
            <w:shd w:val="clear" w:color="auto" w:fill="auto"/>
          </w:tcPr>
          <w:p w:rsidR="00E842AA" w:rsidRPr="008A28E0" w:rsidRDefault="00E842AA" w:rsidP="000E5D5B">
            <w:pPr>
              <w:rPr>
                <w:rFonts w:asciiTheme="majorHAnsi" w:hAnsiTheme="majorHAnsi"/>
              </w:rPr>
            </w:pPr>
          </w:p>
        </w:tc>
        <w:tc>
          <w:tcPr>
            <w:tcW w:w="850" w:type="dxa"/>
            <w:shd w:val="clear" w:color="auto" w:fill="8DB3E2" w:themeFill="text2" w:themeFillTint="66"/>
          </w:tcPr>
          <w:p w:rsidR="00E842AA" w:rsidRDefault="00E842AA" w:rsidP="000E5D5B">
            <w:pPr>
              <w:rPr>
                <w:rFonts w:asciiTheme="majorHAnsi" w:hAnsiTheme="majorHAnsi"/>
                <w:u w:val="single"/>
              </w:rPr>
            </w:pPr>
            <w:r>
              <w:rPr>
                <w:rFonts w:asciiTheme="majorHAnsi" w:hAnsiTheme="majorHAnsi" w:hint="eastAsia"/>
                <w:u w:val="single"/>
              </w:rPr>
              <w:t>having</w:t>
            </w:r>
            <w:r>
              <w:rPr>
                <w:rFonts w:asciiTheme="majorHAnsi" w:hAnsiTheme="majorHAnsi" w:hint="eastAsia"/>
                <w:u w:val="single"/>
              </w:rPr>
              <w:t>复合属性过滤标示</w:t>
            </w:r>
          </w:p>
        </w:tc>
        <w:tc>
          <w:tcPr>
            <w:tcW w:w="3119" w:type="dxa"/>
            <w:shd w:val="clear" w:color="auto" w:fill="95B3D7" w:themeFill="accent1" w:themeFillTint="99"/>
          </w:tcPr>
          <w:p w:rsidR="00E842AA" w:rsidRPr="006F353C" w:rsidRDefault="00E842AA" w:rsidP="000E5D5B">
            <w:pPr>
              <w:tabs>
                <w:tab w:val="left" w:pos="955"/>
              </w:tabs>
              <w:rPr>
                <w:rFonts w:asciiTheme="majorHAnsi" w:hAnsiTheme="majorHAnsi"/>
              </w:rPr>
            </w:pPr>
            <w:r>
              <w:rPr>
                <w:rFonts w:asciiTheme="majorHAnsi" w:hAnsiTheme="majorHAnsi" w:hint="eastAsia"/>
              </w:rPr>
              <w:t xml:space="preserve">comp_column1: obj(column_name/column_id)  </w:t>
            </w:r>
            <w:r>
              <w:rPr>
                <w:rFonts w:asciiTheme="majorHAnsi" w:hAnsiTheme="majorHAnsi"/>
              </w:rPr>
              <w:br/>
            </w:r>
            <w:r>
              <w:rPr>
                <w:rFonts w:asciiTheme="majorHAnsi" w:hAnsiTheme="majorHAnsi" w:hint="eastAsia"/>
              </w:rPr>
              <w:t>=</w:t>
            </w:r>
            <w:r w:rsidRPr="00A67433">
              <w:rPr>
                <w:rFonts w:asciiTheme="majorEastAsia" w:eastAsiaTheme="majorEastAsia" w:hAnsiTheme="majorEastAsia" w:cs="宋体"/>
                <w:szCs w:val="21"/>
              </w:rPr>
              <w:t>___ob_</w:t>
            </w:r>
            <w:r w:rsidRPr="00A67433">
              <w:rPr>
                <w:rFonts w:asciiTheme="majorEastAsia" w:eastAsiaTheme="majorEastAsia" w:hAnsiTheme="majorEastAsia" w:cs="宋体" w:hint="eastAsia"/>
                <w:szCs w:val="21"/>
              </w:rPr>
              <w:t>groupby_</w:t>
            </w:r>
            <w:r w:rsidRPr="00A67433">
              <w:rPr>
                <w:rFonts w:asciiTheme="majorEastAsia" w:eastAsiaTheme="majorEastAsia" w:hAnsiTheme="majorEastAsia" w:cs="宋体"/>
                <w:szCs w:val="21"/>
              </w:rPr>
              <w:t>comp_filt_</w:t>
            </w:r>
            <w:r>
              <w:rPr>
                <w:rFonts w:asciiTheme="majorEastAsia" w:eastAsiaTheme="majorEastAsia" w:hAnsiTheme="majorEastAsia" w:cs="宋体" w:hint="eastAsia"/>
                <w:szCs w:val="21"/>
              </w:rPr>
              <w:t>1</w:t>
            </w:r>
          </w:p>
        </w:tc>
        <w:tc>
          <w:tcPr>
            <w:tcW w:w="1559" w:type="dxa"/>
            <w:shd w:val="clear" w:color="auto" w:fill="95B3D7" w:themeFill="accent1" w:themeFillTint="99"/>
          </w:tcPr>
          <w:p w:rsidR="00E842AA" w:rsidRPr="006F353C" w:rsidRDefault="00E842AA" w:rsidP="000E5D5B">
            <w:pPr>
              <w:tabs>
                <w:tab w:val="left" w:pos="955"/>
              </w:tabs>
              <w:rPr>
                <w:rFonts w:asciiTheme="majorHAnsi" w:hAnsiTheme="majorHAnsi"/>
              </w:rPr>
            </w:pPr>
            <w:r>
              <w:rPr>
                <w:rFonts w:asciiTheme="majorHAnsi" w:hAnsiTheme="majorHAnsi" w:hint="eastAsia"/>
              </w:rPr>
              <w:t>obj(is_return)</w:t>
            </w:r>
            <w:r>
              <w:rPr>
                <w:rFonts w:asciiTheme="majorHAnsi" w:hAnsiTheme="majorHAnsi"/>
              </w:rPr>
              <w:br/>
            </w:r>
            <w:r>
              <w:rPr>
                <w:rFonts w:asciiTheme="majorHAnsi" w:hAnsiTheme="majorHAnsi" w:hint="eastAsia"/>
              </w:rPr>
              <w:t>=false</w:t>
            </w:r>
          </w:p>
        </w:tc>
        <w:tc>
          <w:tcPr>
            <w:tcW w:w="2126" w:type="dxa"/>
            <w:shd w:val="clear" w:color="auto" w:fill="95B3D7" w:themeFill="accent1" w:themeFillTint="99"/>
          </w:tcPr>
          <w:p w:rsidR="00E842AA" w:rsidRPr="006F353C" w:rsidRDefault="00E842AA" w:rsidP="000E5D5B">
            <w:pPr>
              <w:tabs>
                <w:tab w:val="left" w:pos="955"/>
              </w:tabs>
              <w:rPr>
                <w:rFonts w:asciiTheme="majorHAnsi" w:hAnsiTheme="majorHAnsi"/>
              </w:rPr>
            </w:pPr>
            <w:r>
              <w:rPr>
                <w:rFonts w:asciiTheme="majorHAnsi" w:hAnsiTheme="majorHAnsi" w:hint="eastAsia"/>
              </w:rPr>
              <w:t>obj(expr) obj(expr)obj(expr)</w:t>
            </w:r>
            <w:r>
              <w:rPr>
                <w:rFonts w:asciiTheme="majorHAnsi" w:hAnsiTheme="majorHAnsi"/>
              </w:rPr>
              <w:t>…</w:t>
            </w:r>
          </w:p>
        </w:tc>
      </w:tr>
      <w:tr w:rsidR="00E842AA" w:rsidTr="000E5D5B">
        <w:tc>
          <w:tcPr>
            <w:tcW w:w="959" w:type="dxa"/>
            <w:vMerge/>
            <w:shd w:val="clear" w:color="auto" w:fill="auto"/>
          </w:tcPr>
          <w:p w:rsidR="00E842AA" w:rsidRPr="008A28E0" w:rsidRDefault="00E842AA" w:rsidP="000E5D5B">
            <w:pPr>
              <w:rPr>
                <w:rFonts w:asciiTheme="majorHAnsi" w:hAnsiTheme="majorHAnsi"/>
              </w:rPr>
            </w:pPr>
          </w:p>
        </w:tc>
        <w:tc>
          <w:tcPr>
            <w:tcW w:w="850" w:type="dxa"/>
            <w:vMerge w:val="restart"/>
            <w:shd w:val="clear" w:color="auto" w:fill="FFFFFF" w:themeFill="background1"/>
          </w:tcPr>
          <w:p w:rsidR="00E842AA" w:rsidRDefault="00E842AA" w:rsidP="000E5D5B">
            <w:pPr>
              <w:rPr>
                <w:rFonts w:asciiTheme="majorHAnsi" w:hAnsiTheme="majorHAnsi"/>
                <w:u w:val="single"/>
              </w:rPr>
            </w:pPr>
          </w:p>
        </w:tc>
        <w:tc>
          <w:tcPr>
            <w:tcW w:w="3119" w:type="dxa"/>
            <w:shd w:val="clear" w:color="auto" w:fill="95B3D7" w:themeFill="accent1" w:themeFillTint="99"/>
          </w:tcPr>
          <w:p w:rsidR="00E842AA" w:rsidRPr="006F353C" w:rsidRDefault="00E842AA" w:rsidP="000E5D5B">
            <w:pPr>
              <w:tabs>
                <w:tab w:val="left" w:pos="955"/>
              </w:tabs>
              <w:rPr>
                <w:rFonts w:asciiTheme="majorHAnsi" w:hAnsiTheme="majorHAnsi"/>
              </w:rPr>
            </w:pPr>
            <w:r>
              <w:rPr>
                <w:rFonts w:asciiTheme="majorHAnsi" w:hAnsiTheme="majorHAnsi" w:hint="eastAsia"/>
              </w:rPr>
              <w:t xml:space="preserve">comp_column1: obj(column_name/column_id)  </w:t>
            </w:r>
            <w:r>
              <w:rPr>
                <w:rFonts w:asciiTheme="majorHAnsi" w:hAnsiTheme="majorHAnsi"/>
              </w:rPr>
              <w:br/>
            </w:r>
            <w:r>
              <w:rPr>
                <w:rFonts w:asciiTheme="majorHAnsi" w:hAnsiTheme="majorHAnsi" w:hint="eastAsia"/>
              </w:rPr>
              <w:t>=</w:t>
            </w:r>
            <w:r w:rsidRPr="00A67433">
              <w:rPr>
                <w:rFonts w:asciiTheme="majorEastAsia" w:eastAsiaTheme="majorEastAsia" w:hAnsiTheme="majorEastAsia" w:cs="宋体"/>
                <w:szCs w:val="21"/>
              </w:rPr>
              <w:t>___ob_</w:t>
            </w:r>
            <w:r w:rsidRPr="00A67433">
              <w:rPr>
                <w:rFonts w:asciiTheme="majorEastAsia" w:eastAsiaTheme="majorEastAsia" w:hAnsiTheme="majorEastAsia" w:cs="宋体" w:hint="eastAsia"/>
                <w:szCs w:val="21"/>
              </w:rPr>
              <w:t>groupby_</w:t>
            </w:r>
            <w:r w:rsidRPr="00A67433">
              <w:rPr>
                <w:rFonts w:asciiTheme="majorEastAsia" w:eastAsiaTheme="majorEastAsia" w:hAnsiTheme="majorEastAsia" w:cs="宋体"/>
                <w:szCs w:val="21"/>
              </w:rPr>
              <w:t>comp_filt_</w:t>
            </w:r>
            <w:r>
              <w:rPr>
                <w:rFonts w:asciiTheme="majorEastAsia" w:eastAsiaTheme="majorEastAsia" w:hAnsiTheme="majorEastAsia" w:cs="宋体" w:hint="eastAsia"/>
                <w:szCs w:val="21"/>
              </w:rPr>
              <w:t>2</w:t>
            </w:r>
          </w:p>
        </w:tc>
        <w:tc>
          <w:tcPr>
            <w:tcW w:w="1559" w:type="dxa"/>
            <w:shd w:val="clear" w:color="auto" w:fill="95B3D7" w:themeFill="accent1" w:themeFillTint="99"/>
          </w:tcPr>
          <w:p w:rsidR="00E842AA" w:rsidRPr="006F353C" w:rsidRDefault="00E842AA" w:rsidP="000E5D5B">
            <w:pPr>
              <w:tabs>
                <w:tab w:val="left" w:pos="955"/>
              </w:tabs>
              <w:rPr>
                <w:rFonts w:asciiTheme="majorHAnsi" w:hAnsiTheme="majorHAnsi"/>
              </w:rPr>
            </w:pPr>
            <w:r>
              <w:rPr>
                <w:rFonts w:asciiTheme="majorHAnsi" w:hAnsiTheme="majorHAnsi" w:hint="eastAsia"/>
              </w:rPr>
              <w:t>obj(is_return)</w:t>
            </w:r>
            <w:r>
              <w:rPr>
                <w:rFonts w:asciiTheme="majorHAnsi" w:hAnsiTheme="majorHAnsi"/>
              </w:rPr>
              <w:br/>
            </w:r>
            <w:r>
              <w:rPr>
                <w:rFonts w:asciiTheme="majorHAnsi" w:hAnsiTheme="majorHAnsi" w:hint="eastAsia"/>
              </w:rPr>
              <w:t>=false</w:t>
            </w:r>
          </w:p>
        </w:tc>
        <w:tc>
          <w:tcPr>
            <w:tcW w:w="2126" w:type="dxa"/>
            <w:shd w:val="clear" w:color="auto" w:fill="95B3D7" w:themeFill="accent1" w:themeFillTint="99"/>
          </w:tcPr>
          <w:p w:rsidR="00E842AA" w:rsidRPr="006F353C" w:rsidRDefault="00E842AA" w:rsidP="000E5D5B">
            <w:pPr>
              <w:tabs>
                <w:tab w:val="left" w:pos="955"/>
              </w:tabs>
              <w:rPr>
                <w:rFonts w:asciiTheme="majorHAnsi" w:hAnsiTheme="majorHAnsi"/>
              </w:rPr>
            </w:pPr>
            <w:r>
              <w:rPr>
                <w:rFonts w:asciiTheme="majorHAnsi" w:hAnsiTheme="majorHAnsi" w:hint="eastAsia"/>
              </w:rPr>
              <w:t>obj(expr) obj(expr)obj(expr)</w:t>
            </w:r>
            <w:r>
              <w:rPr>
                <w:rFonts w:asciiTheme="majorHAnsi" w:hAnsiTheme="majorHAnsi"/>
              </w:rPr>
              <w:t>…</w:t>
            </w:r>
          </w:p>
        </w:tc>
      </w:tr>
      <w:tr w:rsidR="00E842AA" w:rsidTr="000E5D5B">
        <w:tc>
          <w:tcPr>
            <w:tcW w:w="959" w:type="dxa"/>
            <w:vMerge/>
            <w:shd w:val="clear" w:color="auto" w:fill="auto"/>
          </w:tcPr>
          <w:p w:rsidR="00E842AA" w:rsidRPr="008A28E0" w:rsidRDefault="00E842AA" w:rsidP="000E5D5B">
            <w:pPr>
              <w:rPr>
                <w:rFonts w:asciiTheme="majorHAnsi" w:hAnsiTheme="majorHAnsi"/>
              </w:rPr>
            </w:pPr>
          </w:p>
        </w:tc>
        <w:tc>
          <w:tcPr>
            <w:tcW w:w="850" w:type="dxa"/>
            <w:vMerge/>
            <w:tcBorders>
              <w:bottom w:val="single" w:sz="4" w:space="0" w:color="000000" w:themeColor="text1"/>
            </w:tcBorders>
            <w:shd w:val="clear" w:color="auto" w:fill="FFFFFF" w:themeFill="background1"/>
          </w:tcPr>
          <w:p w:rsidR="00E842AA" w:rsidRDefault="00E842AA" w:rsidP="000E5D5B">
            <w:pPr>
              <w:rPr>
                <w:rFonts w:asciiTheme="majorHAnsi" w:hAnsiTheme="majorHAnsi"/>
                <w:u w:val="single"/>
              </w:rPr>
            </w:pPr>
          </w:p>
        </w:tc>
        <w:tc>
          <w:tcPr>
            <w:tcW w:w="6804" w:type="dxa"/>
            <w:gridSpan w:val="3"/>
            <w:shd w:val="clear" w:color="auto" w:fill="95B3D7" w:themeFill="accent1" w:themeFillTint="99"/>
          </w:tcPr>
          <w:p w:rsidR="00E842AA" w:rsidRDefault="00E842AA" w:rsidP="000E5D5B">
            <w:pPr>
              <w:tabs>
                <w:tab w:val="left" w:pos="955"/>
              </w:tabs>
              <w:rPr>
                <w:rFonts w:asciiTheme="majorHAnsi" w:hAnsiTheme="majorHAnsi"/>
              </w:rPr>
            </w:pPr>
            <w:r>
              <w:rPr>
                <w:rFonts w:asciiTheme="majorHAnsi" w:hAnsiTheme="majorHAnsi"/>
              </w:rPr>
              <w:t>…</w:t>
            </w:r>
          </w:p>
        </w:tc>
      </w:tr>
    </w:tbl>
    <w:p w:rsidR="00AE4850" w:rsidRDefault="00E842AA" w:rsidP="00AE4850">
      <w:pPr>
        <w:pStyle w:val="2"/>
        <w:rPr>
          <w:lang w:eastAsia="zh-CN"/>
        </w:rPr>
      </w:pPr>
      <w:bookmarkStart w:id="24" w:name="_Toc301359185"/>
      <w:r>
        <w:rPr>
          <w:rFonts w:hint="eastAsia"/>
          <w:lang w:eastAsia="zh-CN"/>
        </w:rPr>
        <w:t>C</w:t>
      </w:r>
      <w:r w:rsidR="0005316A">
        <w:rPr>
          <w:rFonts w:hint="eastAsia"/>
          <w:lang w:eastAsia="zh-CN"/>
        </w:rPr>
        <w:t>hunk</w:t>
      </w:r>
      <w:r w:rsidR="00AE4850">
        <w:rPr>
          <w:rFonts w:hint="eastAsia"/>
        </w:rPr>
        <w:t>S</w:t>
      </w:r>
      <w:r w:rsidR="0005316A">
        <w:rPr>
          <w:rFonts w:hint="eastAsia"/>
          <w:lang w:eastAsia="zh-CN"/>
        </w:rPr>
        <w:t>erver</w:t>
      </w:r>
      <w:bookmarkEnd w:id="24"/>
    </w:p>
    <w:p w:rsidR="00E842AA" w:rsidRPr="00E842AA" w:rsidRDefault="00E842AA" w:rsidP="00E842AA">
      <w:r>
        <w:rPr>
          <w:rFonts w:hint="eastAsia"/>
        </w:rPr>
        <w:t>复合列传入到</w:t>
      </w:r>
      <w:r>
        <w:rPr>
          <w:rFonts w:hint="eastAsia"/>
        </w:rPr>
        <w:t>C</w:t>
      </w:r>
      <w:r w:rsidR="00FB691E">
        <w:rPr>
          <w:rFonts w:hint="eastAsia"/>
        </w:rPr>
        <w:t>hunk</w:t>
      </w:r>
      <w:r>
        <w:rPr>
          <w:rFonts w:hint="eastAsia"/>
        </w:rPr>
        <w:t>S</w:t>
      </w:r>
      <w:r w:rsidR="00FB691E">
        <w:rPr>
          <w:rFonts w:hint="eastAsia"/>
        </w:rPr>
        <w:t>erver</w:t>
      </w:r>
      <w:r>
        <w:rPr>
          <w:rFonts w:hint="eastAsia"/>
        </w:rPr>
        <w:t>时各列均已从字符串转成了对应的</w:t>
      </w:r>
      <w:r>
        <w:rPr>
          <w:rFonts w:hint="eastAsia"/>
        </w:rPr>
        <w:t>id/index</w:t>
      </w:r>
      <w:r>
        <w:rPr>
          <w:rFonts w:hint="eastAsia"/>
        </w:rPr>
        <w:t>。</w:t>
      </w:r>
      <w:r w:rsidR="00AE56EA">
        <w:rPr>
          <w:rFonts w:hint="eastAsia"/>
        </w:rPr>
        <w:t>不使用</w:t>
      </w:r>
      <w:r w:rsidR="00AE56EA">
        <w:rPr>
          <w:rFonts w:hint="eastAsia"/>
        </w:rPr>
        <w:t>name</w:t>
      </w:r>
      <w:r w:rsidR="00AE56EA">
        <w:rPr>
          <w:rFonts w:hint="eastAsia"/>
        </w:rPr>
        <w:t>。</w:t>
      </w:r>
    </w:p>
    <w:p w:rsidR="00AE4850" w:rsidRPr="00AE4850" w:rsidRDefault="00AE4850" w:rsidP="00AE4850">
      <w:pPr>
        <w:pStyle w:val="2"/>
      </w:pPr>
      <w:bookmarkStart w:id="25" w:name="_Toc301359186"/>
      <w:r>
        <w:rPr>
          <w:rFonts w:hint="eastAsia"/>
        </w:rPr>
        <w:lastRenderedPageBreak/>
        <w:t>其它</w:t>
      </w:r>
      <w:r>
        <w:rPr>
          <w:rFonts w:hint="eastAsia"/>
          <w:lang w:eastAsia="zh-CN"/>
        </w:rPr>
        <w:t>细节问题</w:t>
      </w:r>
      <w:bookmarkEnd w:id="25"/>
    </w:p>
    <w:p w:rsidR="00C612B5" w:rsidRDefault="00C612B5" w:rsidP="00C612B5">
      <w:pPr>
        <w:pStyle w:val="3"/>
      </w:pPr>
      <w:bookmarkStart w:id="26" w:name="_Toc301359187"/>
      <w:r>
        <w:rPr>
          <w:rFonts w:hint="eastAsia"/>
        </w:rPr>
        <w:t>查询不返回</w:t>
      </w:r>
      <w:bookmarkEnd w:id="26"/>
    </w:p>
    <w:p w:rsidR="00C612B5" w:rsidRDefault="00C612B5" w:rsidP="00C612B5">
      <w:r>
        <w:rPr>
          <w:rFonts w:hint="eastAsia"/>
        </w:rPr>
        <w:t>查询不返回功能是</w:t>
      </w:r>
      <w:r>
        <w:rPr>
          <w:rFonts w:hint="eastAsia"/>
        </w:rPr>
        <w:t>0.3</w:t>
      </w:r>
      <w:r>
        <w:rPr>
          <w:rFonts w:hint="eastAsia"/>
        </w:rPr>
        <w:t>中新加入的，协议设计中需要在每一列中新加入一项指示是否返回。</w:t>
      </w:r>
    </w:p>
    <w:p w:rsidR="00C612B5" w:rsidRDefault="00C612B5" w:rsidP="00C612B5">
      <w:pPr>
        <w:rPr>
          <w:rFonts w:ascii="宋体" w:hAnsi="宋体" w:cs="宋体"/>
        </w:rPr>
      </w:pPr>
    </w:p>
    <w:p w:rsidR="00C612B5" w:rsidRDefault="00C612B5" w:rsidP="00C612B5">
      <w:pPr>
        <w:rPr>
          <w:rFonts w:ascii="宋体" w:hAnsi="宋体" w:cs="宋体"/>
        </w:rPr>
      </w:pPr>
      <w:r>
        <w:rPr>
          <w:rFonts w:ascii="宋体" w:hAnsi="宋体" w:cs="宋体" w:hint="eastAsia"/>
        </w:rPr>
        <w:t>查询不返回由</w:t>
      </w:r>
    </w:p>
    <w:p w:rsidR="00C612B5" w:rsidRDefault="00C612B5" w:rsidP="00C612B5">
      <w:pPr>
        <w:tabs>
          <w:tab w:val="left" w:pos="280"/>
        </w:tabs>
        <w:autoSpaceDE w:val="0"/>
        <w:autoSpaceDN w:val="0"/>
        <w:adjustRightInd w:val="0"/>
        <w:jc w:val="left"/>
        <w:rPr>
          <w:rFonts w:ascii="宋体" w:hAnsi="宋体" w:cs="宋体"/>
          <w:color w:val="000000"/>
          <w:kern w:val="0"/>
          <w:sz w:val="16"/>
          <w:szCs w:val="16"/>
        </w:rPr>
      </w:pPr>
      <w:r w:rsidRPr="00931CAE">
        <w:rPr>
          <w:rFonts w:ascii="Menlo Regular" w:eastAsiaTheme="minorEastAsia" w:hAnsi="Menlo Regular" w:cs="Menlo Regular"/>
          <w:color w:val="AA0D91"/>
          <w:kern w:val="0"/>
          <w:sz w:val="16"/>
          <w:szCs w:val="16"/>
        </w:rPr>
        <w:t>int</w:t>
      </w:r>
      <w:r w:rsidRPr="00931CAE">
        <w:rPr>
          <w:rFonts w:ascii="Menlo Regular" w:eastAsiaTheme="minorEastAsia" w:hAnsi="Menlo Regular" w:cs="Menlo Regular"/>
          <w:color w:val="000000"/>
          <w:kern w:val="0"/>
          <w:sz w:val="16"/>
          <w:szCs w:val="16"/>
        </w:rPr>
        <w:t xml:space="preserve"> oceanbase::mergeserver::ObScanMergeJoinAgentImp::next_cell()</w:t>
      </w:r>
      <w:r w:rsidRPr="00931CAE">
        <w:rPr>
          <w:rFonts w:ascii="宋体" w:hAnsi="宋体" w:cs="宋体" w:hint="eastAsia"/>
          <w:color w:val="000000"/>
          <w:kern w:val="0"/>
          <w:sz w:val="16"/>
          <w:szCs w:val="16"/>
        </w:rPr>
        <w:t>；</w:t>
      </w:r>
    </w:p>
    <w:p w:rsidR="00C612B5" w:rsidRDefault="00C612B5" w:rsidP="00C612B5">
      <w:pPr>
        <w:rPr>
          <w:rFonts w:ascii="宋体" w:hAnsi="宋体" w:cs="宋体"/>
        </w:rPr>
      </w:pPr>
      <w:r>
        <w:rPr>
          <w:rFonts w:ascii="宋体" w:hAnsi="宋体" w:cs="宋体" w:hint="eastAsia"/>
        </w:rPr>
        <w:t>成员实现。</w:t>
      </w:r>
    </w:p>
    <w:p w:rsidR="00C612B5" w:rsidRDefault="00C612B5" w:rsidP="00C612B5">
      <w:pPr>
        <w:rPr>
          <w:rFonts w:ascii="宋体" w:hAnsi="宋体" w:cs="宋体"/>
        </w:rPr>
      </w:pPr>
      <w:r>
        <w:rPr>
          <w:rFonts w:ascii="宋体" w:hAnsi="宋体" w:cs="宋体" w:hint="eastAsia"/>
        </w:rPr>
        <w:t>用一个数组记录每行那些cell需要返回。并记录当前行已经返回到第几个cell。调用next</w:t>
      </w:r>
      <w:r>
        <w:rPr>
          <w:rFonts w:ascii="宋体" w:hAnsi="宋体" w:cs="宋体"/>
        </w:rPr>
        <w:t>_cell</w:t>
      </w:r>
      <w:r>
        <w:rPr>
          <w:rFonts w:ascii="宋体" w:hAnsi="宋体" w:cs="宋体" w:hint="eastAsia"/>
        </w:rPr>
        <w:t>的时候，跳过所有不需要返回的列。当前行访问结束后，把当前行访问到第几个cell的记录归0.</w:t>
      </w:r>
    </w:p>
    <w:p w:rsidR="00C612B5" w:rsidRDefault="00C612B5" w:rsidP="00C612B5">
      <w:pPr>
        <w:rPr>
          <w:rFonts w:ascii="宋体" w:hAnsi="宋体" w:cs="宋体"/>
        </w:rPr>
      </w:pPr>
    </w:p>
    <w:p w:rsidR="00C612B5" w:rsidRDefault="00C612B5" w:rsidP="00C612B5">
      <w:pPr>
        <w:pStyle w:val="3"/>
      </w:pPr>
      <w:bookmarkStart w:id="27" w:name="_Toc301359188"/>
      <w:r>
        <w:rPr>
          <w:rFonts w:hint="eastAsia"/>
        </w:rPr>
        <w:t>复合列</w:t>
      </w:r>
      <w:r>
        <w:rPr>
          <w:rFonts w:hint="eastAsia"/>
        </w:rPr>
        <w:t>index</w:t>
      </w:r>
      <w:r>
        <w:rPr>
          <w:rFonts w:hint="eastAsia"/>
        </w:rPr>
        <w:t>管理</w:t>
      </w:r>
      <w:bookmarkEnd w:id="27"/>
    </w:p>
    <w:p w:rsidR="00C612B5" w:rsidRDefault="00C612B5" w:rsidP="00C612B5">
      <w:r>
        <w:rPr>
          <w:rFonts w:hint="eastAsia"/>
        </w:rPr>
        <w:t>每个基本列都会在当前行中有对应列，用于存储从</w:t>
      </w:r>
      <w:r>
        <w:rPr>
          <w:rFonts w:hint="eastAsia"/>
        </w:rPr>
        <w:t>ups</w:t>
      </w:r>
      <w:r>
        <w:rPr>
          <w:rFonts w:hint="eastAsia"/>
        </w:rPr>
        <w:t>和</w:t>
      </w:r>
      <w:r>
        <w:rPr>
          <w:rFonts w:hint="eastAsia"/>
        </w:rPr>
        <w:t>cs</w:t>
      </w:r>
      <w:r>
        <w:rPr>
          <w:rFonts w:hint="eastAsia"/>
        </w:rPr>
        <w:t>取得的数据。基本列通过</w:t>
      </w:r>
      <w:r>
        <w:rPr>
          <w:rFonts w:hint="eastAsia"/>
        </w:rPr>
        <w:t>index</w:t>
      </w:r>
      <w:r>
        <w:rPr>
          <w:rFonts w:hint="eastAsia"/>
        </w:rPr>
        <w:t>作为下标在当前行中寻址数据，</w:t>
      </w:r>
      <w:r>
        <w:rPr>
          <w:rFonts w:hint="eastAsia"/>
        </w:rPr>
        <w:t>index</w:t>
      </w:r>
      <w:r>
        <w:rPr>
          <w:rFonts w:hint="eastAsia"/>
        </w:rPr>
        <w:t>取值从</w:t>
      </w:r>
      <w:r>
        <w:rPr>
          <w:rFonts w:hint="eastAsia"/>
        </w:rPr>
        <w:t>0</w:t>
      </w:r>
      <w:r>
        <w:rPr>
          <w:rFonts w:hint="eastAsia"/>
        </w:rPr>
        <w:t>起，到查询包括的总基本列数</w:t>
      </w:r>
      <w:r>
        <w:rPr>
          <w:rFonts w:hint="eastAsia"/>
        </w:rPr>
        <w:t>basic_column_size</w:t>
      </w:r>
      <w:r>
        <w:rPr>
          <w:rFonts w:hint="eastAsia"/>
        </w:rPr>
        <w:t>为止，即</w:t>
      </w:r>
      <w:r>
        <w:rPr>
          <w:rFonts w:hint="eastAsia"/>
        </w:rPr>
        <w:t>0&lt;=index&lt;basic_column_size</w:t>
      </w:r>
      <w:r>
        <w:rPr>
          <w:rFonts w:hint="eastAsia"/>
        </w:rPr>
        <w:t>。复合列也在当前行中有对应列，用于存储复合计算结果。复合列也通过</w:t>
      </w:r>
      <w:r>
        <w:rPr>
          <w:rFonts w:hint="eastAsia"/>
        </w:rPr>
        <w:t>index</w:t>
      </w:r>
      <w:r>
        <w:rPr>
          <w:rFonts w:hint="eastAsia"/>
        </w:rPr>
        <w:t>作为下标在当前行中寻址数据，</w:t>
      </w:r>
      <w:r>
        <w:rPr>
          <w:rFonts w:hint="eastAsia"/>
        </w:rPr>
        <w:t>index</w:t>
      </w:r>
      <w:r>
        <w:rPr>
          <w:rFonts w:hint="eastAsia"/>
        </w:rPr>
        <w:t>取值范围为</w:t>
      </w:r>
      <w:r>
        <w:rPr>
          <w:rFonts w:hint="eastAsia"/>
        </w:rPr>
        <w:t>basic_column_size  &lt;=  index  &lt;  basic_column_size + composite_column_size</w:t>
      </w:r>
      <w:r>
        <w:rPr>
          <w:rFonts w:hint="eastAsia"/>
        </w:rPr>
        <w:t>。</w:t>
      </w:r>
    </w:p>
    <w:p w:rsidR="00C612B5" w:rsidRDefault="00C612B5" w:rsidP="00C612B5"/>
    <w:tbl>
      <w:tblPr>
        <w:tblStyle w:val="-6"/>
        <w:tblW w:w="0" w:type="auto"/>
        <w:tblLook w:val="04A0"/>
      </w:tblPr>
      <w:tblGrid>
        <w:gridCol w:w="775"/>
        <w:gridCol w:w="810"/>
        <w:gridCol w:w="808"/>
        <w:gridCol w:w="808"/>
        <w:gridCol w:w="872"/>
        <w:gridCol w:w="860"/>
        <w:gridCol w:w="868"/>
        <w:gridCol w:w="896"/>
        <w:gridCol w:w="918"/>
        <w:gridCol w:w="907"/>
      </w:tblGrid>
      <w:tr w:rsidR="00C612B5" w:rsidTr="00B95F29">
        <w:trPr>
          <w:cnfStyle w:val="100000000000"/>
        </w:trPr>
        <w:tc>
          <w:tcPr>
            <w:cnfStyle w:val="001000000000"/>
            <w:tcW w:w="775" w:type="dxa"/>
          </w:tcPr>
          <w:p w:rsidR="00C612B5" w:rsidRDefault="00C612B5" w:rsidP="000E5D5B">
            <w:pPr>
              <w:jc w:val="center"/>
            </w:pPr>
            <w:r>
              <w:rPr>
                <w:rFonts w:hint="eastAsia"/>
              </w:rPr>
              <w:t>列名</w:t>
            </w:r>
          </w:p>
        </w:tc>
        <w:tc>
          <w:tcPr>
            <w:tcW w:w="810" w:type="dxa"/>
          </w:tcPr>
          <w:p w:rsidR="00C612B5" w:rsidRDefault="00C612B5" w:rsidP="000E5D5B">
            <w:pPr>
              <w:jc w:val="center"/>
              <w:cnfStyle w:val="100000000000"/>
            </w:pPr>
            <w:r>
              <w:t>A</w:t>
            </w:r>
          </w:p>
        </w:tc>
        <w:tc>
          <w:tcPr>
            <w:tcW w:w="808" w:type="dxa"/>
          </w:tcPr>
          <w:p w:rsidR="00C612B5" w:rsidRDefault="00C612B5" w:rsidP="000E5D5B">
            <w:pPr>
              <w:jc w:val="center"/>
              <w:cnfStyle w:val="100000000000"/>
            </w:pPr>
            <w:r>
              <w:rPr>
                <w:rFonts w:hint="eastAsia"/>
              </w:rPr>
              <w:t>B</w:t>
            </w:r>
          </w:p>
        </w:tc>
        <w:tc>
          <w:tcPr>
            <w:tcW w:w="808" w:type="dxa"/>
          </w:tcPr>
          <w:p w:rsidR="00C612B5" w:rsidRDefault="00C612B5" w:rsidP="000E5D5B">
            <w:pPr>
              <w:jc w:val="center"/>
              <w:cnfStyle w:val="100000000000"/>
            </w:pPr>
            <w:r>
              <w:rPr>
                <w:rFonts w:hint="eastAsia"/>
              </w:rPr>
              <w:t>C</w:t>
            </w:r>
          </w:p>
        </w:tc>
        <w:tc>
          <w:tcPr>
            <w:tcW w:w="872" w:type="dxa"/>
          </w:tcPr>
          <w:p w:rsidR="00C612B5" w:rsidRDefault="00C612B5" w:rsidP="000E5D5B">
            <w:pPr>
              <w:jc w:val="center"/>
              <w:cnfStyle w:val="100000000000"/>
            </w:pPr>
            <w:r>
              <w:rPr>
                <w:rFonts w:hint="eastAsia"/>
              </w:rPr>
              <w:t>A+B</w:t>
            </w:r>
          </w:p>
          <w:p w:rsidR="00C612B5" w:rsidRDefault="00C612B5" w:rsidP="000E5D5B">
            <w:pPr>
              <w:jc w:val="center"/>
              <w:cnfStyle w:val="100000000000"/>
            </w:pPr>
            <w:r>
              <w:rPr>
                <w:rFonts w:hint="eastAsia"/>
              </w:rPr>
              <w:t>as C1</w:t>
            </w:r>
          </w:p>
        </w:tc>
        <w:tc>
          <w:tcPr>
            <w:tcW w:w="860" w:type="dxa"/>
          </w:tcPr>
          <w:p w:rsidR="00C612B5" w:rsidRDefault="00C612B5" w:rsidP="000E5D5B">
            <w:pPr>
              <w:jc w:val="center"/>
              <w:cnfStyle w:val="100000000000"/>
            </w:pPr>
            <w:r>
              <w:rPr>
                <w:rFonts w:hint="eastAsia"/>
              </w:rPr>
              <w:t>A-B</w:t>
            </w:r>
          </w:p>
          <w:p w:rsidR="00C612B5" w:rsidRDefault="00C612B5" w:rsidP="000E5D5B">
            <w:pPr>
              <w:jc w:val="center"/>
              <w:cnfStyle w:val="100000000000"/>
            </w:pPr>
            <w:r>
              <w:rPr>
                <w:rFonts w:hint="eastAsia"/>
              </w:rPr>
              <w:t>as C2</w:t>
            </w:r>
          </w:p>
        </w:tc>
        <w:tc>
          <w:tcPr>
            <w:tcW w:w="868" w:type="dxa"/>
          </w:tcPr>
          <w:p w:rsidR="00C612B5" w:rsidRDefault="00C612B5" w:rsidP="000E5D5B">
            <w:pPr>
              <w:jc w:val="center"/>
              <w:cnfStyle w:val="100000000000"/>
            </w:pPr>
            <w:r>
              <w:rPr>
                <w:rFonts w:hint="eastAsia"/>
              </w:rPr>
              <w:t>A*B</w:t>
            </w:r>
          </w:p>
          <w:p w:rsidR="00C612B5" w:rsidRDefault="00C612B5" w:rsidP="000E5D5B">
            <w:pPr>
              <w:jc w:val="center"/>
              <w:cnfStyle w:val="100000000000"/>
            </w:pPr>
            <w:r>
              <w:rPr>
                <w:rFonts w:hint="eastAsia"/>
              </w:rPr>
              <w:t>as C3</w:t>
            </w:r>
          </w:p>
        </w:tc>
        <w:tc>
          <w:tcPr>
            <w:tcW w:w="896" w:type="dxa"/>
          </w:tcPr>
          <w:p w:rsidR="00C612B5" w:rsidRDefault="00C612B5" w:rsidP="000E5D5B">
            <w:pPr>
              <w:jc w:val="center"/>
              <w:cnfStyle w:val="100000000000"/>
            </w:pPr>
            <w:r>
              <w:rPr>
                <w:rFonts w:hint="eastAsia"/>
              </w:rPr>
              <w:t>A+C1</w:t>
            </w:r>
          </w:p>
          <w:p w:rsidR="00C612B5" w:rsidRDefault="00C612B5" w:rsidP="000E5D5B">
            <w:pPr>
              <w:jc w:val="center"/>
              <w:cnfStyle w:val="100000000000"/>
            </w:pPr>
            <w:r>
              <w:rPr>
                <w:rFonts w:hint="eastAsia"/>
              </w:rPr>
              <w:t>as C4</w:t>
            </w:r>
          </w:p>
        </w:tc>
        <w:tc>
          <w:tcPr>
            <w:tcW w:w="918" w:type="dxa"/>
          </w:tcPr>
          <w:p w:rsidR="00C612B5" w:rsidRDefault="00C612B5" w:rsidP="000E5D5B">
            <w:pPr>
              <w:jc w:val="center"/>
              <w:cnfStyle w:val="100000000000"/>
            </w:pPr>
            <w:r>
              <w:rPr>
                <w:rFonts w:hint="eastAsia"/>
              </w:rPr>
              <w:t>C2+C3</w:t>
            </w:r>
          </w:p>
          <w:p w:rsidR="00C612B5" w:rsidRDefault="00C612B5" w:rsidP="000E5D5B">
            <w:pPr>
              <w:jc w:val="center"/>
              <w:cnfStyle w:val="100000000000"/>
            </w:pPr>
            <w:r>
              <w:rPr>
                <w:rFonts w:hint="eastAsia"/>
              </w:rPr>
              <w:t>as C5</w:t>
            </w:r>
          </w:p>
        </w:tc>
        <w:tc>
          <w:tcPr>
            <w:tcW w:w="907" w:type="dxa"/>
          </w:tcPr>
          <w:p w:rsidR="00C612B5" w:rsidRDefault="00C612B5" w:rsidP="000E5D5B">
            <w:pPr>
              <w:jc w:val="center"/>
              <w:cnfStyle w:val="100000000000"/>
            </w:pPr>
            <w:r>
              <w:rPr>
                <w:rFonts w:hint="eastAsia"/>
              </w:rPr>
              <w:t>C5-C4</w:t>
            </w:r>
          </w:p>
          <w:p w:rsidR="00C612B5" w:rsidRDefault="00C612B5" w:rsidP="000E5D5B">
            <w:pPr>
              <w:jc w:val="center"/>
              <w:cnfStyle w:val="100000000000"/>
            </w:pPr>
            <w:r>
              <w:rPr>
                <w:rFonts w:hint="eastAsia"/>
              </w:rPr>
              <w:t>as C6</w:t>
            </w:r>
          </w:p>
        </w:tc>
      </w:tr>
      <w:tr w:rsidR="00C612B5" w:rsidTr="00B95F29">
        <w:trPr>
          <w:cnfStyle w:val="000000100000"/>
        </w:trPr>
        <w:tc>
          <w:tcPr>
            <w:cnfStyle w:val="001000000000"/>
            <w:tcW w:w="775" w:type="dxa"/>
          </w:tcPr>
          <w:p w:rsidR="00C612B5" w:rsidRDefault="00C612B5" w:rsidP="000E5D5B">
            <w:r>
              <w:t>I</w:t>
            </w:r>
            <w:r>
              <w:rPr>
                <w:rFonts w:hint="eastAsia"/>
              </w:rPr>
              <w:t>ndex</w:t>
            </w:r>
          </w:p>
        </w:tc>
        <w:tc>
          <w:tcPr>
            <w:tcW w:w="810" w:type="dxa"/>
          </w:tcPr>
          <w:p w:rsidR="00C612B5" w:rsidRDefault="00C612B5" w:rsidP="000E5D5B">
            <w:pPr>
              <w:jc w:val="center"/>
              <w:cnfStyle w:val="000000100000"/>
            </w:pPr>
            <w:r>
              <w:rPr>
                <w:rFonts w:hint="eastAsia"/>
              </w:rPr>
              <w:t>0</w:t>
            </w:r>
          </w:p>
        </w:tc>
        <w:tc>
          <w:tcPr>
            <w:tcW w:w="808" w:type="dxa"/>
          </w:tcPr>
          <w:p w:rsidR="00C612B5" w:rsidRDefault="00C612B5" w:rsidP="000E5D5B">
            <w:pPr>
              <w:jc w:val="center"/>
              <w:cnfStyle w:val="000000100000"/>
            </w:pPr>
            <w:r>
              <w:rPr>
                <w:rFonts w:hint="eastAsia"/>
              </w:rPr>
              <w:t>1</w:t>
            </w:r>
          </w:p>
        </w:tc>
        <w:tc>
          <w:tcPr>
            <w:tcW w:w="808" w:type="dxa"/>
          </w:tcPr>
          <w:p w:rsidR="00C612B5" w:rsidRDefault="00C612B5" w:rsidP="000E5D5B">
            <w:pPr>
              <w:jc w:val="center"/>
              <w:cnfStyle w:val="000000100000"/>
            </w:pPr>
            <w:r>
              <w:rPr>
                <w:rFonts w:hint="eastAsia"/>
              </w:rPr>
              <w:t>2</w:t>
            </w:r>
          </w:p>
        </w:tc>
        <w:tc>
          <w:tcPr>
            <w:tcW w:w="872" w:type="dxa"/>
          </w:tcPr>
          <w:p w:rsidR="00C612B5" w:rsidRPr="00E60B7D" w:rsidRDefault="00C612B5" w:rsidP="000E5D5B">
            <w:pPr>
              <w:jc w:val="center"/>
              <w:cnfStyle w:val="000000100000"/>
              <w:rPr>
                <w:b/>
                <w:color w:val="0070C0"/>
              </w:rPr>
            </w:pPr>
            <w:r w:rsidRPr="00E60B7D">
              <w:rPr>
                <w:rFonts w:hint="eastAsia"/>
                <w:b/>
                <w:color w:val="0070C0"/>
              </w:rPr>
              <w:t>3</w:t>
            </w:r>
          </w:p>
        </w:tc>
        <w:tc>
          <w:tcPr>
            <w:tcW w:w="860" w:type="dxa"/>
          </w:tcPr>
          <w:p w:rsidR="00C612B5" w:rsidRPr="00E60B7D" w:rsidRDefault="00C612B5" w:rsidP="000E5D5B">
            <w:pPr>
              <w:jc w:val="center"/>
              <w:cnfStyle w:val="000000100000"/>
              <w:rPr>
                <w:b/>
                <w:color w:val="0070C0"/>
              </w:rPr>
            </w:pPr>
            <w:r w:rsidRPr="00E60B7D">
              <w:rPr>
                <w:rFonts w:hint="eastAsia"/>
                <w:b/>
                <w:color w:val="0070C0"/>
              </w:rPr>
              <w:t>4</w:t>
            </w:r>
          </w:p>
        </w:tc>
        <w:tc>
          <w:tcPr>
            <w:tcW w:w="868" w:type="dxa"/>
          </w:tcPr>
          <w:p w:rsidR="00C612B5" w:rsidRPr="00E60B7D" w:rsidRDefault="00C612B5" w:rsidP="000E5D5B">
            <w:pPr>
              <w:jc w:val="center"/>
              <w:cnfStyle w:val="000000100000"/>
              <w:rPr>
                <w:b/>
                <w:color w:val="0070C0"/>
              </w:rPr>
            </w:pPr>
            <w:r w:rsidRPr="00E60B7D">
              <w:rPr>
                <w:rFonts w:hint="eastAsia"/>
                <w:b/>
                <w:color w:val="0070C0"/>
              </w:rPr>
              <w:t>5</w:t>
            </w:r>
          </w:p>
        </w:tc>
        <w:tc>
          <w:tcPr>
            <w:tcW w:w="896" w:type="dxa"/>
          </w:tcPr>
          <w:p w:rsidR="00C612B5" w:rsidRPr="00E60B7D" w:rsidRDefault="00C612B5" w:rsidP="000E5D5B">
            <w:pPr>
              <w:jc w:val="center"/>
              <w:cnfStyle w:val="000000100000"/>
              <w:rPr>
                <w:b/>
                <w:color w:val="0070C0"/>
              </w:rPr>
            </w:pPr>
            <w:r w:rsidRPr="00E60B7D">
              <w:rPr>
                <w:rFonts w:hint="eastAsia"/>
                <w:b/>
                <w:color w:val="0070C0"/>
              </w:rPr>
              <w:t>6</w:t>
            </w:r>
          </w:p>
        </w:tc>
        <w:tc>
          <w:tcPr>
            <w:tcW w:w="918" w:type="dxa"/>
          </w:tcPr>
          <w:p w:rsidR="00C612B5" w:rsidRPr="00E60B7D" w:rsidRDefault="00C612B5" w:rsidP="000E5D5B">
            <w:pPr>
              <w:jc w:val="center"/>
              <w:cnfStyle w:val="000000100000"/>
              <w:rPr>
                <w:b/>
                <w:color w:val="0070C0"/>
              </w:rPr>
            </w:pPr>
            <w:r w:rsidRPr="00E60B7D">
              <w:rPr>
                <w:rFonts w:hint="eastAsia"/>
                <w:b/>
                <w:color w:val="0070C0"/>
              </w:rPr>
              <w:t>7</w:t>
            </w:r>
          </w:p>
        </w:tc>
        <w:tc>
          <w:tcPr>
            <w:tcW w:w="907" w:type="dxa"/>
          </w:tcPr>
          <w:p w:rsidR="00C612B5" w:rsidRPr="00E60B7D" w:rsidRDefault="00C612B5" w:rsidP="000E5D5B">
            <w:pPr>
              <w:jc w:val="center"/>
              <w:cnfStyle w:val="000000100000"/>
              <w:rPr>
                <w:b/>
                <w:color w:val="0070C0"/>
              </w:rPr>
            </w:pPr>
            <w:r w:rsidRPr="00E60B7D">
              <w:rPr>
                <w:rFonts w:hint="eastAsia"/>
                <w:b/>
                <w:color w:val="0070C0"/>
              </w:rPr>
              <w:t>8</w:t>
            </w:r>
          </w:p>
        </w:tc>
      </w:tr>
    </w:tbl>
    <w:p w:rsidR="00C612B5" w:rsidRDefault="00C612B5" w:rsidP="00C612B5"/>
    <w:p w:rsidR="00C612B5" w:rsidRPr="002C7B3F" w:rsidRDefault="00C612B5" w:rsidP="00C612B5">
      <w:pPr>
        <w:rPr>
          <w:rStyle w:val="afe"/>
        </w:rPr>
      </w:pPr>
      <w:r>
        <w:rPr>
          <w:rFonts w:hint="eastAsia"/>
        </w:rPr>
        <w:t>在</w:t>
      </w:r>
      <w:r>
        <w:rPr>
          <w:rFonts w:hint="eastAsia"/>
        </w:rPr>
        <w:t>decode</w:t>
      </w:r>
      <w:r>
        <w:rPr>
          <w:rFonts w:hint="eastAsia"/>
        </w:rPr>
        <w:t>阶段，通过名字查找的方式来翻译复合列计算中用到的</w:t>
      </w:r>
      <w:r>
        <w:rPr>
          <w:rFonts w:hint="eastAsia"/>
        </w:rPr>
        <w:t>column_name</w:t>
      </w:r>
      <w:r>
        <w:rPr>
          <w:rFonts w:hint="eastAsia"/>
        </w:rPr>
        <w:t>，将其转换成</w:t>
      </w:r>
      <w:r>
        <w:rPr>
          <w:rFonts w:hint="eastAsia"/>
        </w:rPr>
        <w:t>index</w:t>
      </w:r>
      <w:r>
        <w:rPr>
          <w:rFonts w:hint="eastAsia"/>
        </w:rPr>
        <w:t>，此时的</w:t>
      </w:r>
      <w:r>
        <w:rPr>
          <w:rFonts w:hint="eastAsia"/>
        </w:rPr>
        <w:t>index</w:t>
      </w:r>
      <w:r>
        <w:rPr>
          <w:rFonts w:hint="eastAsia"/>
        </w:rPr>
        <w:t>取值范围可能为</w:t>
      </w:r>
      <w:r>
        <w:rPr>
          <w:rFonts w:hint="eastAsia"/>
        </w:rPr>
        <w:t>0 &lt;=  index  &lt;  basic_column_size + composite_column_size</w:t>
      </w:r>
      <w:r>
        <w:rPr>
          <w:rFonts w:hint="eastAsia"/>
        </w:rPr>
        <w:t>。为了实现名字到</w:t>
      </w:r>
      <w:r>
        <w:rPr>
          <w:rFonts w:hint="eastAsia"/>
        </w:rPr>
        <w:t>index</w:t>
      </w:r>
      <w:r>
        <w:rPr>
          <w:rFonts w:hint="eastAsia"/>
        </w:rPr>
        <w:t>的翻译，可以使用一个</w:t>
      </w:r>
      <w:r>
        <w:rPr>
          <w:rFonts w:hint="eastAsia"/>
        </w:rPr>
        <w:t>hash map</w:t>
      </w:r>
      <w:r>
        <w:rPr>
          <w:rFonts w:hint="eastAsia"/>
        </w:rPr>
        <w:t>加速，为了简便起见当前版本不使用</w:t>
      </w:r>
      <w:r>
        <w:rPr>
          <w:rFonts w:hint="eastAsia"/>
        </w:rPr>
        <w:t>hash map</w:t>
      </w:r>
      <w:r>
        <w:rPr>
          <w:rFonts w:hint="eastAsia"/>
        </w:rPr>
        <w:t>，只是简单地使用顺序扫描查找。</w:t>
      </w:r>
    </w:p>
    <w:p w:rsidR="004B1767" w:rsidRPr="004B1767" w:rsidRDefault="004B1767" w:rsidP="004B1767">
      <w:pPr>
        <w:rPr>
          <w:rFonts w:ascii="宋体" w:hAnsi="宋体" w:cs="宋体"/>
        </w:rPr>
      </w:pPr>
    </w:p>
    <w:p w:rsidR="004D0125" w:rsidRDefault="004D0125" w:rsidP="00BA44DB"/>
    <w:p w:rsidR="00063E27" w:rsidRPr="00BA44DB" w:rsidRDefault="00063E27" w:rsidP="00BA44DB"/>
    <w:sectPr w:rsidR="00063E27" w:rsidRPr="00BA44DB" w:rsidSect="0026717A">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014A" w:rsidRDefault="0047014A" w:rsidP="00067843">
      <w:r>
        <w:separator/>
      </w:r>
    </w:p>
  </w:endnote>
  <w:endnote w:type="continuationSeparator" w:id="0">
    <w:p w:rsidR="0047014A" w:rsidRDefault="0047014A" w:rsidP="000678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altName w:val="Times New Roman"/>
    <w:panose1 w:val="02020603050405020304"/>
    <w:charset w:val="4D"/>
    <w:family w:val="roman"/>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Menlo Regular">
    <w:altName w:val="Arial"/>
    <w:charset w:val="00"/>
    <w:family w:val="auto"/>
    <w:pitch w:val="variable"/>
    <w:sig w:usb0="E60022FF" w:usb1="D200F9FB" w:usb2="02000028" w:usb3="00000000" w:csb0="000001DF" w:csb1="00000000"/>
  </w:font>
  <w:font w:name="YaHei Consolas Hybrid">
    <w:altName w:val="Arial Unicode MS"/>
    <w:charset w:val="50"/>
    <w:family w:val="auto"/>
    <w:pitch w:val="variable"/>
    <w:sig w:usb0="00000000"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68798"/>
      <w:docPartObj>
        <w:docPartGallery w:val="Page Numbers (Bottom of Page)"/>
        <w:docPartUnique/>
      </w:docPartObj>
    </w:sdtPr>
    <w:sdtContent>
      <w:sdt>
        <w:sdtPr>
          <w:id w:val="171357217"/>
          <w:docPartObj>
            <w:docPartGallery w:val="Page Numbers (Top of Page)"/>
            <w:docPartUnique/>
          </w:docPartObj>
        </w:sdtPr>
        <w:sdtContent>
          <w:p w:rsidR="00342962" w:rsidRDefault="00342962">
            <w:pPr>
              <w:pStyle w:val="a4"/>
              <w:jc w:val="center"/>
            </w:pPr>
            <w:r>
              <w:rPr>
                <w:b/>
                <w:sz w:val="24"/>
                <w:szCs w:val="24"/>
              </w:rPr>
              <w:fldChar w:fldCharType="begin"/>
            </w:r>
            <w:r>
              <w:rPr>
                <w:b/>
              </w:rPr>
              <w:instrText>PAGE</w:instrText>
            </w:r>
            <w:r>
              <w:rPr>
                <w:b/>
                <w:sz w:val="24"/>
                <w:szCs w:val="24"/>
              </w:rPr>
              <w:fldChar w:fldCharType="separate"/>
            </w:r>
            <w:r w:rsidR="00FE6461">
              <w:rPr>
                <w:b/>
                <w:noProof/>
              </w:rPr>
              <w:t>6</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FE6461">
              <w:rPr>
                <w:b/>
                <w:noProof/>
              </w:rPr>
              <w:t>14</w:t>
            </w:r>
            <w:r>
              <w:rPr>
                <w:b/>
                <w:sz w:val="24"/>
                <w:szCs w:val="24"/>
              </w:rPr>
              <w:fldChar w:fldCharType="end"/>
            </w:r>
          </w:p>
        </w:sdtContent>
      </w:sdt>
    </w:sdtContent>
  </w:sdt>
  <w:p w:rsidR="00342962" w:rsidRDefault="0034296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014A" w:rsidRDefault="0047014A" w:rsidP="00067843">
      <w:r>
        <w:separator/>
      </w:r>
    </w:p>
  </w:footnote>
  <w:footnote w:type="continuationSeparator" w:id="0">
    <w:p w:rsidR="0047014A" w:rsidRDefault="0047014A" w:rsidP="000678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962" w:rsidRPr="00067843" w:rsidRDefault="00342962" w:rsidP="00067843">
    <w:pPr>
      <w:pStyle w:val="a3"/>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827D0"/>
    <w:multiLevelType w:val="hybridMultilevel"/>
    <w:tmpl w:val="3A509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C0F77"/>
    <w:multiLevelType w:val="hybridMultilevel"/>
    <w:tmpl w:val="DBAA9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3464AD"/>
    <w:multiLevelType w:val="hybridMultilevel"/>
    <w:tmpl w:val="CC6862D0"/>
    <w:lvl w:ilvl="0" w:tplc="E3F600C4">
      <w:start w:val="5"/>
      <w:numFmt w:val="bullet"/>
      <w:lvlText w:val=""/>
      <w:lvlJc w:val="left"/>
      <w:pPr>
        <w:ind w:left="465" w:hanging="360"/>
      </w:pPr>
      <w:rPr>
        <w:rFonts w:ascii="Wingdings" w:eastAsia="宋体" w:hAnsi="Wingdings" w:cs="Times New Roman"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3">
    <w:nsid w:val="21950C71"/>
    <w:multiLevelType w:val="hybridMultilevel"/>
    <w:tmpl w:val="E57C86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D21F79"/>
    <w:multiLevelType w:val="hybridMultilevel"/>
    <w:tmpl w:val="46A2391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4EC00B1"/>
    <w:multiLevelType w:val="hybridMultilevel"/>
    <w:tmpl w:val="84645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252216"/>
    <w:multiLevelType w:val="hybridMultilevel"/>
    <w:tmpl w:val="973A2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327C49"/>
    <w:multiLevelType w:val="hybridMultilevel"/>
    <w:tmpl w:val="A2BC9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367406"/>
    <w:multiLevelType w:val="hybridMultilevel"/>
    <w:tmpl w:val="A77250A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66B3E70"/>
    <w:multiLevelType w:val="multilevel"/>
    <w:tmpl w:val="A218F2E0"/>
    <w:lvl w:ilvl="0">
      <w:start w:val="1"/>
      <w:numFmt w:val="decimal"/>
      <w:pStyle w:val="1"/>
      <w:lvlText w:val="%1"/>
      <w:lvlJc w:val="left"/>
      <w:pPr>
        <w:ind w:left="432" w:hanging="432"/>
      </w:pPr>
      <w:rPr>
        <w:rFonts w:hint="default"/>
        <w:b w:val="0"/>
        <w:bCs w:val="0"/>
        <w:i w:val="0"/>
        <w:iCs w:val="0"/>
        <w:caps w:val="0"/>
        <w:smallCaps w:val="0"/>
        <w:strike w:val="0"/>
        <w:dstrike w:val="0"/>
        <w:noProof w:val="0"/>
        <w:vanish w:val="0"/>
        <w:color w:val="000000"/>
        <w:spacing w:val="0"/>
        <w:position w:val="0"/>
        <w:u w:val="none"/>
        <w:vertAlign w:val="baseline"/>
        <w:em w:val="none"/>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nsid w:val="5C986F16"/>
    <w:multiLevelType w:val="hybridMultilevel"/>
    <w:tmpl w:val="EF0E7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DD3831"/>
    <w:multiLevelType w:val="hybridMultilevel"/>
    <w:tmpl w:val="D6063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325414"/>
    <w:multiLevelType w:val="hybridMultilevel"/>
    <w:tmpl w:val="1F5EC7B6"/>
    <w:lvl w:ilvl="0" w:tplc="B02AF15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1D0E04"/>
    <w:multiLevelType w:val="hybridMultilevel"/>
    <w:tmpl w:val="D550E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510DED"/>
    <w:multiLevelType w:val="hybridMultilevel"/>
    <w:tmpl w:val="0E984192"/>
    <w:lvl w:ilvl="0" w:tplc="F99438E4">
      <w:start w:val="64"/>
      <w:numFmt w:val="bullet"/>
      <w:lvlText w:val=""/>
      <w:lvlJc w:val="left"/>
      <w:pPr>
        <w:ind w:left="465" w:hanging="360"/>
      </w:pPr>
      <w:rPr>
        <w:rFonts w:ascii="Wingdings" w:eastAsiaTheme="minorEastAsia" w:hAnsi="Wingdings" w:cstheme="minorBidi"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15">
    <w:nsid w:val="7D08757B"/>
    <w:multiLevelType w:val="hybridMultilevel"/>
    <w:tmpl w:val="80584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1"/>
  </w:num>
  <w:num w:numId="7">
    <w:abstractNumId w:val="7"/>
  </w:num>
  <w:num w:numId="8">
    <w:abstractNumId w:val="12"/>
  </w:num>
  <w:num w:numId="9">
    <w:abstractNumId w:val="15"/>
  </w:num>
  <w:num w:numId="10">
    <w:abstractNumId w:val="1"/>
  </w:num>
  <w:num w:numId="11">
    <w:abstractNumId w:val="10"/>
  </w:num>
  <w:num w:numId="12">
    <w:abstractNumId w:val="5"/>
  </w:num>
  <w:num w:numId="13">
    <w:abstractNumId w:val="6"/>
  </w:num>
  <w:num w:numId="14">
    <w:abstractNumId w:val="13"/>
  </w:num>
  <w:num w:numId="15">
    <w:abstractNumId w:val="2"/>
  </w:num>
  <w:num w:numId="16">
    <w:abstractNumId w:val="3"/>
  </w:num>
  <w:num w:numId="17">
    <w:abstractNumId w:val="8"/>
  </w:num>
  <w:num w:numId="18">
    <w:abstractNumId w:val="4"/>
  </w:num>
  <w:num w:numId="19">
    <w:abstractNumId w:val="1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6626">
      <o:colormenu v:ext="edit" strokecolor="none [3213]" shadowcolor="none [3214]" extrusion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7843"/>
    <w:rsid w:val="000003C0"/>
    <w:rsid w:val="00000AF7"/>
    <w:rsid w:val="0000143E"/>
    <w:rsid w:val="000019B2"/>
    <w:rsid w:val="00002635"/>
    <w:rsid w:val="00002AE1"/>
    <w:rsid w:val="0000326A"/>
    <w:rsid w:val="0000382C"/>
    <w:rsid w:val="00003E39"/>
    <w:rsid w:val="00004C7D"/>
    <w:rsid w:val="00004E83"/>
    <w:rsid w:val="00004F6C"/>
    <w:rsid w:val="00005415"/>
    <w:rsid w:val="0000624E"/>
    <w:rsid w:val="00006915"/>
    <w:rsid w:val="00007503"/>
    <w:rsid w:val="0000795A"/>
    <w:rsid w:val="00007FE0"/>
    <w:rsid w:val="00010378"/>
    <w:rsid w:val="00010971"/>
    <w:rsid w:val="00010BE2"/>
    <w:rsid w:val="00010FE1"/>
    <w:rsid w:val="00011190"/>
    <w:rsid w:val="0001128D"/>
    <w:rsid w:val="000120A3"/>
    <w:rsid w:val="00013081"/>
    <w:rsid w:val="000137B5"/>
    <w:rsid w:val="00013948"/>
    <w:rsid w:val="00013E56"/>
    <w:rsid w:val="000141AA"/>
    <w:rsid w:val="00014582"/>
    <w:rsid w:val="000146B1"/>
    <w:rsid w:val="0001478E"/>
    <w:rsid w:val="00014820"/>
    <w:rsid w:val="00014937"/>
    <w:rsid w:val="00016C70"/>
    <w:rsid w:val="00016F53"/>
    <w:rsid w:val="000172B3"/>
    <w:rsid w:val="00017EF7"/>
    <w:rsid w:val="00020795"/>
    <w:rsid w:val="00020843"/>
    <w:rsid w:val="0002219B"/>
    <w:rsid w:val="00022637"/>
    <w:rsid w:val="00022A7C"/>
    <w:rsid w:val="00022D8D"/>
    <w:rsid w:val="00023079"/>
    <w:rsid w:val="000236AC"/>
    <w:rsid w:val="00023B83"/>
    <w:rsid w:val="00023C5C"/>
    <w:rsid w:val="00023E88"/>
    <w:rsid w:val="00024E9F"/>
    <w:rsid w:val="00024FD6"/>
    <w:rsid w:val="000252A2"/>
    <w:rsid w:val="000257C4"/>
    <w:rsid w:val="000258A1"/>
    <w:rsid w:val="00025C30"/>
    <w:rsid w:val="00026C46"/>
    <w:rsid w:val="00026EFF"/>
    <w:rsid w:val="000272BE"/>
    <w:rsid w:val="00027AB4"/>
    <w:rsid w:val="000303C7"/>
    <w:rsid w:val="00030659"/>
    <w:rsid w:val="00030904"/>
    <w:rsid w:val="00030A06"/>
    <w:rsid w:val="0003104F"/>
    <w:rsid w:val="00032B71"/>
    <w:rsid w:val="00033247"/>
    <w:rsid w:val="000333E1"/>
    <w:rsid w:val="00033DDD"/>
    <w:rsid w:val="00033FC6"/>
    <w:rsid w:val="00034F82"/>
    <w:rsid w:val="00035030"/>
    <w:rsid w:val="00035100"/>
    <w:rsid w:val="000357F4"/>
    <w:rsid w:val="0003600D"/>
    <w:rsid w:val="000363BD"/>
    <w:rsid w:val="000374DD"/>
    <w:rsid w:val="00040A16"/>
    <w:rsid w:val="00040E3C"/>
    <w:rsid w:val="00041369"/>
    <w:rsid w:val="00041385"/>
    <w:rsid w:val="000413C4"/>
    <w:rsid w:val="0004153D"/>
    <w:rsid w:val="00041794"/>
    <w:rsid w:val="000421DD"/>
    <w:rsid w:val="000423D7"/>
    <w:rsid w:val="000424D1"/>
    <w:rsid w:val="00042770"/>
    <w:rsid w:val="00042B70"/>
    <w:rsid w:val="00043AB8"/>
    <w:rsid w:val="00044F86"/>
    <w:rsid w:val="00045555"/>
    <w:rsid w:val="00045B3D"/>
    <w:rsid w:val="000464F5"/>
    <w:rsid w:val="000469E7"/>
    <w:rsid w:val="000477AD"/>
    <w:rsid w:val="000477E1"/>
    <w:rsid w:val="00050718"/>
    <w:rsid w:val="00050AD4"/>
    <w:rsid w:val="00050DC0"/>
    <w:rsid w:val="0005316A"/>
    <w:rsid w:val="000544A1"/>
    <w:rsid w:val="000548D3"/>
    <w:rsid w:val="00054E38"/>
    <w:rsid w:val="000570CB"/>
    <w:rsid w:val="00057E67"/>
    <w:rsid w:val="00061004"/>
    <w:rsid w:val="00061312"/>
    <w:rsid w:val="0006173D"/>
    <w:rsid w:val="00061CE8"/>
    <w:rsid w:val="00061D73"/>
    <w:rsid w:val="000626D4"/>
    <w:rsid w:val="00063E27"/>
    <w:rsid w:val="000648BD"/>
    <w:rsid w:val="00064D49"/>
    <w:rsid w:val="00064ECE"/>
    <w:rsid w:val="00065182"/>
    <w:rsid w:val="00066C1B"/>
    <w:rsid w:val="00066C1F"/>
    <w:rsid w:val="00066D71"/>
    <w:rsid w:val="00067621"/>
    <w:rsid w:val="00067843"/>
    <w:rsid w:val="00067CA7"/>
    <w:rsid w:val="000701AE"/>
    <w:rsid w:val="0007239B"/>
    <w:rsid w:val="000723C4"/>
    <w:rsid w:val="000727F5"/>
    <w:rsid w:val="00072E6C"/>
    <w:rsid w:val="00072EB0"/>
    <w:rsid w:val="00072FC4"/>
    <w:rsid w:val="000734D0"/>
    <w:rsid w:val="00073D53"/>
    <w:rsid w:val="00073FD8"/>
    <w:rsid w:val="00076093"/>
    <w:rsid w:val="00076340"/>
    <w:rsid w:val="00077CD9"/>
    <w:rsid w:val="00080543"/>
    <w:rsid w:val="00080F8E"/>
    <w:rsid w:val="000823B8"/>
    <w:rsid w:val="000823FB"/>
    <w:rsid w:val="00082622"/>
    <w:rsid w:val="00082A17"/>
    <w:rsid w:val="00083000"/>
    <w:rsid w:val="00083D3C"/>
    <w:rsid w:val="00083F09"/>
    <w:rsid w:val="000841D9"/>
    <w:rsid w:val="00084436"/>
    <w:rsid w:val="00084CB8"/>
    <w:rsid w:val="00084E70"/>
    <w:rsid w:val="000852CE"/>
    <w:rsid w:val="000853CE"/>
    <w:rsid w:val="00085E3E"/>
    <w:rsid w:val="00085FB0"/>
    <w:rsid w:val="00086493"/>
    <w:rsid w:val="000870B8"/>
    <w:rsid w:val="00087310"/>
    <w:rsid w:val="0009065C"/>
    <w:rsid w:val="00090A59"/>
    <w:rsid w:val="00090BE9"/>
    <w:rsid w:val="000918F6"/>
    <w:rsid w:val="000925FD"/>
    <w:rsid w:val="000927A3"/>
    <w:rsid w:val="00093061"/>
    <w:rsid w:val="000931C1"/>
    <w:rsid w:val="00095DD1"/>
    <w:rsid w:val="00095DFC"/>
    <w:rsid w:val="000963A8"/>
    <w:rsid w:val="0009677B"/>
    <w:rsid w:val="00096D4A"/>
    <w:rsid w:val="000A19D6"/>
    <w:rsid w:val="000A1BB1"/>
    <w:rsid w:val="000A1E5F"/>
    <w:rsid w:val="000A208E"/>
    <w:rsid w:val="000A26D1"/>
    <w:rsid w:val="000A29B1"/>
    <w:rsid w:val="000A35BB"/>
    <w:rsid w:val="000A3898"/>
    <w:rsid w:val="000A3A58"/>
    <w:rsid w:val="000A3EE1"/>
    <w:rsid w:val="000A3F40"/>
    <w:rsid w:val="000A5BF7"/>
    <w:rsid w:val="000A6D49"/>
    <w:rsid w:val="000A70AD"/>
    <w:rsid w:val="000A7E71"/>
    <w:rsid w:val="000B006D"/>
    <w:rsid w:val="000B0897"/>
    <w:rsid w:val="000B11D3"/>
    <w:rsid w:val="000B24D8"/>
    <w:rsid w:val="000B2565"/>
    <w:rsid w:val="000B2B72"/>
    <w:rsid w:val="000B2CD2"/>
    <w:rsid w:val="000B33C2"/>
    <w:rsid w:val="000B3E42"/>
    <w:rsid w:val="000B4351"/>
    <w:rsid w:val="000B486C"/>
    <w:rsid w:val="000B5A0D"/>
    <w:rsid w:val="000B5C74"/>
    <w:rsid w:val="000B5CFA"/>
    <w:rsid w:val="000B60EE"/>
    <w:rsid w:val="000B6199"/>
    <w:rsid w:val="000B6924"/>
    <w:rsid w:val="000B755D"/>
    <w:rsid w:val="000C0ED5"/>
    <w:rsid w:val="000C14F7"/>
    <w:rsid w:val="000C1B9A"/>
    <w:rsid w:val="000C32A8"/>
    <w:rsid w:val="000C3C43"/>
    <w:rsid w:val="000C3CA3"/>
    <w:rsid w:val="000C41D5"/>
    <w:rsid w:val="000C42CD"/>
    <w:rsid w:val="000C4DB1"/>
    <w:rsid w:val="000C4F8E"/>
    <w:rsid w:val="000C5385"/>
    <w:rsid w:val="000C5BA7"/>
    <w:rsid w:val="000C6071"/>
    <w:rsid w:val="000C6372"/>
    <w:rsid w:val="000C64AA"/>
    <w:rsid w:val="000C653A"/>
    <w:rsid w:val="000C6BD1"/>
    <w:rsid w:val="000C7D17"/>
    <w:rsid w:val="000D05A9"/>
    <w:rsid w:val="000D05BC"/>
    <w:rsid w:val="000D0600"/>
    <w:rsid w:val="000D0E30"/>
    <w:rsid w:val="000D0E8A"/>
    <w:rsid w:val="000D15BC"/>
    <w:rsid w:val="000D1740"/>
    <w:rsid w:val="000D2209"/>
    <w:rsid w:val="000D2869"/>
    <w:rsid w:val="000D2B35"/>
    <w:rsid w:val="000D304A"/>
    <w:rsid w:val="000D30EA"/>
    <w:rsid w:val="000D531E"/>
    <w:rsid w:val="000D5B1E"/>
    <w:rsid w:val="000D61E9"/>
    <w:rsid w:val="000D7B56"/>
    <w:rsid w:val="000E1B97"/>
    <w:rsid w:val="000E1F86"/>
    <w:rsid w:val="000E26CE"/>
    <w:rsid w:val="000E2F20"/>
    <w:rsid w:val="000E40D3"/>
    <w:rsid w:val="000E4767"/>
    <w:rsid w:val="000E5B9F"/>
    <w:rsid w:val="000E5D48"/>
    <w:rsid w:val="000E5D5B"/>
    <w:rsid w:val="000E647E"/>
    <w:rsid w:val="000E6901"/>
    <w:rsid w:val="000E6D21"/>
    <w:rsid w:val="000E6F97"/>
    <w:rsid w:val="000E725E"/>
    <w:rsid w:val="000E745C"/>
    <w:rsid w:val="000F14A4"/>
    <w:rsid w:val="000F14B8"/>
    <w:rsid w:val="000F156E"/>
    <w:rsid w:val="000F1B54"/>
    <w:rsid w:val="000F2430"/>
    <w:rsid w:val="000F25D2"/>
    <w:rsid w:val="000F3144"/>
    <w:rsid w:val="000F315E"/>
    <w:rsid w:val="000F4AFC"/>
    <w:rsid w:val="000F4E68"/>
    <w:rsid w:val="000F61A7"/>
    <w:rsid w:val="000F69AF"/>
    <w:rsid w:val="000F7732"/>
    <w:rsid w:val="000F7858"/>
    <w:rsid w:val="0010165E"/>
    <w:rsid w:val="001043D9"/>
    <w:rsid w:val="001061B9"/>
    <w:rsid w:val="00106682"/>
    <w:rsid w:val="00106740"/>
    <w:rsid w:val="00106852"/>
    <w:rsid w:val="00106FF9"/>
    <w:rsid w:val="001079ED"/>
    <w:rsid w:val="00107E15"/>
    <w:rsid w:val="00110109"/>
    <w:rsid w:val="0011149B"/>
    <w:rsid w:val="00112494"/>
    <w:rsid w:val="0011279F"/>
    <w:rsid w:val="00112DFE"/>
    <w:rsid w:val="00114F69"/>
    <w:rsid w:val="001165C2"/>
    <w:rsid w:val="00116F71"/>
    <w:rsid w:val="00117398"/>
    <w:rsid w:val="00117667"/>
    <w:rsid w:val="001177E9"/>
    <w:rsid w:val="00117836"/>
    <w:rsid w:val="00117F56"/>
    <w:rsid w:val="00120642"/>
    <w:rsid w:val="00120A3C"/>
    <w:rsid w:val="001218FC"/>
    <w:rsid w:val="001221A8"/>
    <w:rsid w:val="0012244C"/>
    <w:rsid w:val="001225C3"/>
    <w:rsid w:val="00122FB6"/>
    <w:rsid w:val="0012467B"/>
    <w:rsid w:val="0012468E"/>
    <w:rsid w:val="001251FF"/>
    <w:rsid w:val="00127C52"/>
    <w:rsid w:val="00127ECB"/>
    <w:rsid w:val="00130230"/>
    <w:rsid w:val="001315F8"/>
    <w:rsid w:val="00132581"/>
    <w:rsid w:val="0013274B"/>
    <w:rsid w:val="00132907"/>
    <w:rsid w:val="001335CF"/>
    <w:rsid w:val="001337C9"/>
    <w:rsid w:val="00133963"/>
    <w:rsid w:val="00134472"/>
    <w:rsid w:val="001346E1"/>
    <w:rsid w:val="00134FAD"/>
    <w:rsid w:val="00135324"/>
    <w:rsid w:val="001354C4"/>
    <w:rsid w:val="00136CED"/>
    <w:rsid w:val="0014094F"/>
    <w:rsid w:val="0014178E"/>
    <w:rsid w:val="00141B74"/>
    <w:rsid w:val="00141B8B"/>
    <w:rsid w:val="00141C1D"/>
    <w:rsid w:val="00141EEF"/>
    <w:rsid w:val="0014265F"/>
    <w:rsid w:val="00142E7C"/>
    <w:rsid w:val="00142EF5"/>
    <w:rsid w:val="0014391F"/>
    <w:rsid w:val="00143DEF"/>
    <w:rsid w:val="001442F2"/>
    <w:rsid w:val="00145090"/>
    <w:rsid w:val="001455DF"/>
    <w:rsid w:val="0014695D"/>
    <w:rsid w:val="00146AC0"/>
    <w:rsid w:val="00147337"/>
    <w:rsid w:val="00147D43"/>
    <w:rsid w:val="00150E3A"/>
    <w:rsid w:val="00151205"/>
    <w:rsid w:val="00151446"/>
    <w:rsid w:val="00151E2B"/>
    <w:rsid w:val="00153101"/>
    <w:rsid w:val="00153500"/>
    <w:rsid w:val="0015402A"/>
    <w:rsid w:val="00155537"/>
    <w:rsid w:val="0015559A"/>
    <w:rsid w:val="001561D1"/>
    <w:rsid w:val="00156582"/>
    <w:rsid w:val="00156E6F"/>
    <w:rsid w:val="00157D6A"/>
    <w:rsid w:val="00160728"/>
    <w:rsid w:val="00160830"/>
    <w:rsid w:val="00160F04"/>
    <w:rsid w:val="0016251E"/>
    <w:rsid w:val="00164395"/>
    <w:rsid w:val="00165341"/>
    <w:rsid w:val="0016597E"/>
    <w:rsid w:val="00165A56"/>
    <w:rsid w:val="00166D88"/>
    <w:rsid w:val="00167C09"/>
    <w:rsid w:val="00167CCA"/>
    <w:rsid w:val="001700CF"/>
    <w:rsid w:val="00170202"/>
    <w:rsid w:val="001709BF"/>
    <w:rsid w:val="00171FFE"/>
    <w:rsid w:val="00172066"/>
    <w:rsid w:val="0017217C"/>
    <w:rsid w:val="0017238B"/>
    <w:rsid w:val="001732E9"/>
    <w:rsid w:val="00173C10"/>
    <w:rsid w:val="00173DF5"/>
    <w:rsid w:val="00173F2E"/>
    <w:rsid w:val="001747D8"/>
    <w:rsid w:val="00174D5D"/>
    <w:rsid w:val="00174FED"/>
    <w:rsid w:val="00175DA1"/>
    <w:rsid w:val="0017612F"/>
    <w:rsid w:val="001769CB"/>
    <w:rsid w:val="00176A00"/>
    <w:rsid w:val="00176A1F"/>
    <w:rsid w:val="00177607"/>
    <w:rsid w:val="0017761B"/>
    <w:rsid w:val="00177AC3"/>
    <w:rsid w:val="00177EBD"/>
    <w:rsid w:val="00177EFA"/>
    <w:rsid w:val="00180273"/>
    <w:rsid w:val="00180B2B"/>
    <w:rsid w:val="00181C70"/>
    <w:rsid w:val="001826BE"/>
    <w:rsid w:val="001837A6"/>
    <w:rsid w:val="00183B11"/>
    <w:rsid w:val="00183D30"/>
    <w:rsid w:val="00183F89"/>
    <w:rsid w:val="00183FF0"/>
    <w:rsid w:val="001848C8"/>
    <w:rsid w:val="001848C9"/>
    <w:rsid w:val="00185452"/>
    <w:rsid w:val="00185830"/>
    <w:rsid w:val="0018595D"/>
    <w:rsid w:val="00185C23"/>
    <w:rsid w:val="00185D61"/>
    <w:rsid w:val="0018641F"/>
    <w:rsid w:val="00186CAD"/>
    <w:rsid w:val="00187409"/>
    <w:rsid w:val="001874F5"/>
    <w:rsid w:val="00187740"/>
    <w:rsid w:val="00187E6A"/>
    <w:rsid w:val="00191363"/>
    <w:rsid w:val="00191364"/>
    <w:rsid w:val="00193AA0"/>
    <w:rsid w:val="001941F2"/>
    <w:rsid w:val="001945F5"/>
    <w:rsid w:val="00194FBE"/>
    <w:rsid w:val="00195379"/>
    <w:rsid w:val="001962BF"/>
    <w:rsid w:val="00196428"/>
    <w:rsid w:val="001968A2"/>
    <w:rsid w:val="00196ABF"/>
    <w:rsid w:val="001976BF"/>
    <w:rsid w:val="001A043C"/>
    <w:rsid w:val="001A0A8A"/>
    <w:rsid w:val="001A1B5B"/>
    <w:rsid w:val="001A1BE4"/>
    <w:rsid w:val="001A23CF"/>
    <w:rsid w:val="001A383A"/>
    <w:rsid w:val="001A45ED"/>
    <w:rsid w:val="001A4695"/>
    <w:rsid w:val="001A4F24"/>
    <w:rsid w:val="001A5029"/>
    <w:rsid w:val="001A52FD"/>
    <w:rsid w:val="001A5392"/>
    <w:rsid w:val="001A5EAD"/>
    <w:rsid w:val="001A67BA"/>
    <w:rsid w:val="001A6976"/>
    <w:rsid w:val="001B3316"/>
    <w:rsid w:val="001B3949"/>
    <w:rsid w:val="001B50C5"/>
    <w:rsid w:val="001B522C"/>
    <w:rsid w:val="001B54D6"/>
    <w:rsid w:val="001B689E"/>
    <w:rsid w:val="001B6B29"/>
    <w:rsid w:val="001B7023"/>
    <w:rsid w:val="001B725D"/>
    <w:rsid w:val="001C0497"/>
    <w:rsid w:val="001C06A2"/>
    <w:rsid w:val="001C0A67"/>
    <w:rsid w:val="001C0EA0"/>
    <w:rsid w:val="001C115D"/>
    <w:rsid w:val="001C11E1"/>
    <w:rsid w:val="001C2921"/>
    <w:rsid w:val="001C5366"/>
    <w:rsid w:val="001C644F"/>
    <w:rsid w:val="001C6773"/>
    <w:rsid w:val="001C7896"/>
    <w:rsid w:val="001C79A4"/>
    <w:rsid w:val="001D0E5B"/>
    <w:rsid w:val="001D0F81"/>
    <w:rsid w:val="001D1090"/>
    <w:rsid w:val="001D11AD"/>
    <w:rsid w:val="001D1AAC"/>
    <w:rsid w:val="001D315C"/>
    <w:rsid w:val="001D38C6"/>
    <w:rsid w:val="001D4EA5"/>
    <w:rsid w:val="001D5515"/>
    <w:rsid w:val="001D57B7"/>
    <w:rsid w:val="001D5A97"/>
    <w:rsid w:val="001D5EAA"/>
    <w:rsid w:val="001D63BA"/>
    <w:rsid w:val="001D6561"/>
    <w:rsid w:val="001D68A1"/>
    <w:rsid w:val="001D77DA"/>
    <w:rsid w:val="001D7CCB"/>
    <w:rsid w:val="001E0B14"/>
    <w:rsid w:val="001E117A"/>
    <w:rsid w:val="001E123B"/>
    <w:rsid w:val="001E2443"/>
    <w:rsid w:val="001E31D2"/>
    <w:rsid w:val="001E3339"/>
    <w:rsid w:val="001E3CBC"/>
    <w:rsid w:val="001E4235"/>
    <w:rsid w:val="001E44DE"/>
    <w:rsid w:val="001E4F98"/>
    <w:rsid w:val="001E536C"/>
    <w:rsid w:val="001E5441"/>
    <w:rsid w:val="001E5B90"/>
    <w:rsid w:val="001E5C41"/>
    <w:rsid w:val="001E68BC"/>
    <w:rsid w:val="001E6A6C"/>
    <w:rsid w:val="001E6E3F"/>
    <w:rsid w:val="001E6F31"/>
    <w:rsid w:val="001E73B6"/>
    <w:rsid w:val="001E7B29"/>
    <w:rsid w:val="001E7DEC"/>
    <w:rsid w:val="001F058B"/>
    <w:rsid w:val="001F091C"/>
    <w:rsid w:val="001F0C91"/>
    <w:rsid w:val="001F30C8"/>
    <w:rsid w:val="001F3AC9"/>
    <w:rsid w:val="001F47A1"/>
    <w:rsid w:val="001F49C3"/>
    <w:rsid w:val="001F49CA"/>
    <w:rsid w:val="001F6681"/>
    <w:rsid w:val="001F68AD"/>
    <w:rsid w:val="001F6C9B"/>
    <w:rsid w:val="001F79C2"/>
    <w:rsid w:val="001F7FB0"/>
    <w:rsid w:val="00200A09"/>
    <w:rsid w:val="00200D93"/>
    <w:rsid w:val="00200E16"/>
    <w:rsid w:val="00200FBD"/>
    <w:rsid w:val="002013E3"/>
    <w:rsid w:val="00202897"/>
    <w:rsid w:val="00202CCF"/>
    <w:rsid w:val="0020373D"/>
    <w:rsid w:val="002057AA"/>
    <w:rsid w:val="002063D0"/>
    <w:rsid w:val="002064FF"/>
    <w:rsid w:val="00206AD8"/>
    <w:rsid w:val="00210CBC"/>
    <w:rsid w:val="00210E11"/>
    <w:rsid w:val="002111EE"/>
    <w:rsid w:val="002114CD"/>
    <w:rsid w:val="00211FD2"/>
    <w:rsid w:val="00212061"/>
    <w:rsid w:val="002122A4"/>
    <w:rsid w:val="00213C07"/>
    <w:rsid w:val="00214042"/>
    <w:rsid w:val="002141AC"/>
    <w:rsid w:val="00214353"/>
    <w:rsid w:val="00214B76"/>
    <w:rsid w:val="00215E5F"/>
    <w:rsid w:val="002162E2"/>
    <w:rsid w:val="002164EA"/>
    <w:rsid w:val="00217492"/>
    <w:rsid w:val="002179AD"/>
    <w:rsid w:val="00217B75"/>
    <w:rsid w:val="002200CA"/>
    <w:rsid w:val="0022098E"/>
    <w:rsid w:val="00220DD9"/>
    <w:rsid w:val="002213C9"/>
    <w:rsid w:val="002218F8"/>
    <w:rsid w:val="00221C82"/>
    <w:rsid w:val="00221DE3"/>
    <w:rsid w:val="0022253D"/>
    <w:rsid w:val="002226CF"/>
    <w:rsid w:val="00223058"/>
    <w:rsid w:val="00223344"/>
    <w:rsid w:val="00223945"/>
    <w:rsid w:val="002252DC"/>
    <w:rsid w:val="0022533E"/>
    <w:rsid w:val="00225633"/>
    <w:rsid w:val="00225712"/>
    <w:rsid w:val="00225762"/>
    <w:rsid w:val="00225925"/>
    <w:rsid w:val="00225B36"/>
    <w:rsid w:val="00226022"/>
    <w:rsid w:val="0022694F"/>
    <w:rsid w:val="00227C34"/>
    <w:rsid w:val="002309B4"/>
    <w:rsid w:val="00230BB9"/>
    <w:rsid w:val="00230F95"/>
    <w:rsid w:val="00231B2D"/>
    <w:rsid w:val="00231E60"/>
    <w:rsid w:val="0023397C"/>
    <w:rsid w:val="002346F9"/>
    <w:rsid w:val="00234B84"/>
    <w:rsid w:val="00234BA9"/>
    <w:rsid w:val="00234E8B"/>
    <w:rsid w:val="00235841"/>
    <w:rsid w:val="0023588E"/>
    <w:rsid w:val="00235B98"/>
    <w:rsid w:val="0023716F"/>
    <w:rsid w:val="00237237"/>
    <w:rsid w:val="0023791F"/>
    <w:rsid w:val="002400BB"/>
    <w:rsid w:val="0024039B"/>
    <w:rsid w:val="00240ED6"/>
    <w:rsid w:val="00241602"/>
    <w:rsid w:val="002426BA"/>
    <w:rsid w:val="00242702"/>
    <w:rsid w:val="00243377"/>
    <w:rsid w:val="0024465A"/>
    <w:rsid w:val="0024493A"/>
    <w:rsid w:val="00244C86"/>
    <w:rsid w:val="00244EB2"/>
    <w:rsid w:val="002455F1"/>
    <w:rsid w:val="00245E59"/>
    <w:rsid w:val="0024615B"/>
    <w:rsid w:val="00246400"/>
    <w:rsid w:val="00246A07"/>
    <w:rsid w:val="00246B93"/>
    <w:rsid w:val="00246BD4"/>
    <w:rsid w:val="00247144"/>
    <w:rsid w:val="002471D1"/>
    <w:rsid w:val="00247515"/>
    <w:rsid w:val="002477F1"/>
    <w:rsid w:val="002501FE"/>
    <w:rsid w:val="002508BC"/>
    <w:rsid w:val="0025261B"/>
    <w:rsid w:val="00253E1B"/>
    <w:rsid w:val="00253FFC"/>
    <w:rsid w:val="0025463B"/>
    <w:rsid w:val="00254CD0"/>
    <w:rsid w:val="002554F8"/>
    <w:rsid w:val="00256E51"/>
    <w:rsid w:val="00257485"/>
    <w:rsid w:val="002579A4"/>
    <w:rsid w:val="00257B59"/>
    <w:rsid w:val="00257BA1"/>
    <w:rsid w:val="0026065F"/>
    <w:rsid w:val="0026066F"/>
    <w:rsid w:val="00261065"/>
    <w:rsid w:val="002613BF"/>
    <w:rsid w:val="002619FA"/>
    <w:rsid w:val="00261D07"/>
    <w:rsid w:val="00261F85"/>
    <w:rsid w:val="00262310"/>
    <w:rsid w:val="002626DF"/>
    <w:rsid w:val="00262FAC"/>
    <w:rsid w:val="00263F3F"/>
    <w:rsid w:val="00264C1A"/>
    <w:rsid w:val="00264E35"/>
    <w:rsid w:val="00266ED9"/>
    <w:rsid w:val="0026717A"/>
    <w:rsid w:val="002677FF"/>
    <w:rsid w:val="00267BB6"/>
    <w:rsid w:val="00270CF4"/>
    <w:rsid w:val="00270D34"/>
    <w:rsid w:val="0027112C"/>
    <w:rsid w:val="00271425"/>
    <w:rsid w:val="00271429"/>
    <w:rsid w:val="00272461"/>
    <w:rsid w:val="002724B4"/>
    <w:rsid w:val="002726D6"/>
    <w:rsid w:val="0027336B"/>
    <w:rsid w:val="00274249"/>
    <w:rsid w:val="00274575"/>
    <w:rsid w:val="002745FF"/>
    <w:rsid w:val="00274FE3"/>
    <w:rsid w:val="002752B2"/>
    <w:rsid w:val="0027546E"/>
    <w:rsid w:val="00275A41"/>
    <w:rsid w:val="00275E0E"/>
    <w:rsid w:val="002769B0"/>
    <w:rsid w:val="00276BE5"/>
    <w:rsid w:val="0027757C"/>
    <w:rsid w:val="002778B5"/>
    <w:rsid w:val="00277BC8"/>
    <w:rsid w:val="00282221"/>
    <w:rsid w:val="00282CE4"/>
    <w:rsid w:val="00284EFD"/>
    <w:rsid w:val="002853AE"/>
    <w:rsid w:val="00287CA2"/>
    <w:rsid w:val="00290071"/>
    <w:rsid w:val="00290194"/>
    <w:rsid w:val="00290F66"/>
    <w:rsid w:val="00292C6B"/>
    <w:rsid w:val="002931BE"/>
    <w:rsid w:val="0029447A"/>
    <w:rsid w:val="002947D7"/>
    <w:rsid w:val="00294F31"/>
    <w:rsid w:val="00295BC5"/>
    <w:rsid w:val="00296085"/>
    <w:rsid w:val="002963D3"/>
    <w:rsid w:val="00296F17"/>
    <w:rsid w:val="0029761A"/>
    <w:rsid w:val="002979FC"/>
    <w:rsid w:val="002A0234"/>
    <w:rsid w:val="002A07C7"/>
    <w:rsid w:val="002A102D"/>
    <w:rsid w:val="002A13AB"/>
    <w:rsid w:val="002A2097"/>
    <w:rsid w:val="002A2A45"/>
    <w:rsid w:val="002A2E70"/>
    <w:rsid w:val="002A2F4F"/>
    <w:rsid w:val="002A3007"/>
    <w:rsid w:val="002A329F"/>
    <w:rsid w:val="002A3F5A"/>
    <w:rsid w:val="002A41A2"/>
    <w:rsid w:val="002A47BB"/>
    <w:rsid w:val="002A4EE6"/>
    <w:rsid w:val="002A5787"/>
    <w:rsid w:val="002A5CF1"/>
    <w:rsid w:val="002A5E1F"/>
    <w:rsid w:val="002A699C"/>
    <w:rsid w:val="002A7516"/>
    <w:rsid w:val="002B18EB"/>
    <w:rsid w:val="002B1C75"/>
    <w:rsid w:val="002B2575"/>
    <w:rsid w:val="002B2C3F"/>
    <w:rsid w:val="002B2E13"/>
    <w:rsid w:val="002B2F4F"/>
    <w:rsid w:val="002B3168"/>
    <w:rsid w:val="002B3C0B"/>
    <w:rsid w:val="002B4B87"/>
    <w:rsid w:val="002B4F8C"/>
    <w:rsid w:val="002B51CF"/>
    <w:rsid w:val="002B5A63"/>
    <w:rsid w:val="002B624A"/>
    <w:rsid w:val="002B67A6"/>
    <w:rsid w:val="002B67FE"/>
    <w:rsid w:val="002B7076"/>
    <w:rsid w:val="002B737B"/>
    <w:rsid w:val="002B7954"/>
    <w:rsid w:val="002B7F6E"/>
    <w:rsid w:val="002C053F"/>
    <w:rsid w:val="002C0BBC"/>
    <w:rsid w:val="002C11BD"/>
    <w:rsid w:val="002C1297"/>
    <w:rsid w:val="002C146B"/>
    <w:rsid w:val="002C1827"/>
    <w:rsid w:val="002C43C2"/>
    <w:rsid w:val="002C4414"/>
    <w:rsid w:val="002C52D8"/>
    <w:rsid w:val="002C5329"/>
    <w:rsid w:val="002C5E0D"/>
    <w:rsid w:val="002C61DD"/>
    <w:rsid w:val="002C7422"/>
    <w:rsid w:val="002C7AAE"/>
    <w:rsid w:val="002D05A9"/>
    <w:rsid w:val="002D0769"/>
    <w:rsid w:val="002D0955"/>
    <w:rsid w:val="002D1E12"/>
    <w:rsid w:val="002D224D"/>
    <w:rsid w:val="002D33E5"/>
    <w:rsid w:val="002D3468"/>
    <w:rsid w:val="002D3BEE"/>
    <w:rsid w:val="002D4138"/>
    <w:rsid w:val="002D57F0"/>
    <w:rsid w:val="002D6024"/>
    <w:rsid w:val="002D69F4"/>
    <w:rsid w:val="002D7DBC"/>
    <w:rsid w:val="002E0070"/>
    <w:rsid w:val="002E0071"/>
    <w:rsid w:val="002E05E8"/>
    <w:rsid w:val="002E123F"/>
    <w:rsid w:val="002E15B3"/>
    <w:rsid w:val="002E17D1"/>
    <w:rsid w:val="002E1B41"/>
    <w:rsid w:val="002E29CA"/>
    <w:rsid w:val="002E2B3F"/>
    <w:rsid w:val="002E33BB"/>
    <w:rsid w:val="002E343C"/>
    <w:rsid w:val="002E35E9"/>
    <w:rsid w:val="002E4211"/>
    <w:rsid w:val="002E5986"/>
    <w:rsid w:val="002E608C"/>
    <w:rsid w:val="002E7253"/>
    <w:rsid w:val="002F00F3"/>
    <w:rsid w:val="002F035B"/>
    <w:rsid w:val="002F07C8"/>
    <w:rsid w:val="002F1981"/>
    <w:rsid w:val="002F1CF6"/>
    <w:rsid w:val="002F204F"/>
    <w:rsid w:val="002F32CB"/>
    <w:rsid w:val="002F35D2"/>
    <w:rsid w:val="002F3B7D"/>
    <w:rsid w:val="002F42BA"/>
    <w:rsid w:val="002F4DB4"/>
    <w:rsid w:val="002F574A"/>
    <w:rsid w:val="002F5B96"/>
    <w:rsid w:val="002F5E19"/>
    <w:rsid w:val="002F5EAF"/>
    <w:rsid w:val="002F6399"/>
    <w:rsid w:val="002F656A"/>
    <w:rsid w:val="002F73D4"/>
    <w:rsid w:val="002F7451"/>
    <w:rsid w:val="002F74C4"/>
    <w:rsid w:val="002F7637"/>
    <w:rsid w:val="002F7947"/>
    <w:rsid w:val="002F7B2B"/>
    <w:rsid w:val="002F7DA8"/>
    <w:rsid w:val="002F7E42"/>
    <w:rsid w:val="00300460"/>
    <w:rsid w:val="00302C49"/>
    <w:rsid w:val="00303AF0"/>
    <w:rsid w:val="0030412C"/>
    <w:rsid w:val="0030433A"/>
    <w:rsid w:val="003050DA"/>
    <w:rsid w:val="003053D5"/>
    <w:rsid w:val="00305434"/>
    <w:rsid w:val="003064E4"/>
    <w:rsid w:val="003065A8"/>
    <w:rsid w:val="00307533"/>
    <w:rsid w:val="00307724"/>
    <w:rsid w:val="00307E30"/>
    <w:rsid w:val="00310066"/>
    <w:rsid w:val="00310CBB"/>
    <w:rsid w:val="00310CE5"/>
    <w:rsid w:val="00310DF1"/>
    <w:rsid w:val="00311AB0"/>
    <w:rsid w:val="00312AA7"/>
    <w:rsid w:val="00312FA4"/>
    <w:rsid w:val="0031312B"/>
    <w:rsid w:val="00313586"/>
    <w:rsid w:val="0031504A"/>
    <w:rsid w:val="003152AF"/>
    <w:rsid w:val="00315723"/>
    <w:rsid w:val="003166C5"/>
    <w:rsid w:val="00316FA2"/>
    <w:rsid w:val="00317200"/>
    <w:rsid w:val="0031763C"/>
    <w:rsid w:val="00317FCE"/>
    <w:rsid w:val="00320A7C"/>
    <w:rsid w:val="00320BB9"/>
    <w:rsid w:val="00321CE9"/>
    <w:rsid w:val="00322540"/>
    <w:rsid w:val="00323503"/>
    <w:rsid w:val="00323995"/>
    <w:rsid w:val="00323A97"/>
    <w:rsid w:val="00323DC3"/>
    <w:rsid w:val="0032419A"/>
    <w:rsid w:val="003249B0"/>
    <w:rsid w:val="00324AC8"/>
    <w:rsid w:val="003250FE"/>
    <w:rsid w:val="003252D4"/>
    <w:rsid w:val="003253D9"/>
    <w:rsid w:val="003257C1"/>
    <w:rsid w:val="00325C12"/>
    <w:rsid w:val="00326183"/>
    <w:rsid w:val="00326212"/>
    <w:rsid w:val="003262A0"/>
    <w:rsid w:val="00326DB1"/>
    <w:rsid w:val="003272D2"/>
    <w:rsid w:val="00327661"/>
    <w:rsid w:val="003276DF"/>
    <w:rsid w:val="00327927"/>
    <w:rsid w:val="00330B7C"/>
    <w:rsid w:val="00330E36"/>
    <w:rsid w:val="00330E4B"/>
    <w:rsid w:val="00330FAA"/>
    <w:rsid w:val="003314EE"/>
    <w:rsid w:val="0033180A"/>
    <w:rsid w:val="00331E6B"/>
    <w:rsid w:val="00331EBC"/>
    <w:rsid w:val="00332C04"/>
    <w:rsid w:val="00332E81"/>
    <w:rsid w:val="00333F02"/>
    <w:rsid w:val="0033440E"/>
    <w:rsid w:val="003357C2"/>
    <w:rsid w:val="00335922"/>
    <w:rsid w:val="00336DD3"/>
    <w:rsid w:val="003376C1"/>
    <w:rsid w:val="003377ED"/>
    <w:rsid w:val="00337B8C"/>
    <w:rsid w:val="00337D71"/>
    <w:rsid w:val="00340148"/>
    <w:rsid w:val="0034152C"/>
    <w:rsid w:val="003419FF"/>
    <w:rsid w:val="00342962"/>
    <w:rsid w:val="00342B6D"/>
    <w:rsid w:val="003433E0"/>
    <w:rsid w:val="00343C26"/>
    <w:rsid w:val="003446CD"/>
    <w:rsid w:val="003447F6"/>
    <w:rsid w:val="003456A4"/>
    <w:rsid w:val="00346849"/>
    <w:rsid w:val="00347075"/>
    <w:rsid w:val="003479FD"/>
    <w:rsid w:val="00347C0E"/>
    <w:rsid w:val="00347FC9"/>
    <w:rsid w:val="00351944"/>
    <w:rsid w:val="00351B3D"/>
    <w:rsid w:val="003520E6"/>
    <w:rsid w:val="00352502"/>
    <w:rsid w:val="0035293F"/>
    <w:rsid w:val="00352C12"/>
    <w:rsid w:val="00354D0A"/>
    <w:rsid w:val="00355D5B"/>
    <w:rsid w:val="00356C30"/>
    <w:rsid w:val="0035725B"/>
    <w:rsid w:val="003575FF"/>
    <w:rsid w:val="003606BC"/>
    <w:rsid w:val="0036140B"/>
    <w:rsid w:val="00362977"/>
    <w:rsid w:val="0036364F"/>
    <w:rsid w:val="003644BF"/>
    <w:rsid w:val="0036469F"/>
    <w:rsid w:val="003651FD"/>
    <w:rsid w:val="00365575"/>
    <w:rsid w:val="0036634E"/>
    <w:rsid w:val="00366450"/>
    <w:rsid w:val="003669D3"/>
    <w:rsid w:val="003708F0"/>
    <w:rsid w:val="00371958"/>
    <w:rsid w:val="0037212B"/>
    <w:rsid w:val="003728A6"/>
    <w:rsid w:val="00373151"/>
    <w:rsid w:val="00373D26"/>
    <w:rsid w:val="0037455D"/>
    <w:rsid w:val="003754B0"/>
    <w:rsid w:val="0037569D"/>
    <w:rsid w:val="00375AD0"/>
    <w:rsid w:val="0037626B"/>
    <w:rsid w:val="003765F1"/>
    <w:rsid w:val="00376DED"/>
    <w:rsid w:val="003774A9"/>
    <w:rsid w:val="00380CE9"/>
    <w:rsid w:val="00381267"/>
    <w:rsid w:val="003815E3"/>
    <w:rsid w:val="00382013"/>
    <w:rsid w:val="00382E89"/>
    <w:rsid w:val="00383604"/>
    <w:rsid w:val="00383F77"/>
    <w:rsid w:val="00383F9E"/>
    <w:rsid w:val="00383FE8"/>
    <w:rsid w:val="00384B89"/>
    <w:rsid w:val="00385D0C"/>
    <w:rsid w:val="00386044"/>
    <w:rsid w:val="0038604D"/>
    <w:rsid w:val="00386580"/>
    <w:rsid w:val="00390236"/>
    <w:rsid w:val="00390DCA"/>
    <w:rsid w:val="003910C8"/>
    <w:rsid w:val="00393631"/>
    <w:rsid w:val="00393E43"/>
    <w:rsid w:val="00394DAC"/>
    <w:rsid w:val="00394DD4"/>
    <w:rsid w:val="00395611"/>
    <w:rsid w:val="003958EA"/>
    <w:rsid w:val="0039614A"/>
    <w:rsid w:val="003968D1"/>
    <w:rsid w:val="00396A89"/>
    <w:rsid w:val="00397776"/>
    <w:rsid w:val="00397DA9"/>
    <w:rsid w:val="003A0641"/>
    <w:rsid w:val="003A1163"/>
    <w:rsid w:val="003A119D"/>
    <w:rsid w:val="003A1386"/>
    <w:rsid w:val="003A180D"/>
    <w:rsid w:val="003A1F46"/>
    <w:rsid w:val="003A2347"/>
    <w:rsid w:val="003A2F7B"/>
    <w:rsid w:val="003A32A7"/>
    <w:rsid w:val="003A3ECD"/>
    <w:rsid w:val="003A3F58"/>
    <w:rsid w:val="003A453F"/>
    <w:rsid w:val="003A5A0B"/>
    <w:rsid w:val="003A5D91"/>
    <w:rsid w:val="003A71F7"/>
    <w:rsid w:val="003B01C8"/>
    <w:rsid w:val="003B1412"/>
    <w:rsid w:val="003B1AF9"/>
    <w:rsid w:val="003B365B"/>
    <w:rsid w:val="003B3CB7"/>
    <w:rsid w:val="003B3DC6"/>
    <w:rsid w:val="003B4041"/>
    <w:rsid w:val="003B46CB"/>
    <w:rsid w:val="003B5376"/>
    <w:rsid w:val="003B58AB"/>
    <w:rsid w:val="003B5FE8"/>
    <w:rsid w:val="003B6B57"/>
    <w:rsid w:val="003B7138"/>
    <w:rsid w:val="003B7993"/>
    <w:rsid w:val="003B7A7B"/>
    <w:rsid w:val="003C0133"/>
    <w:rsid w:val="003C083C"/>
    <w:rsid w:val="003C0C64"/>
    <w:rsid w:val="003C0ED7"/>
    <w:rsid w:val="003C18A0"/>
    <w:rsid w:val="003C2591"/>
    <w:rsid w:val="003C2880"/>
    <w:rsid w:val="003C2ACA"/>
    <w:rsid w:val="003C2D0F"/>
    <w:rsid w:val="003C3764"/>
    <w:rsid w:val="003C3A57"/>
    <w:rsid w:val="003C3DB7"/>
    <w:rsid w:val="003C454B"/>
    <w:rsid w:val="003C4682"/>
    <w:rsid w:val="003C5232"/>
    <w:rsid w:val="003C535A"/>
    <w:rsid w:val="003C6C2B"/>
    <w:rsid w:val="003C6EDA"/>
    <w:rsid w:val="003D05AD"/>
    <w:rsid w:val="003D1B5B"/>
    <w:rsid w:val="003D3111"/>
    <w:rsid w:val="003D3930"/>
    <w:rsid w:val="003D3C6A"/>
    <w:rsid w:val="003D3DE7"/>
    <w:rsid w:val="003D3E57"/>
    <w:rsid w:val="003D3ECD"/>
    <w:rsid w:val="003D4E94"/>
    <w:rsid w:val="003D546F"/>
    <w:rsid w:val="003D5F40"/>
    <w:rsid w:val="003D659F"/>
    <w:rsid w:val="003E1040"/>
    <w:rsid w:val="003E106D"/>
    <w:rsid w:val="003E110F"/>
    <w:rsid w:val="003E37DD"/>
    <w:rsid w:val="003E3868"/>
    <w:rsid w:val="003E43B7"/>
    <w:rsid w:val="003E4880"/>
    <w:rsid w:val="003E49EA"/>
    <w:rsid w:val="003E4E0D"/>
    <w:rsid w:val="003E4EA5"/>
    <w:rsid w:val="003E5968"/>
    <w:rsid w:val="003E6501"/>
    <w:rsid w:val="003E678F"/>
    <w:rsid w:val="003E7322"/>
    <w:rsid w:val="003E7CC6"/>
    <w:rsid w:val="003F1AF7"/>
    <w:rsid w:val="003F2FE6"/>
    <w:rsid w:val="003F39D2"/>
    <w:rsid w:val="003F3B2D"/>
    <w:rsid w:val="003F43A2"/>
    <w:rsid w:val="003F43C0"/>
    <w:rsid w:val="003F465D"/>
    <w:rsid w:val="003F4BA2"/>
    <w:rsid w:val="003F5D32"/>
    <w:rsid w:val="003F6A32"/>
    <w:rsid w:val="003F7779"/>
    <w:rsid w:val="00400084"/>
    <w:rsid w:val="00401D52"/>
    <w:rsid w:val="004022AD"/>
    <w:rsid w:val="00404083"/>
    <w:rsid w:val="0040439E"/>
    <w:rsid w:val="0040456C"/>
    <w:rsid w:val="004048AE"/>
    <w:rsid w:val="00405B12"/>
    <w:rsid w:val="00405CAB"/>
    <w:rsid w:val="00406704"/>
    <w:rsid w:val="00406809"/>
    <w:rsid w:val="0040695E"/>
    <w:rsid w:val="00406EE2"/>
    <w:rsid w:val="0040728C"/>
    <w:rsid w:val="004072D5"/>
    <w:rsid w:val="00407BAF"/>
    <w:rsid w:val="0041079D"/>
    <w:rsid w:val="004113AF"/>
    <w:rsid w:val="00411580"/>
    <w:rsid w:val="00411996"/>
    <w:rsid w:val="00412B43"/>
    <w:rsid w:val="00415561"/>
    <w:rsid w:val="0041630A"/>
    <w:rsid w:val="004167E2"/>
    <w:rsid w:val="00416BF8"/>
    <w:rsid w:val="0041741A"/>
    <w:rsid w:val="00417AA4"/>
    <w:rsid w:val="00417F45"/>
    <w:rsid w:val="00420320"/>
    <w:rsid w:val="00420775"/>
    <w:rsid w:val="00420D3E"/>
    <w:rsid w:val="00421AE6"/>
    <w:rsid w:val="00422813"/>
    <w:rsid w:val="00423CCE"/>
    <w:rsid w:val="00423CDF"/>
    <w:rsid w:val="004252AB"/>
    <w:rsid w:val="004267CF"/>
    <w:rsid w:val="00426AF4"/>
    <w:rsid w:val="00426B7B"/>
    <w:rsid w:val="00426FC0"/>
    <w:rsid w:val="004272B3"/>
    <w:rsid w:val="0042794B"/>
    <w:rsid w:val="00427AEE"/>
    <w:rsid w:val="00427E8C"/>
    <w:rsid w:val="004303D4"/>
    <w:rsid w:val="00430612"/>
    <w:rsid w:val="004307DC"/>
    <w:rsid w:val="00430C48"/>
    <w:rsid w:val="00431B94"/>
    <w:rsid w:val="004320BE"/>
    <w:rsid w:val="00432987"/>
    <w:rsid w:val="00432C1B"/>
    <w:rsid w:val="004348C1"/>
    <w:rsid w:val="00434C15"/>
    <w:rsid w:val="00436656"/>
    <w:rsid w:val="004367FA"/>
    <w:rsid w:val="00440F6D"/>
    <w:rsid w:val="00441713"/>
    <w:rsid w:val="00441A09"/>
    <w:rsid w:val="00442666"/>
    <w:rsid w:val="00443276"/>
    <w:rsid w:val="00443B4B"/>
    <w:rsid w:val="00445152"/>
    <w:rsid w:val="00445388"/>
    <w:rsid w:val="00445FB5"/>
    <w:rsid w:val="004462D4"/>
    <w:rsid w:val="00446AD5"/>
    <w:rsid w:val="00446F39"/>
    <w:rsid w:val="00447518"/>
    <w:rsid w:val="0045009D"/>
    <w:rsid w:val="0045090B"/>
    <w:rsid w:val="00451629"/>
    <w:rsid w:val="00451C6C"/>
    <w:rsid w:val="00452DA8"/>
    <w:rsid w:val="0045301C"/>
    <w:rsid w:val="0045329A"/>
    <w:rsid w:val="00453542"/>
    <w:rsid w:val="00453BF3"/>
    <w:rsid w:val="00454110"/>
    <w:rsid w:val="004545AD"/>
    <w:rsid w:val="00454655"/>
    <w:rsid w:val="004558A9"/>
    <w:rsid w:val="004559D4"/>
    <w:rsid w:val="00456873"/>
    <w:rsid w:val="00456BF7"/>
    <w:rsid w:val="00456DA3"/>
    <w:rsid w:val="0045744F"/>
    <w:rsid w:val="00457489"/>
    <w:rsid w:val="00457B41"/>
    <w:rsid w:val="00460E00"/>
    <w:rsid w:val="004614F8"/>
    <w:rsid w:val="0046297E"/>
    <w:rsid w:val="00462D6B"/>
    <w:rsid w:val="00462DF3"/>
    <w:rsid w:val="00462FBD"/>
    <w:rsid w:val="004638CD"/>
    <w:rsid w:val="00463BEE"/>
    <w:rsid w:val="00463FE7"/>
    <w:rsid w:val="00465BB8"/>
    <w:rsid w:val="00465BE8"/>
    <w:rsid w:val="00465DBD"/>
    <w:rsid w:val="0046651E"/>
    <w:rsid w:val="00466963"/>
    <w:rsid w:val="004670AC"/>
    <w:rsid w:val="004674B8"/>
    <w:rsid w:val="00467F74"/>
    <w:rsid w:val="00470122"/>
    <w:rsid w:val="0047014A"/>
    <w:rsid w:val="004703CC"/>
    <w:rsid w:val="00471C33"/>
    <w:rsid w:val="00471D63"/>
    <w:rsid w:val="0047254C"/>
    <w:rsid w:val="00472924"/>
    <w:rsid w:val="00472EF7"/>
    <w:rsid w:val="00473AF9"/>
    <w:rsid w:val="004746F6"/>
    <w:rsid w:val="00474E20"/>
    <w:rsid w:val="004757D3"/>
    <w:rsid w:val="00475976"/>
    <w:rsid w:val="00475BE3"/>
    <w:rsid w:val="00476065"/>
    <w:rsid w:val="00476650"/>
    <w:rsid w:val="00476CDB"/>
    <w:rsid w:val="004774B0"/>
    <w:rsid w:val="00477524"/>
    <w:rsid w:val="00477551"/>
    <w:rsid w:val="004803EC"/>
    <w:rsid w:val="0048196C"/>
    <w:rsid w:val="00481D75"/>
    <w:rsid w:val="00481E8D"/>
    <w:rsid w:val="00482D3D"/>
    <w:rsid w:val="004830CD"/>
    <w:rsid w:val="00483356"/>
    <w:rsid w:val="0048382F"/>
    <w:rsid w:val="004842F7"/>
    <w:rsid w:val="004856D9"/>
    <w:rsid w:val="0048584F"/>
    <w:rsid w:val="0048608C"/>
    <w:rsid w:val="0048631C"/>
    <w:rsid w:val="004870B1"/>
    <w:rsid w:val="0048710B"/>
    <w:rsid w:val="00487186"/>
    <w:rsid w:val="0048757D"/>
    <w:rsid w:val="00487B6C"/>
    <w:rsid w:val="00487C05"/>
    <w:rsid w:val="004907AE"/>
    <w:rsid w:val="00490954"/>
    <w:rsid w:val="00490EE1"/>
    <w:rsid w:val="00490F42"/>
    <w:rsid w:val="00491400"/>
    <w:rsid w:val="00491906"/>
    <w:rsid w:val="00491B59"/>
    <w:rsid w:val="004923D8"/>
    <w:rsid w:val="004935BF"/>
    <w:rsid w:val="004936C4"/>
    <w:rsid w:val="004941CD"/>
    <w:rsid w:val="00494F8B"/>
    <w:rsid w:val="00495AFC"/>
    <w:rsid w:val="00496058"/>
    <w:rsid w:val="004967D2"/>
    <w:rsid w:val="00496F3E"/>
    <w:rsid w:val="0049772C"/>
    <w:rsid w:val="0049784F"/>
    <w:rsid w:val="004A038C"/>
    <w:rsid w:val="004A041D"/>
    <w:rsid w:val="004A0622"/>
    <w:rsid w:val="004A0982"/>
    <w:rsid w:val="004A0D44"/>
    <w:rsid w:val="004A2B45"/>
    <w:rsid w:val="004A2D45"/>
    <w:rsid w:val="004A3B8F"/>
    <w:rsid w:val="004A3F63"/>
    <w:rsid w:val="004A4C29"/>
    <w:rsid w:val="004A4FB6"/>
    <w:rsid w:val="004A6200"/>
    <w:rsid w:val="004A6749"/>
    <w:rsid w:val="004A7CF7"/>
    <w:rsid w:val="004B00E9"/>
    <w:rsid w:val="004B01C2"/>
    <w:rsid w:val="004B0922"/>
    <w:rsid w:val="004B1767"/>
    <w:rsid w:val="004B1849"/>
    <w:rsid w:val="004B184C"/>
    <w:rsid w:val="004B1BA5"/>
    <w:rsid w:val="004B210A"/>
    <w:rsid w:val="004B2505"/>
    <w:rsid w:val="004B3121"/>
    <w:rsid w:val="004B3770"/>
    <w:rsid w:val="004B38D1"/>
    <w:rsid w:val="004B3F50"/>
    <w:rsid w:val="004B4F9C"/>
    <w:rsid w:val="004B4FA1"/>
    <w:rsid w:val="004B512A"/>
    <w:rsid w:val="004B6244"/>
    <w:rsid w:val="004B6FFA"/>
    <w:rsid w:val="004B7A16"/>
    <w:rsid w:val="004C144B"/>
    <w:rsid w:val="004C1C76"/>
    <w:rsid w:val="004C3D40"/>
    <w:rsid w:val="004C401B"/>
    <w:rsid w:val="004C46D4"/>
    <w:rsid w:val="004C4A68"/>
    <w:rsid w:val="004C505B"/>
    <w:rsid w:val="004C5B3A"/>
    <w:rsid w:val="004C5E2F"/>
    <w:rsid w:val="004C67CA"/>
    <w:rsid w:val="004C6818"/>
    <w:rsid w:val="004C6C56"/>
    <w:rsid w:val="004C70D4"/>
    <w:rsid w:val="004C71B3"/>
    <w:rsid w:val="004D0125"/>
    <w:rsid w:val="004D016D"/>
    <w:rsid w:val="004D05B6"/>
    <w:rsid w:val="004D1049"/>
    <w:rsid w:val="004D1826"/>
    <w:rsid w:val="004D3151"/>
    <w:rsid w:val="004D3589"/>
    <w:rsid w:val="004D365C"/>
    <w:rsid w:val="004D4196"/>
    <w:rsid w:val="004D4D4B"/>
    <w:rsid w:val="004D5590"/>
    <w:rsid w:val="004D6002"/>
    <w:rsid w:val="004D732C"/>
    <w:rsid w:val="004D7CAE"/>
    <w:rsid w:val="004D7CBA"/>
    <w:rsid w:val="004E0C49"/>
    <w:rsid w:val="004E0CFC"/>
    <w:rsid w:val="004E1466"/>
    <w:rsid w:val="004E157F"/>
    <w:rsid w:val="004E19DC"/>
    <w:rsid w:val="004E2002"/>
    <w:rsid w:val="004E20D4"/>
    <w:rsid w:val="004E2DE2"/>
    <w:rsid w:val="004E2E88"/>
    <w:rsid w:val="004E2FB8"/>
    <w:rsid w:val="004E4047"/>
    <w:rsid w:val="004E42CA"/>
    <w:rsid w:val="004E550E"/>
    <w:rsid w:val="004E5698"/>
    <w:rsid w:val="004E5738"/>
    <w:rsid w:val="004E630C"/>
    <w:rsid w:val="004E6D98"/>
    <w:rsid w:val="004E78B8"/>
    <w:rsid w:val="004F08A2"/>
    <w:rsid w:val="004F0CEE"/>
    <w:rsid w:val="004F0E43"/>
    <w:rsid w:val="004F0E5C"/>
    <w:rsid w:val="004F1C01"/>
    <w:rsid w:val="004F1E3B"/>
    <w:rsid w:val="004F26DB"/>
    <w:rsid w:val="004F30DE"/>
    <w:rsid w:val="004F3146"/>
    <w:rsid w:val="004F34FE"/>
    <w:rsid w:val="004F584A"/>
    <w:rsid w:val="004F5A7B"/>
    <w:rsid w:val="004F64EC"/>
    <w:rsid w:val="004F69A4"/>
    <w:rsid w:val="004F6E98"/>
    <w:rsid w:val="004F749E"/>
    <w:rsid w:val="004F7762"/>
    <w:rsid w:val="004F79CA"/>
    <w:rsid w:val="005001AC"/>
    <w:rsid w:val="00500518"/>
    <w:rsid w:val="00502814"/>
    <w:rsid w:val="00502A80"/>
    <w:rsid w:val="00503104"/>
    <w:rsid w:val="0050335B"/>
    <w:rsid w:val="00503854"/>
    <w:rsid w:val="0050397F"/>
    <w:rsid w:val="00503A85"/>
    <w:rsid w:val="005041ED"/>
    <w:rsid w:val="00504B13"/>
    <w:rsid w:val="00505070"/>
    <w:rsid w:val="005056F1"/>
    <w:rsid w:val="00505B55"/>
    <w:rsid w:val="00506867"/>
    <w:rsid w:val="00506E49"/>
    <w:rsid w:val="005075CC"/>
    <w:rsid w:val="00510394"/>
    <w:rsid w:val="00510680"/>
    <w:rsid w:val="005108DD"/>
    <w:rsid w:val="0051195E"/>
    <w:rsid w:val="00511C29"/>
    <w:rsid w:val="00512F42"/>
    <w:rsid w:val="00512FFD"/>
    <w:rsid w:val="0051322A"/>
    <w:rsid w:val="00513E17"/>
    <w:rsid w:val="0051498E"/>
    <w:rsid w:val="0051574A"/>
    <w:rsid w:val="005157CB"/>
    <w:rsid w:val="00515A6F"/>
    <w:rsid w:val="00517AD7"/>
    <w:rsid w:val="005207B1"/>
    <w:rsid w:val="00520BA4"/>
    <w:rsid w:val="00520E7C"/>
    <w:rsid w:val="005227AA"/>
    <w:rsid w:val="00522CFC"/>
    <w:rsid w:val="00522D2A"/>
    <w:rsid w:val="00523400"/>
    <w:rsid w:val="00523A9A"/>
    <w:rsid w:val="00524D02"/>
    <w:rsid w:val="00527279"/>
    <w:rsid w:val="005274EF"/>
    <w:rsid w:val="00527A43"/>
    <w:rsid w:val="00530767"/>
    <w:rsid w:val="00530978"/>
    <w:rsid w:val="00530E45"/>
    <w:rsid w:val="00532744"/>
    <w:rsid w:val="005332D5"/>
    <w:rsid w:val="00533D52"/>
    <w:rsid w:val="00534AA0"/>
    <w:rsid w:val="00534B7E"/>
    <w:rsid w:val="00534DD2"/>
    <w:rsid w:val="00535BDF"/>
    <w:rsid w:val="00535D2E"/>
    <w:rsid w:val="00536019"/>
    <w:rsid w:val="0053646B"/>
    <w:rsid w:val="005366AA"/>
    <w:rsid w:val="00540071"/>
    <w:rsid w:val="00540353"/>
    <w:rsid w:val="00540EB2"/>
    <w:rsid w:val="00541192"/>
    <w:rsid w:val="00541D02"/>
    <w:rsid w:val="0054284A"/>
    <w:rsid w:val="00544DBC"/>
    <w:rsid w:val="005451B5"/>
    <w:rsid w:val="005452B2"/>
    <w:rsid w:val="0054533F"/>
    <w:rsid w:val="005455B8"/>
    <w:rsid w:val="00546726"/>
    <w:rsid w:val="00546814"/>
    <w:rsid w:val="00546B88"/>
    <w:rsid w:val="00546DF4"/>
    <w:rsid w:val="00546F47"/>
    <w:rsid w:val="00547BD5"/>
    <w:rsid w:val="00547F90"/>
    <w:rsid w:val="0055032F"/>
    <w:rsid w:val="0055113A"/>
    <w:rsid w:val="0055114A"/>
    <w:rsid w:val="00551298"/>
    <w:rsid w:val="005513A8"/>
    <w:rsid w:val="0055198D"/>
    <w:rsid w:val="00551E75"/>
    <w:rsid w:val="00551F30"/>
    <w:rsid w:val="00553F15"/>
    <w:rsid w:val="00554498"/>
    <w:rsid w:val="0055461B"/>
    <w:rsid w:val="00554683"/>
    <w:rsid w:val="00555CB0"/>
    <w:rsid w:val="00556D13"/>
    <w:rsid w:val="005600D7"/>
    <w:rsid w:val="00560B2E"/>
    <w:rsid w:val="00560E96"/>
    <w:rsid w:val="00561760"/>
    <w:rsid w:val="00561892"/>
    <w:rsid w:val="00561BB6"/>
    <w:rsid w:val="0056313D"/>
    <w:rsid w:val="00563283"/>
    <w:rsid w:val="0056354F"/>
    <w:rsid w:val="00563F2A"/>
    <w:rsid w:val="00564337"/>
    <w:rsid w:val="00564347"/>
    <w:rsid w:val="00564DD3"/>
    <w:rsid w:val="00565462"/>
    <w:rsid w:val="005656DC"/>
    <w:rsid w:val="00565CA1"/>
    <w:rsid w:val="00566F32"/>
    <w:rsid w:val="00567E6A"/>
    <w:rsid w:val="005700C6"/>
    <w:rsid w:val="00570F72"/>
    <w:rsid w:val="00571339"/>
    <w:rsid w:val="00571458"/>
    <w:rsid w:val="00571CBE"/>
    <w:rsid w:val="00571CC5"/>
    <w:rsid w:val="0057265A"/>
    <w:rsid w:val="005726CE"/>
    <w:rsid w:val="005737CB"/>
    <w:rsid w:val="00574151"/>
    <w:rsid w:val="0057445F"/>
    <w:rsid w:val="00575661"/>
    <w:rsid w:val="00575800"/>
    <w:rsid w:val="005769C2"/>
    <w:rsid w:val="005772EC"/>
    <w:rsid w:val="005774B0"/>
    <w:rsid w:val="0057774E"/>
    <w:rsid w:val="0058044E"/>
    <w:rsid w:val="00580B6C"/>
    <w:rsid w:val="00580BE0"/>
    <w:rsid w:val="00580D1C"/>
    <w:rsid w:val="00580F3D"/>
    <w:rsid w:val="0058138A"/>
    <w:rsid w:val="005819C6"/>
    <w:rsid w:val="00582237"/>
    <w:rsid w:val="0058321D"/>
    <w:rsid w:val="00584714"/>
    <w:rsid w:val="00584852"/>
    <w:rsid w:val="005861F1"/>
    <w:rsid w:val="00587208"/>
    <w:rsid w:val="00587831"/>
    <w:rsid w:val="005878CB"/>
    <w:rsid w:val="00587927"/>
    <w:rsid w:val="0059035F"/>
    <w:rsid w:val="005917C0"/>
    <w:rsid w:val="00591D91"/>
    <w:rsid w:val="005922C4"/>
    <w:rsid w:val="00592324"/>
    <w:rsid w:val="00592ADC"/>
    <w:rsid w:val="00592F3F"/>
    <w:rsid w:val="005944D7"/>
    <w:rsid w:val="00594FA9"/>
    <w:rsid w:val="005954E1"/>
    <w:rsid w:val="0059588E"/>
    <w:rsid w:val="00595B36"/>
    <w:rsid w:val="00595BA8"/>
    <w:rsid w:val="00595E33"/>
    <w:rsid w:val="00595F90"/>
    <w:rsid w:val="00596ACF"/>
    <w:rsid w:val="00596CCD"/>
    <w:rsid w:val="00596D99"/>
    <w:rsid w:val="005978C0"/>
    <w:rsid w:val="005979BE"/>
    <w:rsid w:val="005A0668"/>
    <w:rsid w:val="005A0CFF"/>
    <w:rsid w:val="005A2207"/>
    <w:rsid w:val="005A3468"/>
    <w:rsid w:val="005A3918"/>
    <w:rsid w:val="005A3A48"/>
    <w:rsid w:val="005A4DEA"/>
    <w:rsid w:val="005A64C1"/>
    <w:rsid w:val="005A6A45"/>
    <w:rsid w:val="005A6DC7"/>
    <w:rsid w:val="005B1269"/>
    <w:rsid w:val="005B191B"/>
    <w:rsid w:val="005B2035"/>
    <w:rsid w:val="005B31F6"/>
    <w:rsid w:val="005B3791"/>
    <w:rsid w:val="005B3F59"/>
    <w:rsid w:val="005B40B7"/>
    <w:rsid w:val="005B425E"/>
    <w:rsid w:val="005B460C"/>
    <w:rsid w:val="005B4CAB"/>
    <w:rsid w:val="005B5F5D"/>
    <w:rsid w:val="005B655A"/>
    <w:rsid w:val="005B673F"/>
    <w:rsid w:val="005B6919"/>
    <w:rsid w:val="005B73DD"/>
    <w:rsid w:val="005B7C06"/>
    <w:rsid w:val="005B7EA3"/>
    <w:rsid w:val="005C0214"/>
    <w:rsid w:val="005C0A65"/>
    <w:rsid w:val="005C0B82"/>
    <w:rsid w:val="005C1092"/>
    <w:rsid w:val="005C121A"/>
    <w:rsid w:val="005C1927"/>
    <w:rsid w:val="005C1A65"/>
    <w:rsid w:val="005C200F"/>
    <w:rsid w:val="005C20F2"/>
    <w:rsid w:val="005C39DA"/>
    <w:rsid w:val="005C3C46"/>
    <w:rsid w:val="005C3FBF"/>
    <w:rsid w:val="005C4153"/>
    <w:rsid w:val="005C44DC"/>
    <w:rsid w:val="005C65F6"/>
    <w:rsid w:val="005C6E0C"/>
    <w:rsid w:val="005C722C"/>
    <w:rsid w:val="005C7715"/>
    <w:rsid w:val="005C773F"/>
    <w:rsid w:val="005D08C4"/>
    <w:rsid w:val="005D08CB"/>
    <w:rsid w:val="005D0C75"/>
    <w:rsid w:val="005D143E"/>
    <w:rsid w:val="005D1648"/>
    <w:rsid w:val="005D16AE"/>
    <w:rsid w:val="005D218E"/>
    <w:rsid w:val="005D2842"/>
    <w:rsid w:val="005D2CB0"/>
    <w:rsid w:val="005D2E59"/>
    <w:rsid w:val="005D395D"/>
    <w:rsid w:val="005D3A57"/>
    <w:rsid w:val="005D3D0B"/>
    <w:rsid w:val="005D4404"/>
    <w:rsid w:val="005D4D39"/>
    <w:rsid w:val="005D4E5D"/>
    <w:rsid w:val="005D5759"/>
    <w:rsid w:val="005D595D"/>
    <w:rsid w:val="005D6662"/>
    <w:rsid w:val="005D7B8B"/>
    <w:rsid w:val="005D7F91"/>
    <w:rsid w:val="005E08AF"/>
    <w:rsid w:val="005E0919"/>
    <w:rsid w:val="005E119E"/>
    <w:rsid w:val="005E1396"/>
    <w:rsid w:val="005E1474"/>
    <w:rsid w:val="005E1522"/>
    <w:rsid w:val="005E1A66"/>
    <w:rsid w:val="005E1B89"/>
    <w:rsid w:val="005E24D5"/>
    <w:rsid w:val="005E2DD7"/>
    <w:rsid w:val="005E2F6C"/>
    <w:rsid w:val="005E3EBE"/>
    <w:rsid w:val="005E3EE5"/>
    <w:rsid w:val="005E4B0A"/>
    <w:rsid w:val="005E50E5"/>
    <w:rsid w:val="005E5124"/>
    <w:rsid w:val="005E5AF1"/>
    <w:rsid w:val="005E61C4"/>
    <w:rsid w:val="005E6334"/>
    <w:rsid w:val="005E63A5"/>
    <w:rsid w:val="005E69E9"/>
    <w:rsid w:val="005E6D70"/>
    <w:rsid w:val="005E711E"/>
    <w:rsid w:val="005F2437"/>
    <w:rsid w:val="005F376A"/>
    <w:rsid w:val="005F3C6C"/>
    <w:rsid w:val="005F3E05"/>
    <w:rsid w:val="005F45C1"/>
    <w:rsid w:val="005F4652"/>
    <w:rsid w:val="005F48DD"/>
    <w:rsid w:val="005F4BA2"/>
    <w:rsid w:val="005F537A"/>
    <w:rsid w:val="005F5DF5"/>
    <w:rsid w:val="005F64C7"/>
    <w:rsid w:val="005F69CD"/>
    <w:rsid w:val="005F7AAB"/>
    <w:rsid w:val="005F7F3F"/>
    <w:rsid w:val="00600D12"/>
    <w:rsid w:val="00601421"/>
    <w:rsid w:val="00601883"/>
    <w:rsid w:val="00601C5A"/>
    <w:rsid w:val="00602052"/>
    <w:rsid w:val="006020A7"/>
    <w:rsid w:val="00602269"/>
    <w:rsid w:val="006029D8"/>
    <w:rsid w:val="00604E61"/>
    <w:rsid w:val="00604E8B"/>
    <w:rsid w:val="00605B05"/>
    <w:rsid w:val="00605F70"/>
    <w:rsid w:val="006076BB"/>
    <w:rsid w:val="0061076E"/>
    <w:rsid w:val="00610CB9"/>
    <w:rsid w:val="00610D19"/>
    <w:rsid w:val="006113B4"/>
    <w:rsid w:val="006117D8"/>
    <w:rsid w:val="006120EE"/>
    <w:rsid w:val="00612198"/>
    <w:rsid w:val="0061245B"/>
    <w:rsid w:val="00612584"/>
    <w:rsid w:val="0061269D"/>
    <w:rsid w:val="00612F29"/>
    <w:rsid w:val="00613CF8"/>
    <w:rsid w:val="00614104"/>
    <w:rsid w:val="0061443E"/>
    <w:rsid w:val="00614A66"/>
    <w:rsid w:val="006150DF"/>
    <w:rsid w:val="006158B7"/>
    <w:rsid w:val="0061620A"/>
    <w:rsid w:val="00616804"/>
    <w:rsid w:val="0061742B"/>
    <w:rsid w:val="00617BA7"/>
    <w:rsid w:val="00617E3C"/>
    <w:rsid w:val="006216F9"/>
    <w:rsid w:val="00621719"/>
    <w:rsid w:val="00622018"/>
    <w:rsid w:val="0062205B"/>
    <w:rsid w:val="006222EE"/>
    <w:rsid w:val="0062260E"/>
    <w:rsid w:val="006229B0"/>
    <w:rsid w:val="00622B57"/>
    <w:rsid w:val="006231AE"/>
    <w:rsid w:val="006231C6"/>
    <w:rsid w:val="00623699"/>
    <w:rsid w:val="006236B7"/>
    <w:rsid w:val="00623FC7"/>
    <w:rsid w:val="006242DE"/>
    <w:rsid w:val="0062448F"/>
    <w:rsid w:val="006247AF"/>
    <w:rsid w:val="0062597C"/>
    <w:rsid w:val="00627923"/>
    <w:rsid w:val="00627A4C"/>
    <w:rsid w:val="00630EB1"/>
    <w:rsid w:val="00631001"/>
    <w:rsid w:val="00632892"/>
    <w:rsid w:val="00633151"/>
    <w:rsid w:val="006337A1"/>
    <w:rsid w:val="00633B45"/>
    <w:rsid w:val="00633F1A"/>
    <w:rsid w:val="00634A31"/>
    <w:rsid w:val="00635892"/>
    <w:rsid w:val="00635E5C"/>
    <w:rsid w:val="006364E2"/>
    <w:rsid w:val="00637ACC"/>
    <w:rsid w:val="00637DC9"/>
    <w:rsid w:val="00640355"/>
    <w:rsid w:val="00640567"/>
    <w:rsid w:val="00640F7B"/>
    <w:rsid w:val="00641833"/>
    <w:rsid w:val="00641DEC"/>
    <w:rsid w:val="00643154"/>
    <w:rsid w:val="0064400E"/>
    <w:rsid w:val="006452BE"/>
    <w:rsid w:val="00645A90"/>
    <w:rsid w:val="00645B4D"/>
    <w:rsid w:val="006461C8"/>
    <w:rsid w:val="006462CE"/>
    <w:rsid w:val="00647A10"/>
    <w:rsid w:val="006524B1"/>
    <w:rsid w:val="0065322F"/>
    <w:rsid w:val="0065395F"/>
    <w:rsid w:val="00654CC6"/>
    <w:rsid w:val="00654E3B"/>
    <w:rsid w:val="00654FCE"/>
    <w:rsid w:val="00655602"/>
    <w:rsid w:val="00655A12"/>
    <w:rsid w:val="00656D49"/>
    <w:rsid w:val="00656D94"/>
    <w:rsid w:val="00656E81"/>
    <w:rsid w:val="00657194"/>
    <w:rsid w:val="006574EA"/>
    <w:rsid w:val="00657CA5"/>
    <w:rsid w:val="00660291"/>
    <w:rsid w:val="006602CC"/>
    <w:rsid w:val="00662017"/>
    <w:rsid w:val="006625FF"/>
    <w:rsid w:val="006629DB"/>
    <w:rsid w:val="00662DD2"/>
    <w:rsid w:val="00663EAA"/>
    <w:rsid w:val="00663FF7"/>
    <w:rsid w:val="00664DAB"/>
    <w:rsid w:val="00665AE9"/>
    <w:rsid w:val="00666CF3"/>
    <w:rsid w:val="00666D8C"/>
    <w:rsid w:val="00667C05"/>
    <w:rsid w:val="006713EE"/>
    <w:rsid w:val="00671F20"/>
    <w:rsid w:val="006726A2"/>
    <w:rsid w:val="0067299B"/>
    <w:rsid w:val="0067352C"/>
    <w:rsid w:val="00673A8D"/>
    <w:rsid w:val="00674225"/>
    <w:rsid w:val="0067471E"/>
    <w:rsid w:val="0067515E"/>
    <w:rsid w:val="006753E0"/>
    <w:rsid w:val="00675B8D"/>
    <w:rsid w:val="00675B98"/>
    <w:rsid w:val="00675C5B"/>
    <w:rsid w:val="006770F1"/>
    <w:rsid w:val="006776E2"/>
    <w:rsid w:val="00677DBC"/>
    <w:rsid w:val="00680402"/>
    <w:rsid w:val="006809DE"/>
    <w:rsid w:val="006824F3"/>
    <w:rsid w:val="00682C18"/>
    <w:rsid w:val="0068358D"/>
    <w:rsid w:val="0068413C"/>
    <w:rsid w:val="006841B4"/>
    <w:rsid w:val="00684869"/>
    <w:rsid w:val="00685611"/>
    <w:rsid w:val="00685B9A"/>
    <w:rsid w:val="00685EC9"/>
    <w:rsid w:val="006867D0"/>
    <w:rsid w:val="00687EF6"/>
    <w:rsid w:val="00687FCC"/>
    <w:rsid w:val="00690D9B"/>
    <w:rsid w:val="00691134"/>
    <w:rsid w:val="00692983"/>
    <w:rsid w:val="006931ED"/>
    <w:rsid w:val="006940EE"/>
    <w:rsid w:val="006950C8"/>
    <w:rsid w:val="006955BD"/>
    <w:rsid w:val="00695786"/>
    <w:rsid w:val="00695F98"/>
    <w:rsid w:val="00695FEB"/>
    <w:rsid w:val="0069726B"/>
    <w:rsid w:val="006A035D"/>
    <w:rsid w:val="006A1C87"/>
    <w:rsid w:val="006A1EDC"/>
    <w:rsid w:val="006A214C"/>
    <w:rsid w:val="006A2586"/>
    <w:rsid w:val="006A2983"/>
    <w:rsid w:val="006A2E55"/>
    <w:rsid w:val="006A3949"/>
    <w:rsid w:val="006A41F3"/>
    <w:rsid w:val="006A48A6"/>
    <w:rsid w:val="006A4C78"/>
    <w:rsid w:val="006A56A2"/>
    <w:rsid w:val="006A56DC"/>
    <w:rsid w:val="006A59DE"/>
    <w:rsid w:val="006A5D45"/>
    <w:rsid w:val="006A62D5"/>
    <w:rsid w:val="006A6A0D"/>
    <w:rsid w:val="006A708D"/>
    <w:rsid w:val="006A7108"/>
    <w:rsid w:val="006A7A64"/>
    <w:rsid w:val="006B134E"/>
    <w:rsid w:val="006B197C"/>
    <w:rsid w:val="006B1DB7"/>
    <w:rsid w:val="006B271B"/>
    <w:rsid w:val="006B36EC"/>
    <w:rsid w:val="006B37B5"/>
    <w:rsid w:val="006B3E71"/>
    <w:rsid w:val="006B542B"/>
    <w:rsid w:val="006B5762"/>
    <w:rsid w:val="006B5D69"/>
    <w:rsid w:val="006B66C4"/>
    <w:rsid w:val="006B6AD8"/>
    <w:rsid w:val="006B78AB"/>
    <w:rsid w:val="006C0A7B"/>
    <w:rsid w:val="006C0E56"/>
    <w:rsid w:val="006C1137"/>
    <w:rsid w:val="006C118A"/>
    <w:rsid w:val="006C14CC"/>
    <w:rsid w:val="006C2946"/>
    <w:rsid w:val="006C2C40"/>
    <w:rsid w:val="006C3ACE"/>
    <w:rsid w:val="006C3E0F"/>
    <w:rsid w:val="006C4003"/>
    <w:rsid w:val="006C4CE7"/>
    <w:rsid w:val="006C526E"/>
    <w:rsid w:val="006C6238"/>
    <w:rsid w:val="006C72CC"/>
    <w:rsid w:val="006C7340"/>
    <w:rsid w:val="006C753B"/>
    <w:rsid w:val="006C760C"/>
    <w:rsid w:val="006C7DE1"/>
    <w:rsid w:val="006D1916"/>
    <w:rsid w:val="006D1F38"/>
    <w:rsid w:val="006D225D"/>
    <w:rsid w:val="006D22DF"/>
    <w:rsid w:val="006D2380"/>
    <w:rsid w:val="006D329F"/>
    <w:rsid w:val="006D3467"/>
    <w:rsid w:val="006D3DE1"/>
    <w:rsid w:val="006D45E7"/>
    <w:rsid w:val="006D4E48"/>
    <w:rsid w:val="006D512F"/>
    <w:rsid w:val="006D522A"/>
    <w:rsid w:val="006D5385"/>
    <w:rsid w:val="006D54D4"/>
    <w:rsid w:val="006D58F8"/>
    <w:rsid w:val="006D5998"/>
    <w:rsid w:val="006D5A66"/>
    <w:rsid w:val="006D6064"/>
    <w:rsid w:val="006D646B"/>
    <w:rsid w:val="006D66CF"/>
    <w:rsid w:val="006D6F28"/>
    <w:rsid w:val="006D73E4"/>
    <w:rsid w:val="006D7718"/>
    <w:rsid w:val="006E0B04"/>
    <w:rsid w:val="006E0E3F"/>
    <w:rsid w:val="006E2178"/>
    <w:rsid w:val="006E2466"/>
    <w:rsid w:val="006E2993"/>
    <w:rsid w:val="006E2CDC"/>
    <w:rsid w:val="006E2D9D"/>
    <w:rsid w:val="006E3505"/>
    <w:rsid w:val="006E3C40"/>
    <w:rsid w:val="006E3E1A"/>
    <w:rsid w:val="006E4900"/>
    <w:rsid w:val="006E5FA1"/>
    <w:rsid w:val="006E7935"/>
    <w:rsid w:val="006E7D12"/>
    <w:rsid w:val="006F01A8"/>
    <w:rsid w:val="006F04E2"/>
    <w:rsid w:val="006F06A1"/>
    <w:rsid w:val="006F090C"/>
    <w:rsid w:val="006F1767"/>
    <w:rsid w:val="006F18B9"/>
    <w:rsid w:val="006F197C"/>
    <w:rsid w:val="006F2563"/>
    <w:rsid w:val="006F2788"/>
    <w:rsid w:val="006F27AF"/>
    <w:rsid w:val="006F2CDB"/>
    <w:rsid w:val="006F3956"/>
    <w:rsid w:val="006F4836"/>
    <w:rsid w:val="006F4C42"/>
    <w:rsid w:val="006F56AE"/>
    <w:rsid w:val="006F57CC"/>
    <w:rsid w:val="006F620C"/>
    <w:rsid w:val="006F6D6A"/>
    <w:rsid w:val="006F6F30"/>
    <w:rsid w:val="006F7889"/>
    <w:rsid w:val="006F78A9"/>
    <w:rsid w:val="006F7E64"/>
    <w:rsid w:val="007009DA"/>
    <w:rsid w:val="00700BC9"/>
    <w:rsid w:val="00701C8E"/>
    <w:rsid w:val="00701EA2"/>
    <w:rsid w:val="007022D5"/>
    <w:rsid w:val="007023E8"/>
    <w:rsid w:val="00702785"/>
    <w:rsid w:val="0070300F"/>
    <w:rsid w:val="007036C1"/>
    <w:rsid w:val="00703A4D"/>
    <w:rsid w:val="00704050"/>
    <w:rsid w:val="0070442C"/>
    <w:rsid w:val="0070455C"/>
    <w:rsid w:val="00704A66"/>
    <w:rsid w:val="0070572A"/>
    <w:rsid w:val="007061B5"/>
    <w:rsid w:val="007066B4"/>
    <w:rsid w:val="00706F69"/>
    <w:rsid w:val="00707110"/>
    <w:rsid w:val="00707167"/>
    <w:rsid w:val="007077A5"/>
    <w:rsid w:val="00707BF8"/>
    <w:rsid w:val="00710014"/>
    <w:rsid w:val="007102D5"/>
    <w:rsid w:val="00710BEA"/>
    <w:rsid w:val="00712074"/>
    <w:rsid w:val="00712763"/>
    <w:rsid w:val="0071279B"/>
    <w:rsid w:val="00713849"/>
    <w:rsid w:val="00714C7C"/>
    <w:rsid w:val="007159A4"/>
    <w:rsid w:val="00715E29"/>
    <w:rsid w:val="007160B1"/>
    <w:rsid w:val="0071673A"/>
    <w:rsid w:val="00716AF9"/>
    <w:rsid w:val="00716F3D"/>
    <w:rsid w:val="0071726B"/>
    <w:rsid w:val="00717332"/>
    <w:rsid w:val="007179B8"/>
    <w:rsid w:val="00720201"/>
    <w:rsid w:val="00720B73"/>
    <w:rsid w:val="00720EF3"/>
    <w:rsid w:val="0072183C"/>
    <w:rsid w:val="007218A3"/>
    <w:rsid w:val="00722657"/>
    <w:rsid w:val="007229DB"/>
    <w:rsid w:val="00722D68"/>
    <w:rsid w:val="00723050"/>
    <w:rsid w:val="00723408"/>
    <w:rsid w:val="0072355C"/>
    <w:rsid w:val="00723735"/>
    <w:rsid w:val="007240AB"/>
    <w:rsid w:val="00724EA7"/>
    <w:rsid w:val="007254BF"/>
    <w:rsid w:val="0072581F"/>
    <w:rsid w:val="007260C8"/>
    <w:rsid w:val="0072623A"/>
    <w:rsid w:val="0072625A"/>
    <w:rsid w:val="00726A90"/>
    <w:rsid w:val="00730ABE"/>
    <w:rsid w:val="00730F3F"/>
    <w:rsid w:val="00731AAF"/>
    <w:rsid w:val="00732C5A"/>
    <w:rsid w:val="0073323E"/>
    <w:rsid w:val="007340BD"/>
    <w:rsid w:val="00734226"/>
    <w:rsid w:val="007359EA"/>
    <w:rsid w:val="00735E90"/>
    <w:rsid w:val="00736019"/>
    <w:rsid w:val="0073640C"/>
    <w:rsid w:val="007364A2"/>
    <w:rsid w:val="00736928"/>
    <w:rsid w:val="00736EE7"/>
    <w:rsid w:val="007377AF"/>
    <w:rsid w:val="00737821"/>
    <w:rsid w:val="00737D55"/>
    <w:rsid w:val="007404C0"/>
    <w:rsid w:val="00740C3D"/>
    <w:rsid w:val="00742EFA"/>
    <w:rsid w:val="007430A8"/>
    <w:rsid w:val="0074372F"/>
    <w:rsid w:val="00743E59"/>
    <w:rsid w:val="00743EAF"/>
    <w:rsid w:val="00744161"/>
    <w:rsid w:val="00744671"/>
    <w:rsid w:val="00744AAF"/>
    <w:rsid w:val="00744AB2"/>
    <w:rsid w:val="00744C4F"/>
    <w:rsid w:val="00746333"/>
    <w:rsid w:val="00746F64"/>
    <w:rsid w:val="00747774"/>
    <w:rsid w:val="0075019F"/>
    <w:rsid w:val="007505F1"/>
    <w:rsid w:val="00750CB3"/>
    <w:rsid w:val="00750DCE"/>
    <w:rsid w:val="00751DEC"/>
    <w:rsid w:val="00752828"/>
    <w:rsid w:val="00752EC7"/>
    <w:rsid w:val="00752F71"/>
    <w:rsid w:val="00753F84"/>
    <w:rsid w:val="00754F9A"/>
    <w:rsid w:val="0075531F"/>
    <w:rsid w:val="007553FF"/>
    <w:rsid w:val="0075567A"/>
    <w:rsid w:val="00757E06"/>
    <w:rsid w:val="0076019D"/>
    <w:rsid w:val="00760247"/>
    <w:rsid w:val="00760F8A"/>
    <w:rsid w:val="00761325"/>
    <w:rsid w:val="00761803"/>
    <w:rsid w:val="00762407"/>
    <w:rsid w:val="00762409"/>
    <w:rsid w:val="00762AEB"/>
    <w:rsid w:val="007646E0"/>
    <w:rsid w:val="00764C26"/>
    <w:rsid w:val="007650F7"/>
    <w:rsid w:val="0076557F"/>
    <w:rsid w:val="00765A87"/>
    <w:rsid w:val="007665A9"/>
    <w:rsid w:val="00766B39"/>
    <w:rsid w:val="0076780A"/>
    <w:rsid w:val="00770232"/>
    <w:rsid w:val="007704F8"/>
    <w:rsid w:val="0077085D"/>
    <w:rsid w:val="00771EAC"/>
    <w:rsid w:val="0077274C"/>
    <w:rsid w:val="007730BF"/>
    <w:rsid w:val="007732BB"/>
    <w:rsid w:val="007735A4"/>
    <w:rsid w:val="007737DD"/>
    <w:rsid w:val="00773F64"/>
    <w:rsid w:val="00774C11"/>
    <w:rsid w:val="00774D2E"/>
    <w:rsid w:val="007751D0"/>
    <w:rsid w:val="0077549B"/>
    <w:rsid w:val="00775760"/>
    <w:rsid w:val="00775E9B"/>
    <w:rsid w:val="00776055"/>
    <w:rsid w:val="007763E9"/>
    <w:rsid w:val="00776975"/>
    <w:rsid w:val="00777271"/>
    <w:rsid w:val="00780169"/>
    <w:rsid w:val="007807E5"/>
    <w:rsid w:val="00780BB3"/>
    <w:rsid w:val="00781517"/>
    <w:rsid w:val="00782C81"/>
    <w:rsid w:val="0078321A"/>
    <w:rsid w:val="0078332D"/>
    <w:rsid w:val="00784D60"/>
    <w:rsid w:val="00785D26"/>
    <w:rsid w:val="00786876"/>
    <w:rsid w:val="00786AAB"/>
    <w:rsid w:val="00786CE4"/>
    <w:rsid w:val="00790A38"/>
    <w:rsid w:val="00790E35"/>
    <w:rsid w:val="00791358"/>
    <w:rsid w:val="007914E8"/>
    <w:rsid w:val="00791944"/>
    <w:rsid w:val="007919B6"/>
    <w:rsid w:val="00791CBA"/>
    <w:rsid w:val="00791D11"/>
    <w:rsid w:val="00791EBE"/>
    <w:rsid w:val="00791EFE"/>
    <w:rsid w:val="007934F9"/>
    <w:rsid w:val="00793B80"/>
    <w:rsid w:val="0079463B"/>
    <w:rsid w:val="00794B93"/>
    <w:rsid w:val="00796F30"/>
    <w:rsid w:val="00797341"/>
    <w:rsid w:val="00797741"/>
    <w:rsid w:val="007A085B"/>
    <w:rsid w:val="007A0AE1"/>
    <w:rsid w:val="007A155D"/>
    <w:rsid w:val="007A1A10"/>
    <w:rsid w:val="007A1BEF"/>
    <w:rsid w:val="007A1C67"/>
    <w:rsid w:val="007A2184"/>
    <w:rsid w:val="007A29D4"/>
    <w:rsid w:val="007A2CE3"/>
    <w:rsid w:val="007A2EB6"/>
    <w:rsid w:val="007A364D"/>
    <w:rsid w:val="007A3A15"/>
    <w:rsid w:val="007A3E8B"/>
    <w:rsid w:val="007A47AC"/>
    <w:rsid w:val="007A5056"/>
    <w:rsid w:val="007A5C25"/>
    <w:rsid w:val="007A622E"/>
    <w:rsid w:val="007A6703"/>
    <w:rsid w:val="007A70B0"/>
    <w:rsid w:val="007A740F"/>
    <w:rsid w:val="007A781F"/>
    <w:rsid w:val="007B0256"/>
    <w:rsid w:val="007B0A22"/>
    <w:rsid w:val="007B0BF9"/>
    <w:rsid w:val="007B1258"/>
    <w:rsid w:val="007B1874"/>
    <w:rsid w:val="007B1CC9"/>
    <w:rsid w:val="007B2018"/>
    <w:rsid w:val="007B3800"/>
    <w:rsid w:val="007B403B"/>
    <w:rsid w:val="007B4589"/>
    <w:rsid w:val="007B45A7"/>
    <w:rsid w:val="007B48A8"/>
    <w:rsid w:val="007B54DE"/>
    <w:rsid w:val="007B6EFE"/>
    <w:rsid w:val="007B7462"/>
    <w:rsid w:val="007B784E"/>
    <w:rsid w:val="007B786E"/>
    <w:rsid w:val="007C0609"/>
    <w:rsid w:val="007C0FCF"/>
    <w:rsid w:val="007C1310"/>
    <w:rsid w:val="007C1640"/>
    <w:rsid w:val="007C1822"/>
    <w:rsid w:val="007C18AD"/>
    <w:rsid w:val="007C2316"/>
    <w:rsid w:val="007C2F23"/>
    <w:rsid w:val="007C3CAE"/>
    <w:rsid w:val="007C3ED3"/>
    <w:rsid w:val="007C4B90"/>
    <w:rsid w:val="007C5AF0"/>
    <w:rsid w:val="007D0AB1"/>
    <w:rsid w:val="007D0DAC"/>
    <w:rsid w:val="007D176A"/>
    <w:rsid w:val="007D1827"/>
    <w:rsid w:val="007D2C9C"/>
    <w:rsid w:val="007D3E61"/>
    <w:rsid w:val="007D3FA6"/>
    <w:rsid w:val="007D4442"/>
    <w:rsid w:val="007D4C96"/>
    <w:rsid w:val="007D5052"/>
    <w:rsid w:val="007D55BF"/>
    <w:rsid w:val="007D6AE1"/>
    <w:rsid w:val="007D7C29"/>
    <w:rsid w:val="007D7E30"/>
    <w:rsid w:val="007E2B80"/>
    <w:rsid w:val="007E2E47"/>
    <w:rsid w:val="007E30F8"/>
    <w:rsid w:val="007E314C"/>
    <w:rsid w:val="007E329C"/>
    <w:rsid w:val="007E3FD4"/>
    <w:rsid w:val="007E40EA"/>
    <w:rsid w:val="007E4AE6"/>
    <w:rsid w:val="007E64CE"/>
    <w:rsid w:val="007E66E7"/>
    <w:rsid w:val="007E6AB7"/>
    <w:rsid w:val="007E6AFA"/>
    <w:rsid w:val="007E7226"/>
    <w:rsid w:val="007E7877"/>
    <w:rsid w:val="007E7CB1"/>
    <w:rsid w:val="007E7E99"/>
    <w:rsid w:val="007E7F86"/>
    <w:rsid w:val="007F07DC"/>
    <w:rsid w:val="007F0A96"/>
    <w:rsid w:val="007F0C6F"/>
    <w:rsid w:val="007F1D29"/>
    <w:rsid w:val="007F2116"/>
    <w:rsid w:val="007F2625"/>
    <w:rsid w:val="007F2691"/>
    <w:rsid w:val="007F2929"/>
    <w:rsid w:val="007F2AC1"/>
    <w:rsid w:val="007F2CEA"/>
    <w:rsid w:val="007F2EA2"/>
    <w:rsid w:val="007F3216"/>
    <w:rsid w:val="007F4AB3"/>
    <w:rsid w:val="007F4BC6"/>
    <w:rsid w:val="007F51DD"/>
    <w:rsid w:val="007F5D70"/>
    <w:rsid w:val="007F64E4"/>
    <w:rsid w:val="007F74C1"/>
    <w:rsid w:val="007F7552"/>
    <w:rsid w:val="00800B2D"/>
    <w:rsid w:val="0080126A"/>
    <w:rsid w:val="008012A3"/>
    <w:rsid w:val="0080194C"/>
    <w:rsid w:val="00802B15"/>
    <w:rsid w:val="00802F0D"/>
    <w:rsid w:val="00803FB8"/>
    <w:rsid w:val="00804253"/>
    <w:rsid w:val="00804B16"/>
    <w:rsid w:val="00805535"/>
    <w:rsid w:val="00806A38"/>
    <w:rsid w:val="008076A5"/>
    <w:rsid w:val="00807C7E"/>
    <w:rsid w:val="00807E6B"/>
    <w:rsid w:val="008100B5"/>
    <w:rsid w:val="00810A3F"/>
    <w:rsid w:val="00810FB2"/>
    <w:rsid w:val="00811954"/>
    <w:rsid w:val="00811D71"/>
    <w:rsid w:val="00812133"/>
    <w:rsid w:val="00812ADD"/>
    <w:rsid w:val="0081360D"/>
    <w:rsid w:val="00814280"/>
    <w:rsid w:val="008147E6"/>
    <w:rsid w:val="00814939"/>
    <w:rsid w:val="0081494A"/>
    <w:rsid w:val="00814C42"/>
    <w:rsid w:val="00814C5E"/>
    <w:rsid w:val="008175A4"/>
    <w:rsid w:val="00817676"/>
    <w:rsid w:val="00817755"/>
    <w:rsid w:val="008216B3"/>
    <w:rsid w:val="00821C81"/>
    <w:rsid w:val="00821EBA"/>
    <w:rsid w:val="008223BE"/>
    <w:rsid w:val="00822E53"/>
    <w:rsid w:val="008232E1"/>
    <w:rsid w:val="0082337A"/>
    <w:rsid w:val="008241E8"/>
    <w:rsid w:val="00824288"/>
    <w:rsid w:val="008255DF"/>
    <w:rsid w:val="0082681B"/>
    <w:rsid w:val="0082737D"/>
    <w:rsid w:val="008301E7"/>
    <w:rsid w:val="00830A23"/>
    <w:rsid w:val="00830A78"/>
    <w:rsid w:val="00830C67"/>
    <w:rsid w:val="00830CA5"/>
    <w:rsid w:val="00831074"/>
    <w:rsid w:val="008310B1"/>
    <w:rsid w:val="008312ED"/>
    <w:rsid w:val="00831903"/>
    <w:rsid w:val="00831BF2"/>
    <w:rsid w:val="008327AB"/>
    <w:rsid w:val="00832F26"/>
    <w:rsid w:val="0083328F"/>
    <w:rsid w:val="008342AC"/>
    <w:rsid w:val="00834633"/>
    <w:rsid w:val="00835054"/>
    <w:rsid w:val="008351E3"/>
    <w:rsid w:val="00835D3B"/>
    <w:rsid w:val="00835FD1"/>
    <w:rsid w:val="00836821"/>
    <w:rsid w:val="00837124"/>
    <w:rsid w:val="0083772C"/>
    <w:rsid w:val="00837A57"/>
    <w:rsid w:val="00840191"/>
    <w:rsid w:val="0084091E"/>
    <w:rsid w:val="00840992"/>
    <w:rsid w:val="00840AF0"/>
    <w:rsid w:val="00841415"/>
    <w:rsid w:val="00841CB6"/>
    <w:rsid w:val="00841FD4"/>
    <w:rsid w:val="0084217C"/>
    <w:rsid w:val="008427B0"/>
    <w:rsid w:val="00843771"/>
    <w:rsid w:val="008437C4"/>
    <w:rsid w:val="00843B5F"/>
    <w:rsid w:val="00844706"/>
    <w:rsid w:val="00844AB7"/>
    <w:rsid w:val="008456BD"/>
    <w:rsid w:val="008462FC"/>
    <w:rsid w:val="008463B1"/>
    <w:rsid w:val="0084721A"/>
    <w:rsid w:val="008475A8"/>
    <w:rsid w:val="00850354"/>
    <w:rsid w:val="00850A62"/>
    <w:rsid w:val="008512DC"/>
    <w:rsid w:val="00851E23"/>
    <w:rsid w:val="008526D0"/>
    <w:rsid w:val="008534D1"/>
    <w:rsid w:val="008536BF"/>
    <w:rsid w:val="00854315"/>
    <w:rsid w:val="00854867"/>
    <w:rsid w:val="008552A0"/>
    <w:rsid w:val="0085575F"/>
    <w:rsid w:val="008563E9"/>
    <w:rsid w:val="00856449"/>
    <w:rsid w:val="00856B12"/>
    <w:rsid w:val="00857303"/>
    <w:rsid w:val="00857ABB"/>
    <w:rsid w:val="00857AF9"/>
    <w:rsid w:val="00857FFC"/>
    <w:rsid w:val="0086136F"/>
    <w:rsid w:val="00861AEB"/>
    <w:rsid w:val="00861B49"/>
    <w:rsid w:val="00863648"/>
    <w:rsid w:val="008638F2"/>
    <w:rsid w:val="008639FC"/>
    <w:rsid w:val="008641E6"/>
    <w:rsid w:val="008642F1"/>
    <w:rsid w:val="0086447D"/>
    <w:rsid w:val="00865160"/>
    <w:rsid w:val="0086549B"/>
    <w:rsid w:val="00865511"/>
    <w:rsid w:val="00865897"/>
    <w:rsid w:val="0086637C"/>
    <w:rsid w:val="0086646C"/>
    <w:rsid w:val="008665C1"/>
    <w:rsid w:val="00866DD1"/>
    <w:rsid w:val="0086744E"/>
    <w:rsid w:val="00867D21"/>
    <w:rsid w:val="008702F4"/>
    <w:rsid w:val="00871E4A"/>
    <w:rsid w:val="00872ACC"/>
    <w:rsid w:val="00873A60"/>
    <w:rsid w:val="00873A76"/>
    <w:rsid w:val="00873C04"/>
    <w:rsid w:val="00873EEE"/>
    <w:rsid w:val="008742F8"/>
    <w:rsid w:val="0087483F"/>
    <w:rsid w:val="00875485"/>
    <w:rsid w:val="00875864"/>
    <w:rsid w:val="00875890"/>
    <w:rsid w:val="008759A2"/>
    <w:rsid w:val="008764D8"/>
    <w:rsid w:val="00880F8B"/>
    <w:rsid w:val="008814BC"/>
    <w:rsid w:val="0088172E"/>
    <w:rsid w:val="00881A3A"/>
    <w:rsid w:val="00881D70"/>
    <w:rsid w:val="00882E34"/>
    <w:rsid w:val="00883147"/>
    <w:rsid w:val="00883C73"/>
    <w:rsid w:val="00883FD4"/>
    <w:rsid w:val="008849CE"/>
    <w:rsid w:val="00884E0C"/>
    <w:rsid w:val="00885D32"/>
    <w:rsid w:val="00886687"/>
    <w:rsid w:val="00886838"/>
    <w:rsid w:val="008868C4"/>
    <w:rsid w:val="0089000D"/>
    <w:rsid w:val="00890BDF"/>
    <w:rsid w:val="00890D83"/>
    <w:rsid w:val="00890EAC"/>
    <w:rsid w:val="008910DB"/>
    <w:rsid w:val="00892D99"/>
    <w:rsid w:val="00892DB3"/>
    <w:rsid w:val="00893CB7"/>
    <w:rsid w:val="00894EEC"/>
    <w:rsid w:val="00895722"/>
    <w:rsid w:val="00895AFF"/>
    <w:rsid w:val="00895DF2"/>
    <w:rsid w:val="008965CB"/>
    <w:rsid w:val="0089665B"/>
    <w:rsid w:val="008979B1"/>
    <w:rsid w:val="008A0903"/>
    <w:rsid w:val="008A1173"/>
    <w:rsid w:val="008A154E"/>
    <w:rsid w:val="008A1B2F"/>
    <w:rsid w:val="008A21A5"/>
    <w:rsid w:val="008A24FF"/>
    <w:rsid w:val="008A267B"/>
    <w:rsid w:val="008A28E0"/>
    <w:rsid w:val="008A33DC"/>
    <w:rsid w:val="008A349F"/>
    <w:rsid w:val="008A47FE"/>
    <w:rsid w:val="008A527C"/>
    <w:rsid w:val="008A5B3B"/>
    <w:rsid w:val="008A66A3"/>
    <w:rsid w:val="008A72BB"/>
    <w:rsid w:val="008A7BD0"/>
    <w:rsid w:val="008B077C"/>
    <w:rsid w:val="008B1958"/>
    <w:rsid w:val="008B1FC2"/>
    <w:rsid w:val="008B3260"/>
    <w:rsid w:val="008B338F"/>
    <w:rsid w:val="008B4153"/>
    <w:rsid w:val="008B41F4"/>
    <w:rsid w:val="008B4E3D"/>
    <w:rsid w:val="008B55F3"/>
    <w:rsid w:val="008B5AC5"/>
    <w:rsid w:val="008B62F5"/>
    <w:rsid w:val="008B7145"/>
    <w:rsid w:val="008B7880"/>
    <w:rsid w:val="008C16E4"/>
    <w:rsid w:val="008C1961"/>
    <w:rsid w:val="008C198C"/>
    <w:rsid w:val="008C1A8E"/>
    <w:rsid w:val="008C260A"/>
    <w:rsid w:val="008C363F"/>
    <w:rsid w:val="008C3C5E"/>
    <w:rsid w:val="008C3F5F"/>
    <w:rsid w:val="008C40B9"/>
    <w:rsid w:val="008C44B1"/>
    <w:rsid w:val="008C4681"/>
    <w:rsid w:val="008C4CFA"/>
    <w:rsid w:val="008C4FEE"/>
    <w:rsid w:val="008C52B0"/>
    <w:rsid w:val="008C5CF1"/>
    <w:rsid w:val="008C620C"/>
    <w:rsid w:val="008C7054"/>
    <w:rsid w:val="008C7261"/>
    <w:rsid w:val="008C726D"/>
    <w:rsid w:val="008C75A9"/>
    <w:rsid w:val="008D02F9"/>
    <w:rsid w:val="008D0ADB"/>
    <w:rsid w:val="008D0B27"/>
    <w:rsid w:val="008D0D7B"/>
    <w:rsid w:val="008D213F"/>
    <w:rsid w:val="008D31FF"/>
    <w:rsid w:val="008D4781"/>
    <w:rsid w:val="008D4B5F"/>
    <w:rsid w:val="008D5092"/>
    <w:rsid w:val="008D56F3"/>
    <w:rsid w:val="008D618B"/>
    <w:rsid w:val="008D63D3"/>
    <w:rsid w:val="008D6EC4"/>
    <w:rsid w:val="008D7646"/>
    <w:rsid w:val="008D7896"/>
    <w:rsid w:val="008E00A0"/>
    <w:rsid w:val="008E05B5"/>
    <w:rsid w:val="008E05DB"/>
    <w:rsid w:val="008E1041"/>
    <w:rsid w:val="008E1138"/>
    <w:rsid w:val="008E127F"/>
    <w:rsid w:val="008E1D50"/>
    <w:rsid w:val="008E257C"/>
    <w:rsid w:val="008E29AC"/>
    <w:rsid w:val="008E2A03"/>
    <w:rsid w:val="008E2B39"/>
    <w:rsid w:val="008E3C73"/>
    <w:rsid w:val="008E3DF4"/>
    <w:rsid w:val="008E423C"/>
    <w:rsid w:val="008E45FB"/>
    <w:rsid w:val="008E4752"/>
    <w:rsid w:val="008E4E2D"/>
    <w:rsid w:val="008E5317"/>
    <w:rsid w:val="008E55B5"/>
    <w:rsid w:val="008E6257"/>
    <w:rsid w:val="008E632B"/>
    <w:rsid w:val="008E6601"/>
    <w:rsid w:val="008E7725"/>
    <w:rsid w:val="008E7FBB"/>
    <w:rsid w:val="008F0993"/>
    <w:rsid w:val="008F0E3F"/>
    <w:rsid w:val="008F25EB"/>
    <w:rsid w:val="008F2612"/>
    <w:rsid w:val="008F32B3"/>
    <w:rsid w:val="008F372F"/>
    <w:rsid w:val="008F4050"/>
    <w:rsid w:val="008F4241"/>
    <w:rsid w:val="008F4DDA"/>
    <w:rsid w:val="008F6312"/>
    <w:rsid w:val="008F69E5"/>
    <w:rsid w:val="008F6AAC"/>
    <w:rsid w:val="008F6BF5"/>
    <w:rsid w:val="008F6F0C"/>
    <w:rsid w:val="008F71EB"/>
    <w:rsid w:val="008F7506"/>
    <w:rsid w:val="008F78A5"/>
    <w:rsid w:val="008F7D41"/>
    <w:rsid w:val="00900C9E"/>
    <w:rsid w:val="00900F2B"/>
    <w:rsid w:val="00901198"/>
    <w:rsid w:val="009019A7"/>
    <w:rsid w:val="009024E0"/>
    <w:rsid w:val="0090277B"/>
    <w:rsid w:val="00902C1B"/>
    <w:rsid w:val="009036FF"/>
    <w:rsid w:val="00903D35"/>
    <w:rsid w:val="00903E22"/>
    <w:rsid w:val="00904BC2"/>
    <w:rsid w:val="0090504F"/>
    <w:rsid w:val="00906D49"/>
    <w:rsid w:val="00906EFF"/>
    <w:rsid w:val="009072AD"/>
    <w:rsid w:val="0090760F"/>
    <w:rsid w:val="00910D70"/>
    <w:rsid w:val="00911599"/>
    <w:rsid w:val="00911D31"/>
    <w:rsid w:val="00911F52"/>
    <w:rsid w:val="009121C9"/>
    <w:rsid w:val="009123D8"/>
    <w:rsid w:val="00913D60"/>
    <w:rsid w:val="0091468F"/>
    <w:rsid w:val="009147D9"/>
    <w:rsid w:val="00914E4F"/>
    <w:rsid w:val="0091535E"/>
    <w:rsid w:val="009163CF"/>
    <w:rsid w:val="00916D20"/>
    <w:rsid w:val="00917A0B"/>
    <w:rsid w:val="009200E1"/>
    <w:rsid w:val="0092011E"/>
    <w:rsid w:val="009203EA"/>
    <w:rsid w:val="00920D39"/>
    <w:rsid w:val="00922E32"/>
    <w:rsid w:val="00922EDD"/>
    <w:rsid w:val="00922F92"/>
    <w:rsid w:val="00924403"/>
    <w:rsid w:val="009254EE"/>
    <w:rsid w:val="00925524"/>
    <w:rsid w:val="00925DB4"/>
    <w:rsid w:val="00926666"/>
    <w:rsid w:val="00926832"/>
    <w:rsid w:val="00926AB6"/>
    <w:rsid w:val="00926C2E"/>
    <w:rsid w:val="00927A5D"/>
    <w:rsid w:val="009306E1"/>
    <w:rsid w:val="00933D1D"/>
    <w:rsid w:val="00933FC8"/>
    <w:rsid w:val="00934690"/>
    <w:rsid w:val="00935593"/>
    <w:rsid w:val="009361A5"/>
    <w:rsid w:val="009366AD"/>
    <w:rsid w:val="00937025"/>
    <w:rsid w:val="009372B1"/>
    <w:rsid w:val="009377DD"/>
    <w:rsid w:val="00940236"/>
    <w:rsid w:val="00941040"/>
    <w:rsid w:val="00941088"/>
    <w:rsid w:val="00941712"/>
    <w:rsid w:val="00941C5E"/>
    <w:rsid w:val="00941CBF"/>
    <w:rsid w:val="0094275F"/>
    <w:rsid w:val="00942805"/>
    <w:rsid w:val="00942F5E"/>
    <w:rsid w:val="00943349"/>
    <w:rsid w:val="009434B2"/>
    <w:rsid w:val="0094359C"/>
    <w:rsid w:val="00943685"/>
    <w:rsid w:val="00944350"/>
    <w:rsid w:val="009450D0"/>
    <w:rsid w:val="00945BB1"/>
    <w:rsid w:val="00945BE1"/>
    <w:rsid w:val="009471D7"/>
    <w:rsid w:val="00947533"/>
    <w:rsid w:val="00947B9F"/>
    <w:rsid w:val="009504DF"/>
    <w:rsid w:val="00950B3A"/>
    <w:rsid w:val="0095100E"/>
    <w:rsid w:val="00952A48"/>
    <w:rsid w:val="00952CDD"/>
    <w:rsid w:val="0095320F"/>
    <w:rsid w:val="00953ACA"/>
    <w:rsid w:val="0095455C"/>
    <w:rsid w:val="00954BDE"/>
    <w:rsid w:val="0095503E"/>
    <w:rsid w:val="00956298"/>
    <w:rsid w:val="009565F0"/>
    <w:rsid w:val="00956ADA"/>
    <w:rsid w:val="00956BB8"/>
    <w:rsid w:val="009601CB"/>
    <w:rsid w:val="00961401"/>
    <w:rsid w:val="00961CA1"/>
    <w:rsid w:val="00961DCB"/>
    <w:rsid w:val="009624BA"/>
    <w:rsid w:val="00962C87"/>
    <w:rsid w:val="00962D37"/>
    <w:rsid w:val="00963177"/>
    <w:rsid w:val="00963206"/>
    <w:rsid w:val="00963E25"/>
    <w:rsid w:val="00964829"/>
    <w:rsid w:val="00965A57"/>
    <w:rsid w:val="00970044"/>
    <w:rsid w:val="009703A4"/>
    <w:rsid w:val="0097063F"/>
    <w:rsid w:val="0097078C"/>
    <w:rsid w:val="00970E04"/>
    <w:rsid w:val="00971ADD"/>
    <w:rsid w:val="00972FF1"/>
    <w:rsid w:val="00973B0A"/>
    <w:rsid w:val="00974B21"/>
    <w:rsid w:val="00974BD9"/>
    <w:rsid w:val="009752C0"/>
    <w:rsid w:val="0097605C"/>
    <w:rsid w:val="00976797"/>
    <w:rsid w:val="009771B8"/>
    <w:rsid w:val="00977D79"/>
    <w:rsid w:val="009810E4"/>
    <w:rsid w:val="00982444"/>
    <w:rsid w:val="00982AF8"/>
    <w:rsid w:val="00982DD9"/>
    <w:rsid w:val="009830D2"/>
    <w:rsid w:val="009832C4"/>
    <w:rsid w:val="009832D5"/>
    <w:rsid w:val="00983D17"/>
    <w:rsid w:val="0098484A"/>
    <w:rsid w:val="009851DB"/>
    <w:rsid w:val="00985AE1"/>
    <w:rsid w:val="00985D33"/>
    <w:rsid w:val="009877A0"/>
    <w:rsid w:val="00987881"/>
    <w:rsid w:val="00987E31"/>
    <w:rsid w:val="009924BD"/>
    <w:rsid w:val="00993132"/>
    <w:rsid w:val="00993A2F"/>
    <w:rsid w:val="00993D6D"/>
    <w:rsid w:val="0099475A"/>
    <w:rsid w:val="00994825"/>
    <w:rsid w:val="00994B41"/>
    <w:rsid w:val="0099500C"/>
    <w:rsid w:val="0099529A"/>
    <w:rsid w:val="0099616F"/>
    <w:rsid w:val="009972EA"/>
    <w:rsid w:val="009974B5"/>
    <w:rsid w:val="00997A82"/>
    <w:rsid w:val="009A02B1"/>
    <w:rsid w:val="009A03A6"/>
    <w:rsid w:val="009A1262"/>
    <w:rsid w:val="009A1E7A"/>
    <w:rsid w:val="009A3206"/>
    <w:rsid w:val="009A3221"/>
    <w:rsid w:val="009A3969"/>
    <w:rsid w:val="009A3AA2"/>
    <w:rsid w:val="009A3B52"/>
    <w:rsid w:val="009A3C0C"/>
    <w:rsid w:val="009A3EB4"/>
    <w:rsid w:val="009A3F79"/>
    <w:rsid w:val="009A5B60"/>
    <w:rsid w:val="009A689B"/>
    <w:rsid w:val="009A6CCA"/>
    <w:rsid w:val="009A6E3A"/>
    <w:rsid w:val="009B050E"/>
    <w:rsid w:val="009B0FD2"/>
    <w:rsid w:val="009B1204"/>
    <w:rsid w:val="009B147D"/>
    <w:rsid w:val="009B1B18"/>
    <w:rsid w:val="009B289C"/>
    <w:rsid w:val="009B30F0"/>
    <w:rsid w:val="009B341D"/>
    <w:rsid w:val="009B39D9"/>
    <w:rsid w:val="009B450F"/>
    <w:rsid w:val="009B4CC7"/>
    <w:rsid w:val="009B4E2D"/>
    <w:rsid w:val="009B5145"/>
    <w:rsid w:val="009B541E"/>
    <w:rsid w:val="009B5641"/>
    <w:rsid w:val="009B5C76"/>
    <w:rsid w:val="009B6146"/>
    <w:rsid w:val="009B6171"/>
    <w:rsid w:val="009B649D"/>
    <w:rsid w:val="009B6DD3"/>
    <w:rsid w:val="009B7162"/>
    <w:rsid w:val="009B725B"/>
    <w:rsid w:val="009B7DB4"/>
    <w:rsid w:val="009C055C"/>
    <w:rsid w:val="009C06DF"/>
    <w:rsid w:val="009C1239"/>
    <w:rsid w:val="009C1313"/>
    <w:rsid w:val="009C17F9"/>
    <w:rsid w:val="009C2327"/>
    <w:rsid w:val="009C2714"/>
    <w:rsid w:val="009C2B26"/>
    <w:rsid w:val="009C3204"/>
    <w:rsid w:val="009C37A7"/>
    <w:rsid w:val="009C37F1"/>
    <w:rsid w:val="009C3B75"/>
    <w:rsid w:val="009C3D90"/>
    <w:rsid w:val="009C423C"/>
    <w:rsid w:val="009C5AA6"/>
    <w:rsid w:val="009C6780"/>
    <w:rsid w:val="009C67CE"/>
    <w:rsid w:val="009C68C7"/>
    <w:rsid w:val="009C747B"/>
    <w:rsid w:val="009C7623"/>
    <w:rsid w:val="009D0E95"/>
    <w:rsid w:val="009D1C77"/>
    <w:rsid w:val="009D1C9A"/>
    <w:rsid w:val="009D1CDA"/>
    <w:rsid w:val="009D2627"/>
    <w:rsid w:val="009D286A"/>
    <w:rsid w:val="009D3461"/>
    <w:rsid w:val="009D3D76"/>
    <w:rsid w:val="009D41F6"/>
    <w:rsid w:val="009D4396"/>
    <w:rsid w:val="009D4C1A"/>
    <w:rsid w:val="009D4E0C"/>
    <w:rsid w:val="009D5435"/>
    <w:rsid w:val="009D5654"/>
    <w:rsid w:val="009D5882"/>
    <w:rsid w:val="009D5D10"/>
    <w:rsid w:val="009D5D11"/>
    <w:rsid w:val="009D6B80"/>
    <w:rsid w:val="009D729B"/>
    <w:rsid w:val="009D7775"/>
    <w:rsid w:val="009D777B"/>
    <w:rsid w:val="009E0695"/>
    <w:rsid w:val="009E0C08"/>
    <w:rsid w:val="009E1A38"/>
    <w:rsid w:val="009E1E48"/>
    <w:rsid w:val="009E2F8C"/>
    <w:rsid w:val="009E3037"/>
    <w:rsid w:val="009E31A5"/>
    <w:rsid w:val="009E35B6"/>
    <w:rsid w:val="009E4203"/>
    <w:rsid w:val="009E49D6"/>
    <w:rsid w:val="009E53C6"/>
    <w:rsid w:val="009E570E"/>
    <w:rsid w:val="009E5F9E"/>
    <w:rsid w:val="009E687C"/>
    <w:rsid w:val="009E7222"/>
    <w:rsid w:val="009E7D14"/>
    <w:rsid w:val="009E7D6B"/>
    <w:rsid w:val="009E7F96"/>
    <w:rsid w:val="009F0B51"/>
    <w:rsid w:val="009F0DD8"/>
    <w:rsid w:val="009F11F4"/>
    <w:rsid w:val="009F19A4"/>
    <w:rsid w:val="009F1CEF"/>
    <w:rsid w:val="009F2001"/>
    <w:rsid w:val="009F2990"/>
    <w:rsid w:val="009F3309"/>
    <w:rsid w:val="009F3AB4"/>
    <w:rsid w:val="009F40D5"/>
    <w:rsid w:val="009F4268"/>
    <w:rsid w:val="009F48AC"/>
    <w:rsid w:val="009F520A"/>
    <w:rsid w:val="009F5DFA"/>
    <w:rsid w:val="009F669C"/>
    <w:rsid w:val="009F66E9"/>
    <w:rsid w:val="009F69C3"/>
    <w:rsid w:val="009F6DF9"/>
    <w:rsid w:val="009F7549"/>
    <w:rsid w:val="00A0038A"/>
    <w:rsid w:val="00A00D69"/>
    <w:rsid w:val="00A011EB"/>
    <w:rsid w:val="00A0149E"/>
    <w:rsid w:val="00A014EA"/>
    <w:rsid w:val="00A023E7"/>
    <w:rsid w:val="00A02690"/>
    <w:rsid w:val="00A031A1"/>
    <w:rsid w:val="00A035FC"/>
    <w:rsid w:val="00A04FB7"/>
    <w:rsid w:val="00A0585A"/>
    <w:rsid w:val="00A05E59"/>
    <w:rsid w:val="00A07214"/>
    <w:rsid w:val="00A07504"/>
    <w:rsid w:val="00A07850"/>
    <w:rsid w:val="00A07B5F"/>
    <w:rsid w:val="00A1003F"/>
    <w:rsid w:val="00A100A3"/>
    <w:rsid w:val="00A106AF"/>
    <w:rsid w:val="00A10730"/>
    <w:rsid w:val="00A11B17"/>
    <w:rsid w:val="00A12D09"/>
    <w:rsid w:val="00A12D39"/>
    <w:rsid w:val="00A14025"/>
    <w:rsid w:val="00A14407"/>
    <w:rsid w:val="00A14FA0"/>
    <w:rsid w:val="00A15534"/>
    <w:rsid w:val="00A15CD2"/>
    <w:rsid w:val="00A17738"/>
    <w:rsid w:val="00A1785D"/>
    <w:rsid w:val="00A17B74"/>
    <w:rsid w:val="00A20AE3"/>
    <w:rsid w:val="00A21100"/>
    <w:rsid w:val="00A21504"/>
    <w:rsid w:val="00A21ED0"/>
    <w:rsid w:val="00A21F1F"/>
    <w:rsid w:val="00A220CC"/>
    <w:rsid w:val="00A2217E"/>
    <w:rsid w:val="00A222D2"/>
    <w:rsid w:val="00A22AD2"/>
    <w:rsid w:val="00A22E22"/>
    <w:rsid w:val="00A23706"/>
    <w:rsid w:val="00A238E9"/>
    <w:rsid w:val="00A23A7A"/>
    <w:rsid w:val="00A23FB8"/>
    <w:rsid w:val="00A240D1"/>
    <w:rsid w:val="00A24B1A"/>
    <w:rsid w:val="00A2518A"/>
    <w:rsid w:val="00A25C4E"/>
    <w:rsid w:val="00A26B8D"/>
    <w:rsid w:val="00A26E5F"/>
    <w:rsid w:val="00A2701F"/>
    <w:rsid w:val="00A270E2"/>
    <w:rsid w:val="00A27961"/>
    <w:rsid w:val="00A27A36"/>
    <w:rsid w:val="00A27BD4"/>
    <w:rsid w:val="00A31662"/>
    <w:rsid w:val="00A3194B"/>
    <w:rsid w:val="00A31BC2"/>
    <w:rsid w:val="00A320A4"/>
    <w:rsid w:val="00A3225E"/>
    <w:rsid w:val="00A325CB"/>
    <w:rsid w:val="00A3297E"/>
    <w:rsid w:val="00A33500"/>
    <w:rsid w:val="00A3493C"/>
    <w:rsid w:val="00A34A77"/>
    <w:rsid w:val="00A34B47"/>
    <w:rsid w:val="00A3529B"/>
    <w:rsid w:val="00A354C4"/>
    <w:rsid w:val="00A35D9A"/>
    <w:rsid w:val="00A35E8B"/>
    <w:rsid w:val="00A3606C"/>
    <w:rsid w:val="00A3680F"/>
    <w:rsid w:val="00A36F75"/>
    <w:rsid w:val="00A37020"/>
    <w:rsid w:val="00A37234"/>
    <w:rsid w:val="00A40137"/>
    <w:rsid w:val="00A40990"/>
    <w:rsid w:val="00A40B44"/>
    <w:rsid w:val="00A41466"/>
    <w:rsid w:val="00A41C4B"/>
    <w:rsid w:val="00A41EBB"/>
    <w:rsid w:val="00A41ED4"/>
    <w:rsid w:val="00A42A20"/>
    <w:rsid w:val="00A42A3F"/>
    <w:rsid w:val="00A43541"/>
    <w:rsid w:val="00A43575"/>
    <w:rsid w:val="00A43E21"/>
    <w:rsid w:val="00A44A9A"/>
    <w:rsid w:val="00A44CA1"/>
    <w:rsid w:val="00A44DA9"/>
    <w:rsid w:val="00A453CB"/>
    <w:rsid w:val="00A45E6C"/>
    <w:rsid w:val="00A46066"/>
    <w:rsid w:val="00A47561"/>
    <w:rsid w:val="00A50471"/>
    <w:rsid w:val="00A506E1"/>
    <w:rsid w:val="00A50BA0"/>
    <w:rsid w:val="00A50EC9"/>
    <w:rsid w:val="00A527A4"/>
    <w:rsid w:val="00A52AFC"/>
    <w:rsid w:val="00A52EBE"/>
    <w:rsid w:val="00A53626"/>
    <w:rsid w:val="00A537DB"/>
    <w:rsid w:val="00A545CB"/>
    <w:rsid w:val="00A5467E"/>
    <w:rsid w:val="00A549FD"/>
    <w:rsid w:val="00A56493"/>
    <w:rsid w:val="00A56E4E"/>
    <w:rsid w:val="00A57411"/>
    <w:rsid w:val="00A57893"/>
    <w:rsid w:val="00A57C8E"/>
    <w:rsid w:val="00A60264"/>
    <w:rsid w:val="00A6046A"/>
    <w:rsid w:val="00A60BEB"/>
    <w:rsid w:val="00A60CBB"/>
    <w:rsid w:val="00A62657"/>
    <w:rsid w:val="00A62A9B"/>
    <w:rsid w:val="00A62DD1"/>
    <w:rsid w:val="00A62F88"/>
    <w:rsid w:val="00A630F1"/>
    <w:rsid w:val="00A63901"/>
    <w:rsid w:val="00A63B19"/>
    <w:rsid w:val="00A6411B"/>
    <w:rsid w:val="00A6477B"/>
    <w:rsid w:val="00A64A34"/>
    <w:rsid w:val="00A65653"/>
    <w:rsid w:val="00A6583E"/>
    <w:rsid w:val="00A66AD8"/>
    <w:rsid w:val="00A67533"/>
    <w:rsid w:val="00A71463"/>
    <w:rsid w:val="00A715D0"/>
    <w:rsid w:val="00A7198F"/>
    <w:rsid w:val="00A71A0A"/>
    <w:rsid w:val="00A71D38"/>
    <w:rsid w:val="00A730F8"/>
    <w:rsid w:val="00A7378B"/>
    <w:rsid w:val="00A74208"/>
    <w:rsid w:val="00A742E3"/>
    <w:rsid w:val="00A74819"/>
    <w:rsid w:val="00A757AB"/>
    <w:rsid w:val="00A75FE4"/>
    <w:rsid w:val="00A77340"/>
    <w:rsid w:val="00A8044F"/>
    <w:rsid w:val="00A805BD"/>
    <w:rsid w:val="00A80681"/>
    <w:rsid w:val="00A815FC"/>
    <w:rsid w:val="00A83514"/>
    <w:rsid w:val="00A8369C"/>
    <w:rsid w:val="00A8451D"/>
    <w:rsid w:val="00A84C78"/>
    <w:rsid w:val="00A84DAE"/>
    <w:rsid w:val="00A84F35"/>
    <w:rsid w:val="00A85828"/>
    <w:rsid w:val="00A85E79"/>
    <w:rsid w:val="00A8652E"/>
    <w:rsid w:val="00A86F92"/>
    <w:rsid w:val="00A878CF"/>
    <w:rsid w:val="00A87CD1"/>
    <w:rsid w:val="00A87D4A"/>
    <w:rsid w:val="00A90194"/>
    <w:rsid w:val="00A903DB"/>
    <w:rsid w:val="00A90E6E"/>
    <w:rsid w:val="00A91538"/>
    <w:rsid w:val="00A9168F"/>
    <w:rsid w:val="00A91AF4"/>
    <w:rsid w:val="00A9253E"/>
    <w:rsid w:val="00A92811"/>
    <w:rsid w:val="00A92906"/>
    <w:rsid w:val="00A9340B"/>
    <w:rsid w:val="00A942D3"/>
    <w:rsid w:val="00A9435E"/>
    <w:rsid w:val="00A94952"/>
    <w:rsid w:val="00A951A8"/>
    <w:rsid w:val="00A9543C"/>
    <w:rsid w:val="00A9559B"/>
    <w:rsid w:val="00A95AEB"/>
    <w:rsid w:val="00A96324"/>
    <w:rsid w:val="00A974E4"/>
    <w:rsid w:val="00A979A5"/>
    <w:rsid w:val="00AA0C2D"/>
    <w:rsid w:val="00AA107A"/>
    <w:rsid w:val="00AA14AF"/>
    <w:rsid w:val="00AA1E61"/>
    <w:rsid w:val="00AA1EE8"/>
    <w:rsid w:val="00AA229E"/>
    <w:rsid w:val="00AA2462"/>
    <w:rsid w:val="00AA2840"/>
    <w:rsid w:val="00AA28F5"/>
    <w:rsid w:val="00AA3385"/>
    <w:rsid w:val="00AA3E0F"/>
    <w:rsid w:val="00AA3FD0"/>
    <w:rsid w:val="00AA5113"/>
    <w:rsid w:val="00AA5F3E"/>
    <w:rsid w:val="00AA6464"/>
    <w:rsid w:val="00AA6CC1"/>
    <w:rsid w:val="00AA6F3A"/>
    <w:rsid w:val="00AA7662"/>
    <w:rsid w:val="00AA7A65"/>
    <w:rsid w:val="00AB00F4"/>
    <w:rsid w:val="00AB0A71"/>
    <w:rsid w:val="00AB0B08"/>
    <w:rsid w:val="00AB1AB7"/>
    <w:rsid w:val="00AB2072"/>
    <w:rsid w:val="00AB2144"/>
    <w:rsid w:val="00AB3299"/>
    <w:rsid w:val="00AB3C04"/>
    <w:rsid w:val="00AB4062"/>
    <w:rsid w:val="00AB4543"/>
    <w:rsid w:val="00AB50B7"/>
    <w:rsid w:val="00AB77B4"/>
    <w:rsid w:val="00AC0378"/>
    <w:rsid w:val="00AC08B9"/>
    <w:rsid w:val="00AC23C1"/>
    <w:rsid w:val="00AC2757"/>
    <w:rsid w:val="00AC3032"/>
    <w:rsid w:val="00AC37AC"/>
    <w:rsid w:val="00AC39A2"/>
    <w:rsid w:val="00AC401C"/>
    <w:rsid w:val="00AC423C"/>
    <w:rsid w:val="00AC45C4"/>
    <w:rsid w:val="00AC49FB"/>
    <w:rsid w:val="00AC5175"/>
    <w:rsid w:val="00AC5194"/>
    <w:rsid w:val="00AC5EFF"/>
    <w:rsid w:val="00AC6741"/>
    <w:rsid w:val="00AC6DD8"/>
    <w:rsid w:val="00AC6F79"/>
    <w:rsid w:val="00AC708F"/>
    <w:rsid w:val="00AC7842"/>
    <w:rsid w:val="00AC7D96"/>
    <w:rsid w:val="00AD0454"/>
    <w:rsid w:val="00AD0BC6"/>
    <w:rsid w:val="00AD17CD"/>
    <w:rsid w:val="00AD1A5A"/>
    <w:rsid w:val="00AD29B6"/>
    <w:rsid w:val="00AD315E"/>
    <w:rsid w:val="00AD36E0"/>
    <w:rsid w:val="00AD3B00"/>
    <w:rsid w:val="00AD4528"/>
    <w:rsid w:val="00AD57AD"/>
    <w:rsid w:val="00AD657C"/>
    <w:rsid w:val="00AD6946"/>
    <w:rsid w:val="00AD7D26"/>
    <w:rsid w:val="00AE042E"/>
    <w:rsid w:val="00AE0621"/>
    <w:rsid w:val="00AE10C9"/>
    <w:rsid w:val="00AE1C5D"/>
    <w:rsid w:val="00AE1E20"/>
    <w:rsid w:val="00AE2805"/>
    <w:rsid w:val="00AE3E33"/>
    <w:rsid w:val="00AE44F4"/>
    <w:rsid w:val="00AE46CC"/>
    <w:rsid w:val="00AE4850"/>
    <w:rsid w:val="00AE48B8"/>
    <w:rsid w:val="00AE56EA"/>
    <w:rsid w:val="00AE7145"/>
    <w:rsid w:val="00AE7541"/>
    <w:rsid w:val="00AE760C"/>
    <w:rsid w:val="00AE793D"/>
    <w:rsid w:val="00AE7D7C"/>
    <w:rsid w:val="00AF0EDF"/>
    <w:rsid w:val="00AF1A8F"/>
    <w:rsid w:val="00AF1FFA"/>
    <w:rsid w:val="00AF27CE"/>
    <w:rsid w:val="00AF2CB1"/>
    <w:rsid w:val="00AF319A"/>
    <w:rsid w:val="00AF31A6"/>
    <w:rsid w:val="00AF3CDD"/>
    <w:rsid w:val="00AF43D0"/>
    <w:rsid w:val="00AF4951"/>
    <w:rsid w:val="00AF4A7B"/>
    <w:rsid w:val="00AF50D6"/>
    <w:rsid w:val="00AF5BE5"/>
    <w:rsid w:val="00AF6821"/>
    <w:rsid w:val="00AF729E"/>
    <w:rsid w:val="00AF75C1"/>
    <w:rsid w:val="00B00657"/>
    <w:rsid w:val="00B008EA"/>
    <w:rsid w:val="00B00965"/>
    <w:rsid w:val="00B00FB7"/>
    <w:rsid w:val="00B01B51"/>
    <w:rsid w:val="00B02942"/>
    <w:rsid w:val="00B029A7"/>
    <w:rsid w:val="00B02A70"/>
    <w:rsid w:val="00B02F75"/>
    <w:rsid w:val="00B034E2"/>
    <w:rsid w:val="00B035E8"/>
    <w:rsid w:val="00B037A8"/>
    <w:rsid w:val="00B03D21"/>
    <w:rsid w:val="00B03EA4"/>
    <w:rsid w:val="00B04110"/>
    <w:rsid w:val="00B044A4"/>
    <w:rsid w:val="00B0692C"/>
    <w:rsid w:val="00B1063A"/>
    <w:rsid w:val="00B106DB"/>
    <w:rsid w:val="00B110BD"/>
    <w:rsid w:val="00B1118B"/>
    <w:rsid w:val="00B1212B"/>
    <w:rsid w:val="00B12BAB"/>
    <w:rsid w:val="00B15559"/>
    <w:rsid w:val="00B159ED"/>
    <w:rsid w:val="00B15DFF"/>
    <w:rsid w:val="00B16260"/>
    <w:rsid w:val="00B1664B"/>
    <w:rsid w:val="00B20A9F"/>
    <w:rsid w:val="00B20B4F"/>
    <w:rsid w:val="00B2181A"/>
    <w:rsid w:val="00B2210D"/>
    <w:rsid w:val="00B223B7"/>
    <w:rsid w:val="00B224B3"/>
    <w:rsid w:val="00B22AC1"/>
    <w:rsid w:val="00B22F23"/>
    <w:rsid w:val="00B2328D"/>
    <w:rsid w:val="00B23C68"/>
    <w:rsid w:val="00B23D07"/>
    <w:rsid w:val="00B240DF"/>
    <w:rsid w:val="00B2434C"/>
    <w:rsid w:val="00B24DB5"/>
    <w:rsid w:val="00B25302"/>
    <w:rsid w:val="00B25B9A"/>
    <w:rsid w:val="00B277CC"/>
    <w:rsid w:val="00B278C8"/>
    <w:rsid w:val="00B30202"/>
    <w:rsid w:val="00B30339"/>
    <w:rsid w:val="00B3103C"/>
    <w:rsid w:val="00B31524"/>
    <w:rsid w:val="00B31580"/>
    <w:rsid w:val="00B318F4"/>
    <w:rsid w:val="00B31FD0"/>
    <w:rsid w:val="00B33BD5"/>
    <w:rsid w:val="00B342F3"/>
    <w:rsid w:val="00B34F2D"/>
    <w:rsid w:val="00B35E15"/>
    <w:rsid w:val="00B35EB8"/>
    <w:rsid w:val="00B36203"/>
    <w:rsid w:val="00B3746B"/>
    <w:rsid w:val="00B3757D"/>
    <w:rsid w:val="00B401F2"/>
    <w:rsid w:val="00B40C4D"/>
    <w:rsid w:val="00B41438"/>
    <w:rsid w:val="00B42493"/>
    <w:rsid w:val="00B42C6B"/>
    <w:rsid w:val="00B4370D"/>
    <w:rsid w:val="00B4379F"/>
    <w:rsid w:val="00B43BB3"/>
    <w:rsid w:val="00B43D68"/>
    <w:rsid w:val="00B4424F"/>
    <w:rsid w:val="00B4477E"/>
    <w:rsid w:val="00B44889"/>
    <w:rsid w:val="00B44DFB"/>
    <w:rsid w:val="00B455B5"/>
    <w:rsid w:val="00B4562C"/>
    <w:rsid w:val="00B459EB"/>
    <w:rsid w:val="00B47ACC"/>
    <w:rsid w:val="00B50200"/>
    <w:rsid w:val="00B50856"/>
    <w:rsid w:val="00B50F0E"/>
    <w:rsid w:val="00B51233"/>
    <w:rsid w:val="00B5123D"/>
    <w:rsid w:val="00B52E64"/>
    <w:rsid w:val="00B530EC"/>
    <w:rsid w:val="00B532E9"/>
    <w:rsid w:val="00B53608"/>
    <w:rsid w:val="00B5387C"/>
    <w:rsid w:val="00B538AB"/>
    <w:rsid w:val="00B53C41"/>
    <w:rsid w:val="00B54C1B"/>
    <w:rsid w:val="00B55207"/>
    <w:rsid w:val="00B55C0C"/>
    <w:rsid w:val="00B56B97"/>
    <w:rsid w:val="00B56BE2"/>
    <w:rsid w:val="00B570BA"/>
    <w:rsid w:val="00B571F4"/>
    <w:rsid w:val="00B57276"/>
    <w:rsid w:val="00B578F0"/>
    <w:rsid w:val="00B60319"/>
    <w:rsid w:val="00B60806"/>
    <w:rsid w:val="00B6136A"/>
    <w:rsid w:val="00B61908"/>
    <w:rsid w:val="00B62AAB"/>
    <w:rsid w:val="00B62B84"/>
    <w:rsid w:val="00B633E5"/>
    <w:rsid w:val="00B63731"/>
    <w:rsid w:val="00B63EF6"/>
    <w:rsid w:val="00B63F01"/>
    <w:rsid w:val="00B64274"/>
    <w:rsid w:val="00B652A2"/>
    <w:rsid w:val="00B65B4E"/>
    <w:rsid w:val="00B65DED"/>
    <w:rsid w:val="00B665D6"/>
    <w:rsid w:val="00B668E8"/>
    <w:rsid w:val="00B66D1E"/>
    <w:rsid w:val="00B675C4"/>
    <w:rsid w:val="00B70B0E"/>
    <w:rsid w:val="00B716AE"/>
    <w:rsid w:val="00B721FC"/>
    <w:rsid w:val="00B72F1A"/>
    <w:rsid w:val="00B736FE"/>
    <w:rsid w:val="00B74372"/>
    <w:rsid w:val="00B743FD"/>
    <w:rsid w:val="00B74E8F"/>
    <w:rsid w:val="00B7539B"/>
    <w:rsid w:val="00B754B5"/>
    <w:rsid w:val="00B75A03"/>
    <w:rsid w:val="00B764AD"/>
    <w:rsid w:val="00B765FD"/>
    <w:rsid w:val="00B76D21"/>
    <w:rsid w:val="00B80247"/>
    <w:rsid w:val="00B817FA"/>
    <w:rsid w:val="00B81AD0"/>
    <w:rsid w:val="00B81CF0"/>
    <w:rsid w:val="00B82092"/>
    <w:rsid w:val="00B82D41"/>
    <w:rsid w:val="00B8353A"/>
    <w:rsid w:val="00B83559"/>
    <w:rsid w:val="00B83977"/>
    <w:rsid w:val="00B84819"/>
    <w:rsid w:val="00B84ADA"/>
    <w:rsid w:val="00B858F3"/>
    <w:rsid w:val="00B87A5A"/>
    <w:rsid w:val="00B87EF6"/>
    <w:rsid w:val="00B90394"/>
    <w:rsid w:val="00B90D11"/>
    <w:rsid w:val="00B91EDB"/>
    <w:rsid w:val="00B92ED3"/>
    <w:rsid w:val="00B93164"/>
    <w:rsid w:val="00B93772"/>
    <w:rsid w:val="00B9422C"/>
    <w:rsid w:val="00B94299"/>
    <w:rsid w:val="00B9474B"/>
    <w:rsid w:val="00B9493F"/>
    <w:rsid w:val="00B95260"/>
    <w:rsid w:val="00B954B5"/>
    <w:rsid w:val="00B9598A"/>
    <w:rsid w:val="00B95E1E"/>
    <w:rsid w:val="00B95F29"/>
    <w:rsid w:val="00B96909"/>
    <w:rsid w:val="00B97057"/>
    <w:rsid w:val="00B974D1"/>
    <w:rsid w:val="00B97B64"/>
    <w:rsid w:val="00BA2020"/>
    <w:rsid w:val="00BA2829"/>
    <w:rsid w:val="00BA2A6D"/>
    <w:rsid w:val="00BA2CA1"/>
    <w:rsid w:val="00BA379B"/>
    <w:rsid w:val="00BA3ED5"/>
    <w:rsid w:val="00BA4385"/>
    <w:rsid w:val="00BA44DB"/>
    <w:rsid w:val="00BA4FA6"/>
    <w:rsid w:val="00BA6A7E"/>
    <w:rsid w:val="00BA7719"/>
    <w:rsid w:val="00BA7E34"/>
    <w:rsid w:val="00BA7EC3"/>
    <w:rsid w:val="00BB020F"/>
    <w:rsid w:val="00BB056A"/>
    <w:rsid w:val="00BB1346"/>
    <w:rsid w:val="00BB15EE"/>
    <w:rsid w:val="00BB1865"/>
    <w:rsid w:val="00BB1C83"/>
    <w:rsid w:val="00BB24B6"/>
    <w:rsid w:val="00BB2794"/>
    <w:rsid w:val="00BB2BD4"/>
    <w:rsid w:val="00BB2C6C"/>
    <w:rsid w:val="00BB3080"/>
    <w:rsid w:val="00BB3294"/>
    <w:rsid w:val="00BB3568"/>
    <w:rsid w:val="00BB457F"/>
    <w:rsid w:val="00BB4B2D"/>
    <w:rsid w:val="00BB55B4"/>
    <w:rsid w:val="00BB69A1"/>
    <w:rsid w:val="00BB6F75"/>
    <w:rsid w:val="00BB735E"/>
    <w:rsid w:val="00BB77B2"/>
    <w:rsid w:val="00BC00C4"/>
    <w:rsid w:val="00BC00F5"/>
    <w:rsid w:val="00BC0555"/>
    <w:rsid w:val="00BC122E"/>
    <w:rsid w:val="00BC134F"/>
    <w:rsid w:val="00BC15FB"/>
    <w:rsid w:val="00BC1873"/>
    <w:rsid w:val="00BC19F8"/>
    <w:rsid w:val="00BC1A96"/>
    <w:rsid w:val="00BC1AA8"/>
    <w:rsid w:val="00BC1EE7"/>
    <w:rsid w:val="00BC3CEA"/>
    <w:rsid w:val="00BC4706"/>
    <w:rsid w:val="00BC49B2"/>
    <w:rsid w:val="00BC565C"/>
    <w:rsid w:val="00BC5931"/>
    <w:rsid w:val="00BC5E10"/>
    <w:rsid w:val="00BC603F"/>
    <w:rsid w:val="00BC6421"/>
    <w:rsid w:val="00BD186F"/>
    <w:rsid w:val="00BD1D0C"/>
    <w:rsid w:val="00BD2283"/>
    <w:rsid w:val="00BD240B"/>
    <w:rsid w:val="00BD2A3D"/>
    <w:rsid w:val="00BD322A"/>
    <w:rsid w:val="00BD4BB7"/>
    <w:rsid w:val="00BD6186"/>
    <w:rsid w:val="00BD6DBC"/>
    <w:rsid w:val="00BD6F39"/>
    <w:rsid w:val="00BD7D61"/>
    <w:rsid w:val="00BD7F84"/>
    <w:rsid w:val="00BE04DD"/>
    <w:rsid w:val="00BE060E"/>
    <w:rsid w:val="00BE0E44"/>
    <w:rsid w:val="00BE0F68"/>
    <w:rsid w:val="00BE100D"/>
    <w:rsid w:val="00BE1DA6"/>
    <w:rsid w:val="00BE3C55"/>
    <w:rsid w:val="00BE4665"/>
    <w:rsid w:val="00BE4F39"/>
    <w:rsid w:val="00BE508C"/>
    <w:rsid w:val="00BE5382"/>
    <w:rsid w:val="00BE5B14"/>
    <w:rsid w:val="00BE690C"/>
    <w:rsid w:val="00BE71E0"/>
    <w:rsid w:val="00BE7622"/>
    <w:rsid w:val="00BE7641"/>
    <w:rsid w:val="00BF0218"/>
    <w:rsid w:val="00BF02CE"/>
    <w:rsid w:val="00BF0427"/>
    <w:rsid w:val="00BF05F2"/>
    <w:rsid w:val="00BF06F4"/>
    <w:rsid w:val="00BF1295"/>
    <w:rsid w:val="00BF22D4"/>
    <w:rsid w:val="00BF2798"/>
    <w:rsid w:val="00BF2E60"/>
    <w:rsid w:val="00BF3C01"/>
    <w:rsid w:val="00BF4304"/>
    <w:rsid w:val="00BF452F"/>
    <w:rsid w:val="00BF48DE"/>
    <w:rsid w:val="00BF4940"/>
    <w:rsid w:val="00BF5749"/>
    <w:rsid w:val="00BF6C31"/>
    <w:rsid w:val="00C0099D"/>
    <w:rsid w:val="00C00C50"/>
    <w:rsid w:val="00C012B1"/>
    <w:rsid w:val="00C015EB"/>
    <w:rsid w:val="00C01938"/>
    <w:rsid w:val="00C01980"/>
    <w:rsid w:val="00C026BB"/>
    <w:rsid w:val="00C026CC"/>
    <w:rsid w:val="00C02AD0"/>
    <w:rsid w:val="00C03A03"/>
    <w:rsid w:val="00C03CBE"/>
    <w:rsid w:val="00C044BE"/>
    <w:rsid w:val="00C0496E"/>
    <w:rsid w:val="00C05879"/>
    <w:rsid w:val="00C05EBC"/>
    <w:rsid w:val="00C06096"/>
    <w:rsid w:val="00C0612D"/>
    <w:rsid w:val="00C06916"/>
    <w:rsid w:val="00C06BB7"/>
    <w:rsid w:val="00C06EC5"/>
    <w:rsid w:val="00C105CE"/>
    <w:rsid w:val="00C1086A"/>
    <w:rsid w:val="00C11850"/>
    <w:rsid w:val="00C11F82"/>
    <w:rsid w:val="00C12736"/>
    <w:rsid w:val="00C12B32"/>
    <w:rsid w:val="00C12BD2"/>
    <w:rsid w:val="00C1386B"/>
    <w:rsid w:val="00C1423C"/>
    <w:rsid w:val="00C14290"/>
    <w:rsid w:val="00C14DD3"/>
    <w:rsid w:val="00C15915"/>
    <w:rsid w:val="00C16672"/>
    <w:rsid w:val="00C17391"/>
    <w:rsid w:val="00C173DD"/>
    <w:rsid w:val="00C176E9"/>
    <w:rsid w:val="00C17C92"/>
    <w:rsid w:val="00C20181"/>
    <w:rsid w:val="00C202B7"/>
    <w:rsid w:val="00C2050D"/>
    <w:rsid w:val="00C20831"/>
    <w:rsid w:val="00C20940"/>
    <w:rsid w:val="00C225F2"/>
    <w:rsid w:val="00C24142"/>
    <w:rsid w:val="00C245F9"/>
    <w:rsid w:val="00C24772"/>
    <w:rsid w:val="00C24B60"/>
    <w:rsid w:val="00C254D1"/>
    <w:rsid w:val="00C256DF"/>
    <w:rsid w:val="00C25F3B"/>
    <w:rsid w:val="00C25FE9"/>
    <w:rsid w:val="00C26531"/>
    <w:rsid w:val="00C26B49"/>
    <w:rsid w:val="00C27086"/>
    <w:rsid w:val="00C274FF"/>
    <w:rsid w:val="00C27B64"/>
    <w:rsid w:val="00C27FC4"/>
    <w:rsid w:val="00C30754"/>
    <w:rsid w:val="00C30860"/>
    <w:rsid w:val="00C308C0"/>
    <w:rsid w:val="00C311E3"/>
    <w:rsid w:val="00C32344"/>
    <w:rsid w:val="00C32962"/>
    <w:rsid w:val="00C33488"/>
    <w:rsid w:val="00C339AB"/>
    <w:rsid w:val="00C33A10"/>
    <w:rsid w:val="00C35346"/>
    <w:rsid w:val="00C35390"/>
    <w:rsid w:val="00C354F9"/>
    <w:rsid w:val="00C35C6B"/>
    <w:rsid w:val="00C35F1C"/>
    <w:rsid w:val="00C36887"/>
    <w:rsid w:val="00C36D30"/>
    <w:rsid w:val="00C37FB0"/>
    <w:rsid w:val="00C401F7"/>
    <w:rsid w:val="00C41143"/>
    <w:rsid w:val="00C41C27"/>
    <w:rsid w:val="00C41FD0"/>
    <w:rsid w:val="00C43092"/>
    <w:rsid w:val="00C43EAD"/>
    <w:rsid w:val="00C4441E"/>
    <w:rsid w:val="00C46799"/>
    <w:rsid w:val="00C46A87"/>
    <w:rsid w:val="00C477A3"/>
    <w:rsid w:val="00C47A6E"/>
    <w:rsid w:val="00C50B2E"/>
    <w:rsid w:val="00C513E8"/>
    <w:rsid w:val="00C52B6F"/>
    <w:rsid w:val="00C52E5D"/>
    <w:rsid w:val="00C52F22"/>
    <w:rsid w:val="00C54828"/>
    <w:rsid w:val="00C548DD"/>
    <w:rsid w:val="00C600FD"/>
    <w:rsid w:val="00C612B5"/>
    <w:rsid w:val="00C63061"/>
    <w:rsid w:val="00C63AA4"/>
    <w:rsid w:val="00C63B1C"/>
    <w:rsid w:val="00C63FF3"/>
    <w:rsid w:val="00C6436B"/>
    <w:rsid w:val="00C6448A"/>
    <w:rsid w:val="00C645B2"/>
    <w:rsid w:val="00C726C7"/>
    <w:rsid w:val="00C72A67"/>
    <w:rsid w:val="00C72B1F"/>
    <w:rsid w:val="00C73572"/>
    <w:rsid w:val="00C736D8"/>
    <w:rsid w:val="00C763F2"/>
    <w:rsid w:val="00C76A53"/>
    <w:rsid w:val="00C76D22"/>
    <w:rsid w:val="00C7750D"/>
    <w:rsid w:val="00C77B06"/>
    <w:rsid w:val="00C800C5"/>
    <w:rsid w:val="00C80384"/>
    <w:rsid w:val="00C80AD3"/>
    <w:rsid w:val="00C81647"/>
    <w:rsid w:val="00C81704"/>
    <w:rsid w:val="00C81A4A"/>
    <w:rsid w:val="00C81C90"/>
    <w:rsid w:val="00C8259C"/>
    <w:rsid w:val="00C82B3B"/>
    <w:rsid w:val="00C82DAF"/>
    <w:rsid w:val="00C82EB6"/>
    <w:rsid w:val="00C83EC4"/>
    <w:rsid w:val="00C83FA3"/>
    <w:rsid w:val="00C844CD"/>
    <w:rsid w:val="00C84F0D"/>
    <w:rsid w:val="00C84F28"/>
    <w:rsid w:val="00C8527C"/>
    <w:rsid w:val="00C858CB"/>
    <w:rsid w:val="00C862C2"/>
    <w:rsid w:val="00C86486"/>
    <w:rsid w:val="00C86658"/>
    <w:rsid w:val="00C87056"/>
    <w:rsid w:val="00C873E2"/>
    <w:rsid w:val="00C90174"/>
    <w:rsid w:val="00C90EFC"/>
    <w:rsid w:val="00C910C6"/>
    <w:rsid w:val="00C91804"/>
    <w:rsid w:val="00C91968"/>
    <w:rsid w:val="00C9326D"/>
    <w:rsid w:val="00C93E48"/>
    <w:rsid w:val="00C93F3A"/>
    <w:rsid w:val="00C94326"/>
    <w:rsid w:val="00C944FA"/>
    <w:rsid w:val="00C94BA3"/>
    <w:rsid w:val="00C94C88"/>
    <w:rsid w:val="00C94D25"/>
    <w:rsid w:val="00C95676"/>
    <w:rsid w:val="00C9635C"/>
    <w:rsid w:val="00C964CC"/>
    <w:rsid w:val="00C9681E"/>
    <w:rsid w:val="00C96F58"/>
    <w:rsid w:val="00C97CA0"/>
    <w:rsid w:val="00C97F6D"/>
    <w:rsid w:val="00CA044F"/>
    <w:rsid w:val="00CA0ED6"/>
    <w:rsid w:val="00CA1A93"/>
    <w:rsid w:val="00CA2339"/>
    <w:rsid w:val="00CA237D"/>
    <w:rsid w:val="00CA301D"/>
    <w:rsid w:val="00CA32CD"/>
    <w:rsid w:val="00CA3872"/>
    <w:rsid w:val="00CA4463"/>
    <w:rsid w:val="00CA53FD"/>
    <w:rsid w:val="00CA5F44"/>
    <w:rsid w:val="00CA639A"/>
    <w:rsid w:val="00CA6AAD"/>
    <w:rsid w:val="00CA6DC5"/>
    <w:rsid w:val="00CA7224"/>
    <w:rsid w:val="00CA74C3"/>
    <w:rsid w:val="00CA75E2"/>
    <w:rsid w:val="00CB03AB"/>
    <w:rsid w:val="00CB03DD"/>
    <w:rsid w:val="00CB16D3"/>
    <w:rsid w:val="00CB333D"/>
    <w:rsid w:val="00CB37CB"/>
    <w:rsid w:val="00CB3B22"/>
    <w:rsid w:val="00CB4F5D"/>
    <w:rsid w:val="00CB55D6"/>
    <w:rsid w:val="00CB639F"/>
    <w:rsid w:val="00CB6B13"/>
    <w:rsid w:val="00CB6B67"/>
    <w:rsid w:val="00CB7635"/>
    <w:rsid w:val="00CB79AA"/>
    <w:rsid w:val="00CC0207"/>
    <w:rsid w:val="00CC02A8"/>
    <w:rsid w:val="00CC1038"/>
    <w:rsid w:val="00CC1C91"/>
    <w:rsid w:val="00CC282D"/>
    <w:rsid w:val="00CC28E9"/>
    <w:rsid w:val="00CC2B0C"/>
    <w:rsid w:val="00CC2EC9"/>
    <w:rsid w:val="00CC609B"/>
    <w:rsid w:val="00CC620D"/>
    <w:rsid w:val="00CC698E"/>
    <w:rsid w:val="00CC7C94"/>
    <w:rsid w:val="00CD03EE"/>
    <w:rsid w:val="00CD03F8"/>
    <w:rsid w:val="00CD15CD"/>
    <w:rsid w:val="00CD1ABF"/>
    <w:rsid w:val="00CD21E7"/>
    <w:rsid w:val="00CD282F"/>
    <w:rsid w:val="00CD2907"/>
    <w:rsid w:val="00CD2C5E"/>
    <w:rsid w:val="00CD35A0"/>
    <w:rsid w:val="00CD4362"/>
    <w:rsid w:val="00CD6536"/>
    <w:rsid w:val="00CE04AA"/>
    <w:rsid w:val="00CE0CFB"/>
    <w:rsid w:val="00CE27E4"/>
    <w:rsid w:val="00CE28BA"/>
    <w:rsid w:val="00CE4088"/>
    <w:rsid w:val="00CE5904"/>
    <w:rsid w:val="00CE7CBE"/>
    <w:rsid w:val="00CE7ED1"/>
    <w:rsid w:val="00CF143B"/>
    <w:rsid w:val="00CF2218"/>
    <w:rsid w:val="00CF2297"/>
    <w:rsid w:val="00CF279F"/>
    <w:rsid w:val="00CF2AB7"/>
    <w:rsid w:val="00CF2E5A"/>
    <w:rsid w:val="00CF2F2E"/>
    <w:rsid w:val="00CF3228"/>
    <w:rsid w:val="00CF3692"/>
    <w:rsid w:val="00CF3D45"/>
    <w:rsid w:val="00CF4AA9"/>
    <w:rsid w:val="00CF5A87"/>
    <w:rsid w:val="00CF5B6D"/>
    <w:rsid w:val="00CF5FB3"/>
    <w:rsid w:val="00CF60D5"/>
    <w:rsid w:val="00CF61F0"/>
    <w:rsid w:val="00CF6408"/>
    <w:rsid w:val="00CF6B3B"/>
    <w:rsid w:val="00CF6F0D"/>
    <w:rsid w:val="00CF7052"/>
    <w:rsid w:val="00CF7386"/>
    <w:rsid w:val="00D000FA"/>
    <w:rsid w:val="00D012E3"/>
    <w:rsid w:val="00D0154D"/>
    <w:rsid w:val="00D0157B"/>
    <w:rsid w:val="00D015C9"/>
    <w:rsid w:val="00D0213F"/>
    <w:rsid w:val="00D02528"/>
    <w:rsid w:val="00D03832"/>
    <w:rsid w:val="00D03833"/>
    <w:rsid w:val="00D040F6"/>
    <w:rsid w:val="00D04870"/>
    <w:rsid w:val="00D049B3"/>
    <w:rsid w:val="00D04C3A"/>
    <w:rsid w:val="00D052AD"/>
    <w:rsid w:val="00D0533B"/>
    <w:rsid w:val="00D059A0"/>
    <w:rsid w:val="00D065CE"/>
    <w:rsid w:val="00D067AB"/>
    <w:rsid w:val="00D0686F"/>
    <w:rsid w:val="00D07397"/>
    <w:rsid w:val="00D07B50"/>
    <w:rsid w:val="00D07FBD"/>
    <w:rsid w:val="00D10262"/>
    <w:rsid w:val="00D10423"/>
    <w:rsid w:val="00D11014"/>
    <w:rsid w:val="00D1137C"/>
    <w:rsid w:val="00D11BE9"/>
    <w:rsid w:val="00D11C41"/>
    <w:rsid w:val="00D12D8C"/>
    <w:rsid w:val="00D132DF"/>
    <w:rsid w:val="00D13F92"/>
    <w:rsid w:val="00D146E2"/>
    <w:rsid w:val="00D14E05"/>
    <w:rsid w:val="00D15D32"/>
    <w:rsid w:val="00D162AC"/>
    <w:rsid w:val="00D200B4"/>
    <w:rsid w:val="00D22234"/>
    <w:rsid w:val="00D224BD"/>
    <w:rsid w:val="00D23F1B"/>
    <w:rsid w:val="00D24475"/>
    <w:rsid w:val="00D24FE7"/>
    <w:rsid w:val="00D26A80"/>
    <w:rsid w:val="00D27660"/>
    <w:rsid w:val="00D2766B"/>
    <w:rsid w:val="00D2773D"/>
    <w:rsid w:val="00D27B41"/>
    <w:rsid w:val="00D30404"/>
    <w:rsid w:val="00D30569"/>
    <w:rsid w:val="00D31220"/>
    <w:rsid w:val="00D31A14"/>
    <w:rsid w:val="00D31AB2"/>
    <w:rsid w:val="00D3209B"/>
    <w:rsid w:val="00D32607"/>
    <w:rsid w:val="00D32A75"/>
    <w:rsid w:val="00D3396A"/>
    <w:rsid w:val="00D339C8"/>
    <w:rsid w:val="00D3411E"/>
    <w:rsid w:val="00D34496"/>
    <w:rsid w:val="00D347C4"/>
    <w:rsid w:val="00D34917"/>
    <w:rsid w:val="00D3492D"/>
    <w:rsid w:val="00D35667"/>
    <w:rsid w:val="00D35D64"/>
    <w:rsid w:val="00D35E2D"/>
    <w:rsid w:val="00D3648E"/>
    <w:rsid w:val="00D36E65"/>
    <w:rsid w:val="00D37AA7"/>
    <w:rsid w:val="00D37C68"/>
    <w:rsid w:val="00D408F0"/>
    <w:rsid w:val="00D416C3"/>
    <w:rsid w:val="00D41D57"/>
    <w:rsid w:val="00D42666"/>
    <w:rsid w:val="00D42D26"/>
    <w:rsid w:val="00D44184"/>
    <w:rsid w:val="00D446D8"/>
    <w:rsid w:val="00D44E63"/>
    <w:rsid w:val="00D4551F"/>
    <w:rsid w:val="00D455E4"/>
    <w:rsid w:val="00D4563C"/>
    <w:rsid w:val="00D4589C"/>
    <w:rsid w:val="00D4762C"/>
    <w:rsid w:val="00D507DD"/>
    <w:rsid w:val="00D50987"/>
    <w:rsid w:val="00D50B71"/>
    <w:rsid w:val="00D51143"/>
    <w:rsid w:val="00D51B4B"/>
    <w:rsid w:val="00D529BE"/>
    <w:rsid w:val="00D54239"/>
    <w:rsid w:val="00D542FE"/>
    <w:rsid w:val="00D54C6B"/>
    <w:rsid w:val="00D54E91"/>
    <w:rsid w:val="00D5539D"/>
    <w:rsid w:val="00D558EF"/>
    <w:rsid w:val="00D56009"/>
    <w:rsid w:val="00D562C3"/>
    <w:rsid w:val="00D56A6C"/>
    <w:rsid w:val="00D56F11"/>
    <w:rsid w:val="00D57859"/>
    <w:rsid w:val="00D57C9B"/>
    <w:rsid w:val="00D6095A"/>
    <w:rsid w:val="00D60FED"/>
    <w:rsid w:val="00D61ABA"/>
    <w:rsid w:val="00D62071"/>
    <w:rsid w:val="00D62402"/>
    <w:rsid w:val="00D62488"/>
    <w:rsid w:val="00D627B6"/>
    <w:rsid w:val="00D627C0"/>
    <w:rsid w:val="00D62FB0"/>
    <w:rsid w:val="00D64BB1"/>
    <w:rsid w:val="00D64C09"/>
    <w:rsid w:val="00D667A5"/>
    <w:rsid w:val="00D66D97"/>
    <w:rsid w:val="00D672E0"/>
    <w:rsid w:val="00D70587"/>
    <w:rsid w:val="00D705D2"/>
    <w:rsid w:val="00D71014"/>
    <w:rsid w:val="00D71CA0"/>
    <w:rsid w:val="00D72B73"/>
    <w:rsid w:val="00D73248"/>
    <w:rsid w:val="00D732F3"/>
    <w:rsid w:val="00D7334D"/>
    <w:rsid w:val="00D734D8"/>
    <w:rsid w:val="00D7387D"/>
    <w:rsid w:val="00D73B45"/>
    <w:rsid w:val="00D7411C"/>
    <w:rsid w:val="00D76C45"/>
    <w:rsid w:val="00D77B00"/>
    <w:rsid w:val="00D80E50"/>
    <w:rsid w:val="00D82E88"/>
    <w:rsid w:val="00D82F7F"/>
    <w:rsid w:val="00D831EE"/>
    <w:rsid w:val="00D831FA"/>
    <w:rsid w:val="00D8344C"/>
    <w:rsid w:val="00D836EE"/>
    <w:rsid w:val="00D83812"/>
    <w:rsid w:val="00D83CAA"/>
    <w:rsid w:val="00D847C1"/>
    <w:rsid w:val="00D851F2"/>
    <w:rsid w:val="00D8578F"/>
    <w:rsid w:val="00D859FE"/>
    <w:rsid w:val="00D85EFC"/>
    <w:rsid w:val="00D864B8"/>
    <w:rsid w:val="00D867F8"/>
    <w:rsid w:val="00D86E54"/>
    <w:rsid w:val="00D90232"/>
    <w:rsid w:val="00D9065D"/>
    <w:rsid w:val="00D90BE8"/>
    <w:rsid w:val="00D91655"/>
    <w:rsid w:val="00D916BB"/>
    <w:rsid w:val="00D9204A"/>
    <w:rsid w:val="00D92256"/>
    <w:rsid w:val="00D92C0C"/>
    <w:rsid w:val="00D92CCA"/>
    <w:rsid w:val="00D9305F"/>
    <w:rsid w:val="00D9312D"/>
    <w:rsid w:val="00D938D5"/>
    <w:rsid w:val="00D959DD"/>
    <w:rsid w:val="00D97145"/>
    <w:rsid w:val="00D97EA5"/>
    <w:rsid w:val="00DA01AF"/>
    <w:rsid w:val="00DA092E"/>
    <w:rsid w:val="00DA12E7"/>
    <w:rsid w:val="00DA165F"/>
    <w:rsid w:val="00DA3323"/>
    <w:rsid w:val="00DA3CAC"/>
    <w:rsid w:val="00DA3D2E"/>
    <w:rsid w:val="00DA44D0"/>
    <w:rsid w:val="00DA4857"/>
    <w:rsid w:val="00DA4C1E"/>
    <w:rsid w:val="00DA55C0"/>
    <w:rsid w:val="00DA64CF"/>
    <w:rsid w:val="00DA6C74"/>
    <w:rsid w:val="00DA6DD2"/>
    <w:rsid w:val="00DA6F04"/>
    <w:rsid w:val="00DA774A"/>
    <w:rsid w:val="00DA7C05"/>
    <w:rsid w:val="00DB00CB"/>
    <w:rsid w:val="00DB0615"/>
    <w:rsid w:val="00DB2429"/>
    <w:rsid w:val="00DB3349"/>
    <w:rsid w:val="00DB3831"/>
    <w:rsid w:val="00DB4703"/>
    <w:rsid w:val="00DB4A7F"/>
    <w:rsid w:val="00DB5064"/>
    <w:rsid w:val="00DB570B"/>
    <w:rsid w:val="00DB58E3"/>
    <w:rsid w:val="00DB5DC2"/>
    <w:rsid w:val="00DB684A"/>
    <w:rsid w:val="00DB6BBD"/>
    <w:rsid w:val="00DB738C"/>
    <w:rsid w:val="00DB7945"/>
    <w:rsid w:val="00DB7C61"/>
    <w:rsid w:val="00DB7CE6"/>
    <w:rsid w:val="00DC236B"/>
    <w:rsid w:val="00DC2B33"/>
    <w:rsid w:val="00DC324B"/>
    <w:rsid w:val="00DC3D59"/>
    <w:rsid w:val="00DC3F31"/>
    <w:rsid w:val="00DC47C4"/>
    <w:rsid w:val="00DC5129"/>
    <w:rsid w:val="00DC5295"/>
    <w:rsid w:val="00DC69FB"/>
    <w:rsid w:val="00DC75EC"/>
    <w:rsid w:val="00DD0469"/>
    <w:rsid w:val="00DD04E0"/>
    <w:rsid w:val="00DD2561"/>
    <w:rsid w:val="00DD2635"/>
    <w:rsid w:val="00DD28DF"/>
    <w:rsid w:val="00DD2DDD"/>
    <w:rsid w:val="00DD4DA7"/>
    <w:rsid w:val="00DD5354"/>
    <w:rsid w:val="00DD67C4"/>
    <w:rsid w:val="00DD6C5B"/>
    <w:rsid w:val="00DD76B3"/>
    <w:rsid w:val="00DE0744"/>
    <w:rsid w:val="00DE07B6"/>
    <w:rsid w:val="00DE0FBF"/>
    <w:rsid w:val="00DE13E5"/>
    <w:rsid w:val="00DE1846"/>
    <w:rsid w:val="00DE19C9"/>
    <w:rsid w:val="00DE1AF5"/>
    <w:rsid w:val="00DE30B9"/>
    <w:rsid w:val="00DE32D7"/>
    <w:rsid w:val="00DE34B2"/>
    <w:rsid w:val="00DE37CF"/>
    <w:rsid w:val="00DE3EEF"/>
    <w:rsid w:val="00DE537C"/>
    <w:rsid w:val="00DE53CD"/>
    <w:rsid w:val="00DE560B"/>
    <w:rsid w:val="00DE5AB1"/>
    <w:rsid w:val="00DE631B"/>
    <w:rsid w:val="00DE6ADB"/>
    <w:rsid w:val="00DE70DB"/>
    <w:rsid w:val="00DF069F"/>
    <w:rsid w:val="00DF0A50"/>
    <w:rsid w:val="00DF0DFC"/>
    <w:rsid w:val="00DF10EF"/>
    <w:rsid w:val="00DF2001"/>
    <w:rsid w:val="00DF2792"/>
    <w:rsid w:val="00DF3431"/>
    <w:rsid w:val="00DF3D79"/>
    <w:rsid w:val="00DF4A2E"/>
    <w:rsid w:val="00DF4BBB"/>
    <w:rsid w:val="00DF4D78"/>
    <w:rsid w:val="00DF5744"/>
    <w:rsid w:val="00DF58B2"/>
    <w:rsid w:val="00DF5B30"/>
    <w:rsid w:val="00DF6384"/>
    <w:rsid w:val="00DF67E5"/>
    <w:rsid w:val="00DF6ECB"/>
    <w:rsid w:val="00E00D95"/>
    <w:rsid w:val="00E01142"/>
    <w:rsid w:val="00E011B6"/>
    <w:rsid w:val="00E01303"/>
    <w:rsid w:val="00E019AB"/>
    <w:rsid w:val="00E02817"/>
    <w:rsid w:val="00E0302E"/>
    <w:rsid w:val="00E034F7"/>
    <w:rsid w:val="00E03844"/>
    <w:rsid w:val="00E04048"/>
    <w:rsid w:val="00E043F1"/>
    <w:rsid w:val="00E05DB2"/>
    <w:rsid w:val="00E0659E"/>
    <w:rsid w:val="00E066A3"/>
    <w:rsid w:val="00E066AC"/>
    <w:rsid w:val="00E06714"/>
    <w:rsid w:val="00E06CC7"/>
    <w:rsid w:val="00E0734E"/>
    <w:rsid w:val="00E0773A"/>
    <w:rsid w:val="00E11710"/>
    <w:rsid w:val="00E12591"/>
    <w:rsid w:val="00E14128"/>
    <w:rsid w:val="00E14303"/>
    <w:rsid w:val="00E14AEB"/>
    <w:rsid w:val="00E14E61"/>
    <w:rsid w:val="00E15567"/>
    <w:rsid w:val="00E164AA"/>
    <w:rsid w:val="00E172FE"/>
    <w:rsid w:val="00E17B8D"/>
    <w:rsid w:val="00E225B9"/>
    <w:rsid w:val="00E2264D"/>
    <w:rsid w:val="00E22A52"/>
    <w:rsid w:val="00E22ADB"/>
    <w:rsid w:val="00E25C05"/>
    <w:rsid w:val="00E25EFC"/>
    <w:rsid w:val="00E25F3A"/>
    <w:rsid w:val="00E264C6"/>
    <w:rsid w:val="00E27C1C"/>
    <w:rsid w:val="00E30720"/>
    <w:rsid w:val="00E315D4"/>
    <w:rsid w:val="00E31E29"/>
    <w:rsid w:val="00E32141"/>
    <w:rsid w:val="00E33B82"/>
    <w:rsid w:val="00E33B89"/>
    <w:rsid w:val="00E34B09"/>
    <w:rsid w:val="00E35465"/>
    <w:rsid w:val="00E36FB6"/>
    <w:rsid w:val="00E37873"/>
    <w:rsid w:val="00E37B08"/>
    <w:rsid w:val="00E37BD5"/>
    <w:rsid w:val="00E404A6"/>
    <w:rsid w:val="00E40EB1"/>
    <w:rsid w:val="00E40F08"/>
    <w:rsid w:val="00E419E8"/>
    <w:rsid w:val="00E41B7C"/>
    <w:rsid w:val="00E41F43"/>
    <w:rsid w:val="00E424D6"/>
    <w:rsid w:val="00E425AA"/>
    <w:rsid w:val="00E42939"/>
    <w:rsid w:val="00E432B2"/>
    <w:rsid w:val="00E4330C"/>
    <w:rsid w:val="00E43CA3"/>
    <w:rsid w:val="00E43F2F"/>
    <w:rsid w:val="00E4414C"/>
    <w:rsid w:val="00E44208"/>
    <w:rsid w:val="00E44807"/>
    <w:rsid w:val="00E448F3"/>
    <w:rsid w:val="00E44CAB"/>
    <w:rsid w:val="00E4520F"/>
    <w:rsid w:val="00E46A59"/>
    <w:rsid w:val="00E46E6E"/>
    <w:rsid w:val="00E471A7"/>
    <w:rsid w:val="00E50AB5"/>
    <w:rsid w:val="00E529BA"/>
    <w:rsid w:val="00E52D47"/>
    <w:rsid w:val="00E537F4"/>
    <w:rsid w:val="00E539FC"/>
    <w:rsid w:val="00E53DFD"/>
    <w:rsid w:val="00E53E27"/>
    <w:rsid w:val="00E5483A"/>
    <w:rsid w:val="00E54EF7"/>
    <w:rsid w:val="00E55420"/>
    <w:rsid w:val="00E5546F"/>
    <w:rsid w:val="00E56961"/>
    <w:rsid w:val="00E5732F"/>
    <w:rsid w:val="00E57EC1"/>
    <w:rsid w:val="00E6055F"/>
    <w:rsid w:val="00E6060E"/>
    <w:rsid w:val="00E606F1"/>
    <w:rsid w:val="00E608D9"/>
    <w:rsid w:val="00E61786"/>
    <w:rsid w:val="00E62268"/>
    <w:rsid w:val="00E63408"/>
    <w:rsid w:val="00E63DB9"/>
    <w:rsid w:val="00E64707"/>
    <w:rsid w:val="00E65764"/>
    <w:rsid w:val="00E65B76"/>
    <w:rsid w:val="00E67070"/>
    <w:rsid w:val="00E703B8"/>
    <w:rsid w:val="00E704F2"/>
    <w:rsid w:val="00E7143C"/>
    <w:rsid w:val="00E71CBE"/>
    <w:rsid w:val="00E723D1"/>
    <w:rsid w:val="00E727EF"/>
    <w:rsid w:val="00E73186"/>
    <w:rsid w:val="00E73535"/>
    <w:rsid w:val="00E73564"/>
    <w:rsid w:val="00E737DB"/>
    <w:rsid w:val="00E73AD2"/>
    <w:rsid w:val="00E7473B"/>
    <w:rsid w:val="00E74C52"/>
    <w:rsid w:val="00E75419"/>
    <w:rsid w:val="00E75680"/>
    <w:rsid w:val="00E75A8F"/>
    <w:rsid w:val="00E75ACD"/>
    <w:rsid w:val="00E76F76"/>
    <w:rsid w:val="00E7738C"/>
    <w:rsid w:val="00E77749"/>
    <w:rsid w:val="00E814ED"/>
    <w:rsid w:val="00E81927"/>
    <w:rsid w:val="00E81C0B"/>
    <w:rsid w:val="00E81CE0"/>
    <w:rsid w:val="00E8255D"/>
    <w:rsid w:val="00E829B9"/>
    <w:rsid w:val="00E82DE8"/>
    <w:rsid w:val="00E83053"/>
    <w:rsid w:val="00E830AE"/>
    <w:rsid w:val="00E831F0"/>
    <w:rsid w:val="00E8389A"/>
    <w:rsid w:val="00E83C4B"/>
    <w:rsid w:val="00E842AA"/>
    <w:rsid w:val="00E8477B"/>
    <w:rsid w:val="00E85426"/>
    <w:rsid w:val="00E858D4"/>
    <w:rsid w:val="00E85CD5"/>
    <w:rsid w:val="00E860AF"/>
    <w:rsid w:val="00E869DC"/>
    <w:rsid w:val="00E86AFD"/>
    <w:rsid w:val="00E90233"/>
    <w:rsid w:val="00E903D1"/>
    <w:rsid w:val="00E908C3"/>
    <w:rsid w:val="00E949B9"/>
    <w:rsid w:val="00E94F81"/>
    <w:rsid w:val="00E959D1"/>
    <w:rsid w:val="00E96B7D"/>
    <w:rsid w:val="00EA0AF5"/>
    <w:rsid w:val="00EA0BB8"/>
    <w:rsid w:val="00EA1A8F"/>
    <w:rsid w:val="00EA2702"/>
    <w:rsid w:val="00EA3163"/>
    <w:rsid w:val="00EA3E52"/>
    <w:rsid w:val="00EA4312"/>
    <w:rsid w:val="00EA454A"/>
    <w:rsid w:val="00EA46AB"/>
    <w:rsid w:val="00EA4805"/>
    <w:rsid w:val="00EA4C79"/>
    <w:rsid w:val="00EA5637"/>
    <w:rsid w:val="00EA570B"/>
    <w:rsid w:val="00EA5767"/>
    <w:rsid w:val="00EA59D5"/>
    <w:rsid w:val="00EA669C"/>
    <w:rsid w:val="00EA69C5"/>
    <w:rsid w:val="00EA6E39"/>
    <w:rsid w:val="00EA73BD"/>
    <w:rsid w:val="00EA792E"/>
    <w:rsid w:val="00EA7E09"/>
    <w:rsid w:val="00EB0C2D"/>
    <w:rsid w:val="00EB0FF5"/>
    <w:rsid w:val="00EB1CA7"/>
    <w:rsid w:val="00EB33A8"/>
    <w:rsid w:val="00EB407C"/>
    <w:rsid w:val="00EB4B7D"/>
    <w:rsid w:val="00EB5148"/>
    <w:rsid w:val="00EB60D2"/>
    <w:rsid w:val="00EB61B5"/>
    <w:rsid w:val="00EB646B"/>
    <w:rsid w:val="00EB6AE9"/>
    <w:rsid w:val="00EB6ECD"/>
    <w:rsid w:val="00EB6F8C"/>
    <w:rsid w:val="00EC0C01"/>
    <w:rsid w:val="00EC0F1E"/>
    <w:rsid w:val="00EC12BD"/>
    <w:rsid w:val="00EC131F"/>
    <w:rsid w:val="00EC1FCB"/>
    <w:rsid w:val="00EC342F"/>
    <w:rsid w:val="00EC476B"/>
    <w:rsid w:val="00EC48D4"/>
    <w:rsid w:val="00EC4E40"/>
    <w:rsid w:val="00EC59A9"/>
    <w:rsid w:val="00EC638F"/>
    <w:rsid w:val="00EC6BF3"/>
    <w:rsid w:val="00EC7092"/>
    <w:rsid w:val="00EC7239"/>
    <w:rsid w:val="00EC7386"/>
    <w:rsid w:val="00EC7FD3"/>
    <w:rsid w:val="00ED0341"/>
    <w:rsid w:val="00ED09B1"/>
    <w:rsid w:val="00ED1169"/>
    <w:rsid w:val="00ED15BD"/>
    <w:rsid w:val="00ED16C0"/>
    <w:rsid w:val="00ED1AC0"/>
    <w:rsid w:val="00ED1EC1"/>
    <w:rsid w:val="00ED2F74"/>
    <w:rsid w:val="00ED3FB2"/>
    <w:rsid w:val="00ED41A6"/>
    <w:rsid w:val="00ED4AAE"/>
    <w:rsid w:val="00ED4F30"/>
    <w:rsid w:val="00ED50C3"/>
    <w:rsid w:val="00ED51E3"/>
    <w:rsid w:val="00ED5496"/>
    <w:rsid w:val="00ED6357"/>
    <w:rsid w:val="00ED67B9"/>
    <w:rsid w:val="00ED682B"/>
    <w:rsid w:val="00ED6BF2"/>
    <w:rsid w:val="00EE13E1"/>
    <w:rsid w:val="00EE1950"/>
    <w:rsid w:val="00EE2F9F"/>
    <w:rsid w:val="00EE38DB"/>
    <w:rsid w:val="00EE465A"/>
    <w:rsid w:val="00EE4843"/>
    <w:rsid w:val="00EE51EF"/>
    <w:rsid w:val="00EE576A"/>
    <w:rsid w:val="00EE616C"/>
    <w:rsid w:val="00EE6435"/>
    <w:rsid w:val="00EE663C"/>
    <w:rsid w:val="00EE6AE6"/>
    <w:rsid w:val="00EE6B1F"/>
    <w:rsid w:val="00EE7184"/>
    <w:rsid w:val="00EE74D3"/>
    <w:rsid w:val="00EE7C2A"/>
    <w:rsid w:val="00EE7E57"/>
    <w:rsid w:val="00EF0398"/>
    <w:rsid w:val="00EF0557"/>
    <w:rsid w:val="00EF1271"/>
    <w:rsid w:val="00EF1672"/>
    <w:rsid w:val="00EF2495"/>
    <w:rsid w:val="00EF274E"/>
    <w:rsid w:val="00EF280B"/>
    <w:rsid w:val="00EF311C"/>
    <w:rsid w:val="00EF3220"/>
    <w:rsid w:val="00EF3ABB"/>
    <w:rsid w:val="00EF3E38"/>
    <w:rsid w:val="00EF45CC"/>
    <w:rsid w:val="00EF4B04"/>
    <w:rsid w:val="00EF4CF1"/>
    <w:rsid w:val="00EF4DA5"/>
    <w:rsid w:val="00EF5629"/>
    <w:rsid w:val="00EF60A8"/>
    <w:rsid w:val="00EF61D4"/>
    <w:rsid w:val="00EF690A"/>
    <w:rsid w:val="00EF6922"/>
    <w:rsid w:val="00EF6963"/>
    <w:rsid w:val="00EF6E36"/>
    <w:rsid w:val="00EF75A9"/>
    <w:rsid w:val="00EF7833"/>
    <w:rsid w:val="00F00933"/>
    <w:rsid w:val="00F021DC"/>
    <w:rsid w:val="00F03AE3"/>
    <w:rsid w:val="00F04ACE"/>
    <w:rsid w:val="00F05829"/>
    <w:rsid w:val="00F06904"/>
    <w:rsid w:val="00F07309"/>
    <w:rsid w:val="00F0787F"/>
    <w:rsid w:val="00F079F3"/>
    <w:rsid w:val="00F07F5F"/>
    <w:rsid w:val="00F108C5"/>
    <w:rsid w:val="00F116CA"/>
    <w:rsid w:val="00F12791"/>
    <w:rsid w:val="00F12C26"/>
    <w:rsid w:val="00F13352"/>
    <w:rsid w:val="00F13410"/>
    <w:rsid w:val="00F14028"/>
    <w:rsid w:val="00F152E7"/>
    <w:rsid w:val="00F15620"/>
    <w:rsid w:val="00F16664"/>
    <w:rsid w:val="00F17469"/>
    <w:rsid w:val="00F21766"/>
    <w:rsid w:val="00F21BC0"/>
    <w:rsid w:val="00F21DD0"/>
    <w:rsid w:val="00F2252B"/>
    <w:rsid w:val="00F22C62"/>
    <w:rsid w:val="00F2306B"/>
    <w:rsid w:val="00F23223"/>
    <w:rsid w:val="00F232CA"/>
    <w:rsid w:val="00F238B6"/>
    <w:rsid w:val="00F23907"/>
    <w:rsid w:val="00F23993"/>
    <w:rsid w:val="00F23C1C"/>
    <w:rsid w:val="00F247E3"/>
    <w:rsid w:val="00F2572F"/>
    <w:rsid w:val="00F2585E"/>
    <w:rsid w:val="00F2598C"/>
    <w:rsid w:val="00F26749"/>
    <w:rsid w:val="00F26C15"/>
    <w:rsid w:val="00F27137"/>
    <w:rsid w:val="00F2735F"/>
    <w:rsid w:val="00F27AAE"/>
    <w:rsid w:val="00F27C9E"/>
    <w:rsid w:val="00F27EF9"/>
    <w:rsid w:val="00F30BA9"/>
    <w:rsid w:val="00F31B7A"/>
    <w:rsid w:val="00F325DD"/>
    <w:rsid w:val="00F32F4A"/>
    <w:rsid w:val="00F339F9"/>
    <w:rsid w:val="00F34505"/>
    <w:rsid w:val="00F35077"/>
    <w:rsid w:val="00F35BFF"/>
    <w:rsid w:val="00F3602D"/>
    <w:rsid w:val="00F37FD4"/>
    <w:rsid w:val="00F4131A"/>
    <w:rsid w:val="00F414A4"/>
    <w:rsid w:val="00F41565"/>
    <w:rsid w:val="00F41FD0"/>
    <w:rsid w:val="00F42A24"/>
    <w:rsid w:val="00F42E83"/>
    <w:rsid w:val="00F42F5B"/>
    <w:rsid w:val="00F43A80"/>
    <w:rsid w:val="00F43D38"/>
    <w:rsid w:val="00F44E13"/>
    <w:rsid w:val="00F452FA"/>
    <w:rsid w:val="00F45F55"/>
    <w:rsid w:val="00F46C2D"/>
    <w:rsid w:val="00F46D56"/>
    <w:rsid w:val="00F46F7F"/>
    <w:rsid w:val="00F47034"/>
    <w:rsid w:val="00F505E4"/>
    <w:rsid w:val="00F50897"/>
    <w:rsid w:val="00F523AD"/>
    <w:rsid w:val="00F52ABA"/>
    <w:rsid w:val="00F52D39"/>
    <w:rsid w:val="00F52DB6"/>
    <w:rsid w:val="00F532F3"/>
    <w:rsid w:val="00F53705"/>
    <w:rsid w:val="00F54A3E"/>
    <w:rsid w:val="00F55B2F"/>
    <w:rsid w:val="00F569D4"/>
    <w:rsid w:val="00F56F15"/>
    <w:rsid w:val="00F57127"/>
    <w:rsid w:val="00F5728F"/>
    <w:rsid w:val="00F57EBB"/>
    <w:rsid w:val="00F60C8E"/>
    <w:rsid w:val="00F60CFF"/>
    <w:rsid w:val="00F61119"/>
    <w:rsid w:val="00F63127"/>
    <w:rsid w:val="00F639A1"/>
    <w:rsid w:val="00F64686"/>
    <w:rsid w:val="00F6476F"/>
    <w:rsid w:val="00F652D0"/>
    <w:rsid w:val="00F65B64"/>
    <w:rsid w:val="00F65B7B"/>
    <w:rsid w:val="00F65C7D"/>
    <w:rsid w:val="00F66063"/>
    <w:rsid w:val="00F663B4"/>
    <w:rsid w:val="00F6682A"/>
    <w:rsid w:val="00F66DEC"/>
    <w:rsid w:val="00F6708E"/>
    <w:rsid w:val="00F672B7"/>
    <w:rsid w:val="00F676F1"/>
    <w:rsid w:val="00F70076"/>
    <w:rsid w:val="00F700EF"/>
    <w:rsid w:val="00F7093B"/>
    <w:rsid w:val="00F7166D"/>
    <w:rsid w:val="00F7170A"/>
    <w:rsid w:val="00F719A6"/>
    <w:rsid w:val="00F71A6C"/>
    <w:rsid w:val="00F725D2"/>
    <w:rsid w:val="00F7289C"/>
    <w:rsid w:val="00F72FBB"/>
    <w:rsid w:val="00F731C6"/>
    <w:rsid w:val="00F7383C"/>
    <w:rsid w:val="00F7439B"/>
    <w:rsid w:val="00F747FB"/>
    <w:rsid w:val="00F752FB"/>
    <w:rsid w:val="00F75507"/>
    <w:rsid w:val="00F766A9"/>
    <w:rsid w:val="00F76921"/>
    <w:rsid w:val="00F77677"/>
    <w:rsid w:val="00F77A07"/>
    <w:rsid w:val="00F80873"/>
    <w:rsid w:val="00F80920"/>
    <w:rsid w:val="00F81101"/>
    <w:rsid w:val="00F81DED"/>
    <w:rsid w:val="00F82C2D"/>
    <w:rsid w:val="00F844A5"/>
    <w:rsid w:val="00F84DA7"/>
    <w:rsid w:val="00F85013"/>
    <w:rsid w:val="00F8504A"/>
    <w:rsid w:val="00F85BDD"/>
    <w:rsid w:val="00F85DF6"/>
    <w:rsid w:val="00F86619"/>
    <w:rsid w:val="00F8796D"/>
    <w:rsid w:val="00F9127F"/>
    <w:rsid w:val="00F91332"/>
    <w:rsid w:val="00F918C6"/>
    <w:rsid w:val="00F9234C"/>
    <w:rsid w:val="00F924E5"/>
    <w:rsid w:val="00F93E61"/>
    <w:rsid w:val="00F94124"/>
    <w:rsid w:val="00F944AD"/>
    <w:rsid w:val="00F947CB"/>
    <w:rsid w:val="00F94B19"/>
    <w:rsid w:val="00F95834"/>
    <w:rsid w:val="00F95ED3"/>
    <w:rsid w:val="00F961D6"/>
    <w:rsid w:val="00F96B69"/>
    <w:rsid w:val="00F970FE"/>
    <w:rsid w:val="00F97A34"/>
    <w:rsid w:val="00FA01E7"/>
    <w:rsid w:val="00FA02DD"/>
    <w:rsid w:val="00FA0EA3"/>
    <w:rsid w:val="00FA0F64"/>
    <w:rsid w:val="00FA1048"/>
    <w:rsid w:val="00FA1851"/>
    <w:rsid w:val="00FA28C0"/>
    <w:rsid w:val="00FA30CD"/>
    <w:rsid w:val="00FA3192"/>
    <w:rsid w:val="00FA31CC"/>
    <w:rsid w:val="00FA35AC"/>
    <w:rsid w:val="00FA46C5"/>
    <w:rsid w:val="00FA4A30"/>
    <w:rsid w:val="00FA5704"/>
    <w:rsid w:val="00FA57CB"/>
    <w:rsid w:val="00FA67F8"/>
    <w:rsid w:val="00FA6820"/>
    <w:rsid w:val="00FA69F6"/>
    <w:rsid w:val="00FA761B"/>
    <w:rsid w:val="00FB0DEC"/>
    <w:rsid w:val="00FB11FE"/>
    <w:rsid w:val="00FB1DB3"/>
    <w:rsid w:val="00FB205F"/>
    <w:rsid w:val="00FB221D"/>
    <w:rsid w:val="00FB47E2"/>
    <w:rsid w:val="00FB4FD1"/>
    <w:rsid w:val="00FB5149"/>
    <w:rsid w:val="00FB691E"/>
    <w:rsid w:val="00FB6BF1"/>
    <w:rsid w:val="00FB6CB2"/>
    <w:rsid w:val="00FB75C1"/>
    <w:rsid w:val="00FC002B"/>
    <w:rsid w:val="00FC0081"/>
    <w:rsid w:val="00FC021E"/>
    <w:rsid w:val="00FC1F92"/>
    <w:rsid w:val="00FC2C22"/>
    <w:rsid w:val="00FC33D3"/>
    <w:rsid w:val="00FC3BF3"/>
    <w:rsid w:val="00FC3C8B"/>
    <w:rsid w:val="00FC44B9"/>
    <w:rsid w:val="00FC5089"/>
    <w:rsid w:val="00FC5318"/>
    <w:rsid w:val="00FC5489"/>
    <w:rsid w:val="00FC5B42"/>
    <w:rsid w:val="00FC5FB4"/>
    <w:rsid w:val="00FC61AA"/>
    <w:rsid w:val="00FC669F"/>
    <w:rsid w:val="00FC6D15"/>
    <w:rsid w:val="00FC70CC"/>
    <w:rsid w:val="00FC7225"/>
    <w:rsid w:val="00FC7326"/>
    <w:rsid w:val="00FC75DC"/>
    <w:rsid w:val="00FD0C6D"/>
    <w:rsid w:val="00FD11E3"/>
    <w:rsid w:val="00FD1C6A"/>
    <w:rsid w:val="00FD1EE4"/>
    <w:rsid w:val="00FD326F"/>
    <w:rsid w:val="00FD38A1"/>
    <w:rsid w:val="00FD61AB"/>
    <w:rsid w:val="00FD6967"/>
    <w:rsid w:val="00FD6982"/>
    <w:rsid w:val="00FD6BD9"/>
    <w:rsid w:val="00FD728F"/>
    <w:rsid w:val="00FD7510"/>
    <w:rsid w:val="00FD7779"/>
    <w:rsid w:val="00FD7A18"/>
    <w:rsid w:val="00FD7B4C"/>
    <w:rsid w:val="00FD7C3E"/>
    <w:rsid w:val="00FE0CA4"/>
    <w:rsid w:val="00FE20E9"/>
    <w:rsid w:val="00FE2163"/>
    <w:rsid w:val="00FE2421"/>
    <w:rsid w:val="00FE3867"/>
    <w:rsid w:val="00FE47B0"/>
    <w:rsid w:val="00FE580F"/>
    <w:rsid w:val="00FE5EAB"/>
    <w:rsid w:val="00FE6461"/>
    <w:rsid w:val="00FE757B"/>
    <w:rsid w:val="00FE7A4F"/>
    <w:rsid w:val="00FF00C5"/>
    <w:rsid w:val="00FF11F9"/>
    <w:rsid w:val="00FF148A"/>
    <w:rsid w:val="00FF150F"/>
    <w:rsid w:val="00FF1A49"/>
    <w:rsid w:val="00FF1AC7"/>
    <w:rsid w:val="00FF42F4"/>
    <w:rsid w:val="00FF472A"/>
    <w:rsid w:val="00FF4AF6"/>
    <w:rsid w:val="00FF4D2E"/>
    <w:rsid w:val="00FF5074"/>
    <w:rsid w:val="00FF5867"/>
    <w:rsid w:val="00FF5952"/>
    <w:rsid w:val="00FF5A15"/>
    <w:rsid w:val="00FF5DC0"/>
    <w:rsid w:val="00FF72A0"/>
    <w:rsid w:val="00FF78A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6">
      <o:colormenu v:ext="edit" strokecolor="none [3213]" shadowcolor="none [3214]" extrusioncolor="none [321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2B1"/>
    <w:pPr>
      <w:widowControl w:val="0"/>
      <w:jc w:val="both"/>
    </w:pPr>
    <w:rPr>
      <w:rFonts w:ascii="Times New Roman" w:eastAsia="宋体" w:hAnsi="Times New Roman"/>
      <w:szCs w:val="24"/>
    </w:rPr>
  </w:style>
  <w:style w:type="paragraph" w:styleId="1">
    <w:name w:val="heading 1"/>
    <w:basedOn w:val="a"/>
    <w:next w:val="a"/>
    <w:link w:val="1Char"/>
    <w:qFormat/>
    <w:rsid w:val="00C01980"/>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54DE"/>
    <w:pPr>
      <w:keepNext/>
      <w:keepLines/>
      <w:numPr>
        <w:ilvl w:val="1"/>
        <w:numId w:val="3"/>
      </w:numPr>
      <w:spacing w:before="260" w:after="260" w:line="416" w:lineRule="auto"/>
      <w:outlineLvl w:val="1"/>
    </w:pPr>
    <w:rPr>
      <w:rFonts w:asciiTheme="majorHAnsi" w:eastAsiaTheme="majorEastAsia" w:hAnsiTheme="majorHAnsi" w:cstheme="majorBidi"/>
      <w:b/>
      <w:bCs/>
      <w:sz w:val="32"/>
      <w:szCs w:val="32"/>
      <w:lang w:eastAsia="zh-TW"/>
    </w:rPr>
  </w:style>
  <w:style w:type="paragraph" w:styleId="3">
    <w:name w:val="heading 3"/>
    <w:basedOn w:val="a"/>
    <w:next w:val="a"/>
    <w:link w:val="3Char"/>
    <w:uiPriority w:val="9"/>
    <w:unhideWhenUsed/>
    <w:qFormat/>
    <w:rsid w:val="00926AB6"/>
    <w:pPr>
      <w:keepNext/>
      <w:keepLines/>
      <w:numPr>
        <w:ilvl w:val="2"/>
        <w:numId w:val="3"/>
      </w:numPr>
      <w:spacing w:before="260" w:after="260" w:line="416" w:lineRule="auto"/>
      <w:outlineLvl w:val="2"/>
    </w:pPr>
    <w:rPr>
      <w:bCs/>
      <w:sz w:val="28"/>
      <w:szCs w:val="32"/>
    </w:rPr>
  </w:style>
  <w:style w:type="paragraph" w:styleId="4">
    <w:name w:val="heading 4"/>
    <w:basedOn w:val="a"/>
    <w:next w:val="a"/>
    <w:link w:val="4Char"/>
    <w:unhideWhenUsed/>
    <w:qFormat/>
    <w:rsid w:val="00061D73"/>
    <w:pPr>
      <w:keepNext/>
      <w:keepLines/>
      <w:numPr>
        <w:ilvl w:val="3"/>
        <w:numId w:val="3"/>
      </w:numPr>
      <w:spacing w:before="280" w:after="290" w:line="376" w:lineRule="auto"/>
      <w:outlineLvl w:val="3"/>
    </w:pPr>
    <w:rPr>
      <w:rFonts w:asciiTheme="majorHAnsi" w:eastAsiaTheme="majorEastAsia" w:hAnsiTheme="majorHAnsi" w:cstheme="majorBidi"/>
      <w:bCs/>
      <w:sz w:val="24"/>
      <w:szCs w:val="28"/>
      <w:lang w:eastAsia="zh-TW"/>
    </w:rPr>
  </w:style>
  <w:style w:type="paragraph" w:styleId="5">
    <w:name w:val="heading 5"/>
    <w:basedOn w:val="a"/>
    <w:next w:val="a"/>
    <w:link w:val="5Char"/>
    <w:uiPriority w:val="9"/>
    <w:unhideWhenUsed/>
    <w:qFormat/>
    <w:rsid w:val="00893CB7"/>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93CB7"/>
    <w:pPr>
      <w:keepNext/>
      <w:keepLines/>
      <w:numPr>
        <w:ilvl w:val="5"/>
        <w:numId w:val="3"/>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893CB7"/>
    <w:pPr>
      <w:keepNext/>
      <w:keepLines/>
      <w:numPr>
        <w:ilvl w:val="6"/>
        <w:numId w:val="3"/>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893CB7"/>
    <w:pPr>
      <w:keepNext/>
      <w:keepLines/>
      <w:numPr>
        <w:ilvl w:val="7"/>
        <w:numId w:val="3"/>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893CB7"/>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78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7843"/>
    <w:rPr>
      <w:sz w:val="18"/>
      <w:szCs w:val="18"/>
    </w:rPr>
  </w:style>
  <w:style w:type="paragraph" w:styleId="a4">
    <w:name w:val="footer"/>
    <w:basedOn w:val="a"/>
    <w:link w:val="Char0"/>
    <w:uiPriority w:val="99"/>
    <w:unhideWhenUsed/>
    <w:rsid w:val="00067843"/>
    <w:pPr>
      <w:tabs>
        <w:tab w:val="center" w:pos="4153"/>
        <w:tab w:val="right" w:pos="8306"/>
      </w:tabs>
      <w:snapToGrid w:val="0"/>
      <w:jc w:val="left"/>
    </w:pPr>
    <w:rPr>
      <w:sz w:val="18"/>
      <w:szCs w:val="18"/>
    </w:rPr>
  </w:style>
  <w:style w:type="character" w:customStyle="1" w:styleId="Char0">
    <w:name w:val="页脚 Char"/>
    <w:basedOn w:val="a0"/>
    <w:link w:val="a4"/>
    <w:uiPriority w:val="99"/>
    <w:rsid w:val="00067843"/>
    <w:rPr>
      <w:sz w:val="18"/>
      <w:szCs w:val="18"/>
    </w:rPr>
  </w:style>
  <w:style w:type="character" w:customStyle="1" w:styleId="1Char">
    <w:name w:val="标题 1 Char"/>
    <w:basedOn w:val="a0"/>
    <w:link w:val="1"/>
    <w:rsid w:val="00C01980"/>
    <w:rPr>
      <w:rFonts w:ascii="Times New Roman" w:eastAsia="宋体" w:hAnsi="Times New Roman"/>
      <w:b/>
      <w:bCs/>
      <w:kern w:val="44"/>
      <w:sz w:val="44"/>
      <w:szCs w:val="44"/>
    </w:rPr>
  </w:style>
  <w:style w:type="paragraph" w:styleId="a5">
    <w:name w:val="List Paragraph"/>
    <w:basedOn w:val="a"/>
    <w:uiPriority w:val="34"/>
    <w:qFormat/>
    <w:rsid w:val="00C012B1"/>
    <w:pPr>
      <w:ind w:firstLineChars="200" w:firstLine="420"/>
    </w:pPr>
  </w:style>
  <w:style w:type="character" w:customStyle="1" w:styleId="2Char">
    <w:name w:val="标题 2 Char"/>
    <w:basedOn w:val="a0"/>
    <w:link w:val="2"/>
    <w:uiPriority w:val="9"/>
    <w:rsid w:val="007B54DE"/>
    <w:rPr>
      <w:rFonts w:asciiTheme="majorHAnsi" w:eastAsiaTheme="majorEastAsia" w:hAnsiTheme="majorHAnsi" w:cstheme="majorBidi"/>
      <w:b/>
      <w:bCs/>
      <w:sz w:val="32"/>
      <w:szCs w:val="32"/>
      <w:lang w:eastAsia="zh-TW"/>
    </w:rPr>
  </w:style>
  <w:style w:type="paragraph" w:styleId="a6">
    <w:name w:val="Normal Indent"/>
    <w:basedOn w:val="a"/>
    <w:rsid w:val="004E157F"/>
    <w:pPr>
      <w:widowControl/>
      <w:ind w:firstLine="420"/>
      <w:jc w:val="left"/>
    </w:pPr>
    <w:rPr>
      <w:kern w:val="0"/>
      <w:sz w:val="20"/>
      <w:szCs w:val="20"/>
    </w:rPr>
  </w:style>
  <w:style w:type="paragraph" w:styleId="a7">
    <w:name w:val="Balloon Text"/>
    <w:basedOn w:val="a"/>
    <w:link w:val="Char1"/>
    <w:uiPriority w:val="99"/>
    <w:semiHidden/>
    <w:unhideWhenUsed/>
    <w:rsid w:val="00DE0744"/>
    <w:rPr>
      <w:sz w:val="18"/>
      <w:szCs w:val="18"/>
    </w:rPr>
  </w:style>
  <w:style w:type="character" w:customStyle="1" w:styleId="Char1">
    <w:name w:val="批注框文本 Char"/>
    <w:basedOn w:val="a0"/>
    <w:link w:val="a7"/>
    <w:uiPriority w:val="99"/>
    <w:semiHidden/>
    <w:rsid w:val="00DE0744"/>
    <w:rPr>
      <w:rFonts w:ascii="Times New Roman" w:eastAsia="宋体" w:hAnsi="Times New Roman" w:cs="Times New Roman"/>
      <w:sz w:val="18"/>
      <w:szCs w:val="18"/>
    </w:rPr>
  </w:style>
  <w:style w:type="table" w:styleId="a8">
    <w:name w:val="Table Grid"/>
    <w:basedOn w:val="a1"/>
    <w:uiPriority w:val="59"/>
    <w:rsid w:val="00D37AA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926AB6"/>
    <w:rPr>
      <w:rFonts w:ascii="Times New Roman" w:eastAsia="宋体" w:hAnsi="Times New Roman"/>
      <w:bCs/>
      <w:sz w:val="28"/>
      <w:szCs w:val="32"/>
    </w:rPr>
  </w:style>
  <w:style w:type="paragraph" w:styleId="TOC">
    <w:name w:val="TOC Heading"/>
    <w:basedOn w:val="1"/>
    <w:next w:val="a"/>
    <w:uiPriority w:val="39"/>
    <w:unhideWhenUsed/>
    <w:qFormat/>
    <w:rsid w:val="00C012B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C012B1"/>
  </w:style>
  <w:style w:type="paragraph" w:styleId="20">
    <w:name w:val="toc 2"/>
    <w:basedOn w:val="a"/>
    <w:next w:val="a"/>
    <w:autoRedefine/>
    <w:uiPriority w:val="39"/>
    <w:unhideWhenUsed/>
    <w:qFormat/>
    <w:rsid w:val="00C012B1"/>
    <w:pPr>
      <w:tabs>
        <w:tab w:val="left" w:pos="1260"/>
        <w:tab w:val="right" w:leader="dot" w:pos="8296"/>
      </w:tabs>
      <w:ind w:leftChars="200" w:left="420"/>
    </w:pPr>
  </w:style>
  <w:style w:type="paragraph" w:styleId="30">
    <w:name w:val="toc 3"/>
    <w:basedOn w:val="a"/>
    <w:next w:val="a"/>
    <w:autoRedefine/>
    <w:uiPriority w:val="39"/>
    <w:unhideWhenUsed/>
    <w:qFormat/>
    <w:rsid w:val="00C012B1"/>
    <w:pPr>
      <w:tabs>
        <w:tab w:val="left" w:pos="1365"/>
        <w:tab w:val="right" w:leader="dot" w:pos="8296"/>
      </w:tabs>
      <w:ind w:leftChars="400" w:left="840"/>
    </w:pPr>
  </w:style>
  <w:style w:type="character" w:styleId="a9">
    <w:name w:val="Hyperlink"/>
    <w:basedOn w:val="a0"/>
    <w:uiPriority w:val="99"/>
    <w:unhideWhenUsed/>
    <w:rsid w:val="00A3194B"/>
    <w:rPr>
      <w:color w:val="0000FF" w:themeColor="hyperlink"/>
      <w:u w:val="single"/>
    </w:rPr>
  </w:style>
  <w:style w:type="character" w:customStyle="1" w:styleId="4Char">
    <w:name w:val="标题 4 Char"/>
    <w:basedOn w:val="a0"/>
    <w:link w:val="4"/>
    <w:rsid w:val="00061D73"/>
    <w:rPr>
      <w:rFonts w:asciiTheme="majorHAnsi" w:eastAsiaTheme="majorEastAsia" w:hAnsiTheme="majorHAnsi" w:cstheme="majorBidi"/>
      <w:bCs/>
      <w:sz w:val="24"/>
      <w:szCs w:val="28"/>
      <w:lang w:eastAsia="zh-TW"/>
    </w:rPr>
  </w:style>
  <w:style w:type="paragraph" w:styleId="40">
    <w:name w:val="toc 4"/>
    <w:basedOn w:val="a"/>
    <w:next w:val="a"/>
    <w:autoRedefine/>
    <w:uiPriority w:val="39"/>
    <w:unhideWhenUsed/>
    <w:rsid w:val="003376C1"/>
    <w:pPr>
      <w:ind w:leftChars="600" w:left="1260"/>
    </w:pPr>
  </w:style>
  <w:style w:type="character" w:customStyle="1" w:styleId="5Char">
    <w:name w:val="标题 5 Char"/>
    <w:basedOn w:val="a0"/>
    <w:link w:val="5"/>
    <w:uiPriority w:val="9"/>
    <w:rsid w:val="00893CB7"/>
    <w:rPr>
      <w:rFonts w:ascii="Times New Roman" w:eastAsia="宋体" w:hAnsi="Times New Roman"/>
      <w:b/>
      <w:bCs/>
      <w:sz w:val="28"/>
      <w:szCs w:val="28"/>
    </w:rPr>
  </w:style>
  <w:style w:type="character" w:customStyle="1" w:styleId="6Char">
    <w:name w:val="标题 6 Char"/>
    <w:basedOn w:val="a0"/>
    <w:link w:val="6"/>
    <w:uiPriority w:val="9"/>
    <w:semiHidden/>
    <w:rsid w:val="00893CB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93CB7"/>
    <w:rPr>
      <w:rFonts w:ascii="Times New Roman" w:eastAsia="宋体" w:hAnsi="Times New Roman"/>
      <w:b/>
      <w:bCs/>
      <w:sz w:val="24"/>
      <w:szCs w:val="24"/>
    </w:rPr>
  </w:style>
  <w:style w:type="character" w:customStyle="1" w:styleId="8Char">
    <w:name w:val="标题 8 Char"/>
    <w:basedOn w:val="a0"/>
    <w:link w:val="8"/>
    <w:uiPriority w:val="9"/>
    <w:semiHidden/>
    <w:rsid w:val="00893CB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93CB7"/>
    <w:rPr>
      <w:rFonts w:asciiTheme="majorHAnsi" w:eastAsiaTheme="majorEastAsia" w:hAnsiTheme="majorHAnsi" w:cstheme="majorBidi"/>
      <w:szCs w:val="21"/>
    </w:rPr>
  </w:style>
  <w:style w:type="paragraph" w:styleId="aa">
    <w:name w:val="Title"/>
    <w:basedOn w:val="a"/>
    <w:next w:val="a"/>
    <w:link w:val="Char2"/>
    <w:uiPriority w:val="10"/>
    <w:qFormat/>
    <w:rsid w:val="00893CB7"/>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a"/>
    <w:uiPriority w:val="10"/>
    <w:rsid w:val="00893CB7"/>
    <w:rPr>
      <w:rFonts w:asciiTheme="majorHAnsi" w:eastAsia="宋体" w:hAnsiTheme="majorHAnsi" w:cstheme="majorBidi"/>
      <w:b/>
      <w:bCs/>
      <w:sz w:val="32"/>
      <w:szCs w:val="32"/>
    </w:rPr>
  </w:style>
  <w:style w:type="paragraph" w:styleId="ab">
    <w:name w:val="Subtitle"/>
    <w:basedOn w:val="a"/>
    <w:next w:val="a"/>
    <w:link w:val="Char3"/>
    <w:uiPriority w:val="11"/>
    <w:qFormat/>
    <w:rsid w:val="00893CB7"/>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b"/>
    <w:uiPriority w:val="11"/>
    <w:rsid w:val="00893CB7"/>
    <w:rPr>
      <w:rFonts w:asciiTheme="majorHAnsi" w:eastAsia="宋体" w:hAnsiTheme="majorHAnsi" w:cstheme="majorBidi"/>
      <w:b/>
      <w:bCs/>
      <w:kern w:val="28"/>
      <w:sz w:val="32"/>
      <w:szCs w:val="32"/>
    </w:rPr>
  </w:style>
  <w:style w:type="character" w:styleId="ac">
    <w:name w:val="Strong"/>
    <w:uiPriority w:val="22"/>
    <w:qFormat/>
    <w:rsid w:val="00893CB7"/>
    <w:rPr>
      <w:b/>
      <w:bCs/>
    </w:rPr>
  </w:style>
  <w:style w:type="character" w:styleId="ad">
    <w:name w:val="Emphasis"/>
    <w:uiPriority w:val="20"/>
    <w:qFormat/>
    <w:rsid w:val="00893CB7"/>
    <w:rPr>
      <w:i/>
      <w:iCs/>
    </w:rPr>
  </w:style>
  <w:style w:type="paragraph" w:styleId="ae">
    <w:name w:val="No Spacing"/>
    <w:basedOn w:val="a"/>
    <w:uiPriority w:val="1"/>
    <w:qFormat/>
    <w:rsid w:val="00893CB7"/>
  </w:style>
  <w:style w:type="paragraph" w:styleId="af">
    <w:name w:val="Quote"/>
    <w:basedOn w:val="a"/>
    <w:next w:val="a"/>
    <w:link w:val="Char4"/>
    <w:uiPriority w:val="29"/>
    <w:qFormat/>
    <w:rsid w:val="00893CB7"/>
    <w:rPr>
      <w:i/>
      <w:iCs/>
      <w:color w:val="000000" w:themeColor="text1"/>
    </w:rPr>
  </w:style>
  <w:style w:type="character" w:customStyle="1" w:styleId="Char4">
    <w:name w:val="引用 Char"/>
    <w:basedOn w:val="a0"/>
    <w:link w:val="af"/>
    <w:uiPriority w:val="29"/>
    <w:rsid w:val="00893CB7"/>
    <w:rPr>
      <w:rFonts w:ascii="Times New Roman" w:eastAsia="宋体" w:hAnsi="Times New Roman"/>
      <w:i/>
      <w:iCs/>
      <w:color w:val="000000" w:themeColor="text1"/>
      <w:szCs w:val="24"/>
    </w:rPr>
  </w:style>
  <w:style w:type="paragraph" w:styleId="af0">
    <w:name w:val="Intense Quote"/>
    <w:basedOn w:val="a"/>
    <w:next w:val="a"/>
    <w:link w:val="Char5"/>
    <w:uiPriority w:val="30"/>
    <w:qFormat/>
    <w:rsid w:val="00893CB7"/>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f0"/>
    <w:uiPriority w:val="30"/>
    <w:rsid w:val="00893CB7"/>
    <w:rPr>
      <w:rFonts w:ascii="Times New Roman" w:eastAsia="宋体" w:hAnsi="Times New Roman"/>
      <w:b/>
      <w:bCs/>
      <w:i/>
      <w:iCs/>
      <w:color w:val="4F81BD" w:themeColor="accent1"/>
      <w:szCs w:val="24"/>
    </w:rPr>
  </w:style>
  <w:style w:type="character" w:styleId="af1">
    <w:name w:val="Subtle Emphasis"/>
    <w:uiPriority w:val="19"/>
    <w:qFormat/>
    <w:rsid w:val="00893CB7"/>
    <w:rPr>
      <w:i/>
      <w:iCs/>
      <w:color w:val="808080" w:themeColor="text1" w:themeTint="7F"/>
    </w:rPr>
  </w:style>
  <w:style w:type="character" w:styleId="af2">
    <w:name w:val="Intense Emphasis"/>
    <w:uiPriority w:val="21"/>
    <w:qFormat/>
    <w:rsid w:val="00893CB7"/>
    <w:rPr>
      <w:b/>
      <w:bCs/>
      <w:i/>
      <w:iCs/>
      <w:color w:val="4F81BD" w:themeColor="accent1"/>
    </w:rPr>
  </w:style>
  <w:style w:type="character" w:styleId="af3">
    <w:name w:val="Subtle Reference"/>
    <w:basedOn w:val="a0"/>
    <w:uiPriority w:val="31"/>
    <w:qFormat/>
    <w:rsid w:val="00893CB7"/>
    <w:rPr>
      <w:smallCaps/>
      <w:color w:val="C0504D" w:themeColor="accent2"/>
      <w:u w:val="single"/>
    </w:rPr>
  </w:style>
  <w:style w:type="character" w:styleId="af4">
    <w:name w:val="Intense Reference"/>
    <w:uiPriority w:val="32"/>
    <w:qFormat/>
    <w:rsid w:val="00893CB7"/>
    <w:rPr>
      <w:b/>
      <w:bCs/>
      <w:smallCaps/>
      <w:color w:val="C0504D" w:themeColor="accent2"/>
      <w:spacing w:val="5"/>
      <w:u w:val="single"/>
    </w:rPr>
  </w:style>
  <w:style w:type="character" w:styleId="af5">
    <w:name w:val="Book Title"/>
    <w:basedOn w:val="a0"/>
    <w:uiPriority w:val="33"/>
    <w:qFormat/>
    <w:rsid w:val="00893CB7"/>
    <w:rPr>
      <w:b/>
      <w:bCs/>
      <w:smallCaps/>
      <w:spacing w:val="5"/>
    </w:rPr>
  </w:style>
  <w:style w:type="paragraph" w:styleId="af6">
    <w:name w:val="Document Map"/>
    <w:basedOn w:val="a"/>
    <w:link w:val="Char6"/>
    <w:uiPriority w:val="99"/>
    <w:semiHidden/>
    <w:unhideWhenUsed/>
    <w:rsid w:val="0018595D"/>
    <w:rPr>
      <w:rFonts w:ascii="宋体"/>
      <w:sz w:val="18"/>
      <w:szCs w:val="18"/>
    </w:rPr>
  </w:style>
  <w:style w:type="character" w:customStyle="1" w:styleId="Char6">
    <w:name w:val="文档结构图 Char"/>
    <w:basedOn w:val="a0"/>
    <w:link w:val="af6"/>
    <w:uiPriority w:val="99"/>
    <w:semiHidden/>
    <w:rsid w:val="0018595D"/>
    <w:rPr>
      <w:rFonts w:ascii="宋体" w:eastAsia="宋体" w:hAnsi="Times New Roman"/>
      <w:sz w:val="18"/>
      <w:szCs w:val="18"/>
    </w:rPr>
  </w:style>
  <w:style w:type="paragraph" w:styleId="HTML">
    <w:name w:val="HTML Preformatted"/>
    <w:basedOn w:val="a"/>
    <w:link w:val="HTMLChar"/>
    <w:uiPriority w:val="99"/>
    <w:semiHidden/>
    <w:unhideWhenUsed/>
    <w:rsid w:val="00D458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D4589C"/>
    <w:rPr>
      <w:rFonts w:ascii="宋体" w:eastAsia="宋体" w:hAnsi="宋体" w:cs="宋体"/>
      <w:kern w:val="0"/>
      <w:sz w:val="24"/>
      <w:szCs w:val="24"/>
    </w:rPr>
  </w:style>
  <w:style w:type="character" w:styleId="af7">
    <w:name w:val="annotation reference"/>
    <w:basedOn w:val="a0"/>
    <w:uiPriority w:val="99"/>
    <w:semiHidden/>
    <w:unhideWhenUsed/>
    <w:rsid w:val="006F57CC"/>
    <w:rPr>
      <w:sz w:val="21"/>
      <w:szCs w:val="21"/>
    </w:rPr>
  </w:style>
  <w:style w:type="paragraph" w:styleId="af8">
    <w:name w:val="annotation text"/>
    <w:basedOn w:val="a"/>
    <w:link w:val="Char7"/>
    <w:uiPriority w:val="99"/>
    <w:semiHidden/>
    <w:unhideWhenUsed/>
    <w:rsid w:val="006F57CC"/>
    <w:pPr>
      <w:jc w:val="left"/>
    </w:pPr>
  </w:style>
  <w:style w:type="character" w:customStyle="1" w:styleId="Char7">
    <w:name w:val="批注文字 Char"/>
    <w:basedOn w:val="a0"/>
    <w:link w:val="af8"/>
    <w:uiPriority w:val="99"/>
    <w:semiHidden/>
    <w:rsid w:val="006F57CC"/>
    <w:rPr>
      <w:rFonts w:ascii="Times New Roman" w:eastAsia="宋体" w:hAnsi="Times New Roman"/>
      <w:szCs w:val="24"/>
    </w:rPr>
  </w:style>
  <w:style w:type="paragraph" w:styleId="af9">
    <w:name w:val="annotation subject"/>
    <w:basedOn w:val="af8"/>
    <w:next w:val="af8"/>
    <w:link w:val="Char8"/>
    <w:uiPriority w:val="99"/>
    <w:semiHidden/>
    <w:unhideWhenUsed/>
    <w:rsid w:val="006F57CC"/>
    <w:rPr>
      <w:b/>
      <w:bCs/>
    </w:rPr>
  </w:style>
  <w:style w:type="character" w:customStyle="1" w:styleId="Char8">
    <w:name w:val="批注主题 Char"/>
    <w:basedOn w:val="Char7"/>
    <w:link w:val="af9"/>
    <w:uiPriority w:val="99"/>
    <w:semiHidden/>
    <w:rsid w:val="006F57CC"/>
    <w:rPr>
      <w:rFonts w:ascii="Times New Roman" w:eastAsia="宋体" w:hAnsi="Times New Roman"/>
      <w:b/>
      <w:bCs/>
      <w:szCs w:val="24"/>
    </w:rPr>
  </w:style>
  <w:style w:type="paragraph" w:customStyle="1" w:styleId="Style-1">
    <w:name w:val="Style-1"/>
    <w:rsid w:val="005769C2"/>
    <w:rPr>
      <w:rFonts w:ascii="Times New Roman" w:hAnsi="Times New Roman" w:cs="Times New Roman"/>
      <w:kern w:val="0"/>
      <w:sz w:val="20"/>
      <w:szCs w:val="20"/>
    </w:rPr>
  </w:style>
  <w:style w:type="paragraph" w:customStyle="1" w:styleId="Style-2">
    <w:name w:val="Style-2"/>
    <w:rsid w:val="00857FFC"/>
    <w:rPr>
      <w:rFonts w:ascii="Times New Roman" w:hAnsi="Times New Roman" w:cs="Times New Roman"/>
      <w:kern w:val="0"/>
      <w:sz w:val="20"/>
      <w:szCs w:val="20"/>
    </w:rPr>
  </w:style>
  <w:style w:type="paragraph" w:customStyle="1" w:styleId="Style-3">
    <w:name w:val="Style-3"/>
    <w:rsid w:val="00857FFC"/>
    <w:rPr>
      <w:rFonts w:ascii="Times New Roman" w:hAnsi="Times New Roman" w:cs="Times New Roman"/>
      <w:kern w:val="0"/>
      <w:sz w:val="20"/>
      <w:szCs w:val="20"/>
    </w:rPr>
  </w:style>
  <w:style w:type="paragraph" w:customStyle="1" w:styleId="11">
    <w:name w:val="正文1"/>
    <w:basedOn w:val="a"/>
    <w:rsid w:val="00890BDF"/>
    <w:pPr>
      <w:widowControl/>
      <w:tabs>
        <w:tab w:val="left" w:pos="420"/>
      </w:tabs>
      <w:suppressAutoHyphens/>
      <w:spacing w:after="120"/>
    </w:pPr>
    <w:rPr>
      <w:color w:val="00000A"/>
      <w:kern w:val="0"/>
    </w:rPr>
  </w:style>
  <w:style w:type="paragraph" w:customStyle="1" w:styleId="afa">
    <w:name w:val="默认"/>
    <w:rsid w:val="00811D71"/>
    <w:pPr>
      <w:tabs>
        <w:tab w:val="left" w:pos="420"/>
      </w:tabs>
      <w:suppressAutoHyphens/>
      <w:jc w:val="both"/>
    </w:pPr>
    <w:rPr>
      <w:rFonts w:ascii="Times New Roman" w:eastAsia="宋体" w:hAnsi="Times New Roman"/>
      <w:color w:val="00000A"/>
      <w:szCs w:val="24"/>
    </w:rPr>
  </w:style>
  <w:style w:type="paragraph" w:styleId="afb">
    <w:name w:val="Revision"/>
    <w:hidden/>
    <w:uiPriority w:val="99"/>
    <w:semiHidden/>
    <w:rsid w:val="00866DD1"/>
    <w:rPr>
      <w:rFonts w:ascii="Times New Roman" w:eastAsia="宋体" w:hAnsi="Times New Roman"/>
      <w:szCs w:val="24"/>
    </w:rPr>
  </w:style>
  <w:style w:type="paragraph" w:styleId="afc">
    <w:name w:val="Normal (Web)"/>
    <w:basedOn w:val="a"/>
    <w:uiPriority w:val="99"/>
    <w:semiHidden/>
    <w:unhideWhenUsed/>
    <w:rsid w:val="007D3E61"/>
    <w:pPr>
      <w:widowControl/>
      <w:spacing w:before="100" w:beforeAutospacing="1" w:after="100" w:afterAutospacing="1"/>
      <w:jc w:val="left"/>
    </w:pPr>
    <w:rPr>
      <w:rFonts w:ascii="Times" w:eastAsiaTheme="minorEastAsia" w:hAnsi="Times" w:cs="Times New Roman"/>
      <w:kern w:val="0"/>
      <w:sz w:val="20"/>
      <w:szCs w:val="20"/>
    </w:rPr>
  </w:style>
  <w:style w:type="table" w:customStyle="1" w:styleId="1-11">
    <w:name w:val="中等深浅底纹 1 - 强调文字颜色 11"/>
    <w:basedOn w:val="a1"/>
    <w:uiPriority w:val="63"/>
    <w:rsid w:val="00BC1EE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
    <w:name w:val="Light Grid Accent 6"/>
    <w:basedOn w:val="a1"/>
    <w:uiPriority w:val="62"/>
    <w:rsid w:val="00FA1851"/>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customStyle="1" w:styleId="apple-style-span">
    <w:name w:val="apple-style-span"/>
    <w:basedOn w:val="a0"/>
    <w:rsid w:val="00C24772"/>
  </w:style>
  <w:style w:type="character" w:customStyle="1" w:styleId="apple-converted-space">
    <w:name w:val="apple-converted-space"/>
    <w:basedOn w:val="a0"/>
    <w:rsid w:val="00C24772"/>
  </w:style>
  <w:style w:type="character" w:customStyle="1" w:styleId="afd">
    <w:name w:val="代码绿"/>
    <w:basedOn w:val="apple-style-span"/>
    <w:uiPriority w:val="1"/>
    <w:qFormat/>
    <w:rsid w:val="00083F09"/>
    <w:rPr>
      <w:rFonts w:ascii="Consolas" w:hAnsi="Consolas" w:cs="Times New Roman"/>
      <w:b/>
      <w:bCs/>
      <w:color w:val="298A52"/>
      <w:szCs w:val="27"/>
    </w:rPr>
  </w:style>
  <w:style w:type="character" w:customStyle="1" w:styleId="afe">
    <w:name w:val="代码棕"/>
    <w:basedOn w:val="apple-style-span"/>
    <w:uiPriority w:val="1"/>
    <w:qFormat/>
    <w:rsid w:val="00083F09"/>
    <w:rPr>
      <w:rFonts w:ascii="Consolas" w:hAnsi="Consolas" w:cs="Times New Roman"/>
      <w:b/>
      <w:bCs/>
      <w:color w:val="A52829"/>
      <w:szCs w:val="27"/>
    </w:rPr>
  </w:style>
  <w:style w:type="paragraph" w:customStyle="1" w:styleId="aff">
    <w:name w:val="代码黑"/>
    <w:basedOn w:val="a"/>
    <w:link w:val="Char9"/>
    <w:qFormat/>
    <w:rsid w:val="00C46799"/>
    <w:rPr>
      <w:rFonts w:ascii="Consolas" w:hAnsi="Consolas" w:cs="Times New Roman"/>
      <w:color w:val="000000"/>
      <w:szCs w:val="27"/>
    </w:rPr>
  </w:style>
  <w:style w:type="character" w:customStyle="1" w:styleId="Char9">
    <w:name w:val="代码黑 Char"/>
    <w:basedOn w:val="a0"/>
    <w:link w:val="aff"/>
    <w:rsid w:val="00C46799"/>
    <w:rPr>
      <w:rFonts w:ascii="Consolas" w:eastAsia="宋体" w:hAnsi="Consolas" w:cs="Times New Roman"/>
      <w:color w:val="000000"/>
      <w:szCs w:val="27"/>
    </w:rPr>
  </w:style>
  <w:style w:type="character" w:customStyle="1" w:styleId="aff0">
    <w:name w:val="代码注释"/>
    <w:basedOn w:val="afd"/>
    <w:uiPriority w:val="1"/>
    <w:qFormat/>
    <w:rsid w:val="00B62B84"/>
    <w:rPr>
      <w:b w:val="0"/>
    </w:rPr>
  </w:style>
  <w:style w:type="table" w:styleId="1-6">
    <w:name w:val="Medium Shading 1 Accent 6"/>
    <w:basedOn w:val="a1"/>
    <w:uiPriority w:val="63"/>
    <w:rsid w:val="00B9493F"/>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1-2">
    <w:name w:val="Medium Grid 1 Accent 2"/>
    <w:basedOn w:val="a1"/>
    <w:uiPriority w:val="67"/>
    <w:rsid w:val="00C612B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2B1"/>
    <w:pPr>
      <w:widowControl w:val="0"/>
      <w:jc w:val="both"/>
    </w:pPr>
    <w:rPr>
      <w:rFonts w:ascii="Times New Roman" w:eastAsia="宋体" w:hAnsi="Times New Roman"/>
      <w:szCs w:val="24"/>
    </w:rPr>
  </w:style>
  <w:style w:type="paragraph" w:styleId="Heading1">
    <w:name w:val="heading 1"/>
    <w:basedOn w:val="Normal"/>
    <w:next w:val="Normal"/>
    <w:link w:val="Heading1Char"/>
    <w:qFormat/>
    <w:rsid w:val="00C01980"/>
    <w:pPr>
      <w:keepNext/>
      <w:keepLines/>
      <w:numPr>
        <w:numId w:val="12"/>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B54DE"/>
    <w:pPr>
      <w:keepNext/>
      <w:keepLines/>
      <w:numPr>
        <w:ilvl w:val="1"/>
        <w:numId w:val="12"/>
      </w:numPr>
      <w:spacing w:before="260" w:after="260" w:line="416" w:lineRule="auto"/>
      <w:outlineLvl w:val="1"/>
    </w:pPr>
    <w:rPr>
      <w:rFonts w:asciiTheme="majorHAnsi" w:eastAsiaTheme="majorEastAsia" w:hAnsiTheme="majorHAnsi" w:cstheme="majorBidi"/>
      <w:b/>
      <w:bCs/>
      <w:sz w:val="32"/>
      <w:szCs w:val="32"/>
      <w:lang w:eastAsia="zh-TW"/>
    </w:rPr>
  </w:style>
  <w:style w:type="paragraph" w:styleId="Heading3">
    <w:name w:val="heading 3"/>
    <w:basedOn w:val="Normal"/>
    <w:next w:val="Normal"/>
    <w:link w:val="Heading3Char"/>
    <w:uiPriority w:val="9"/>
    <w:unhideWhenUsed/>
    <w:qFormat/>
    <w:rsid w:val="00723050"/>
    <w:pPr>
      <w:keepNext/>
      <w:keepLines/>
      <w:numPr>
        <w:ilvl w:val="2"/>
        <w:numId w:val="12"/>
      </w:numPr>
      <w:spacing w:before="260" w:after="260" w:line="416" w:lineRule="auto"/>
      <w:outlineLvl w:val="2"/>
    </w:pPr>
    <w:rPr>
      <w:b/>
      <w:bCs/>
      <w:sz w:val="32"/>
      <w:szCs w:val="32"/>
    </w:rPr>
  </w:style>
  <w:style w:type="paragraph" w:styleId="Heading4">
    <w:name w:val="heading 4"/>
    <w:basedOn w:val="Normal"/>
    <w:next w:val="Normal"/>
    <w:link w:val="Heading4Char"/>
    <w:unhideWhenUsed/>
    <w:qFormat/>
    <w:rsid w:val="00580BE0"/>
    <w:pPr>
      <w:keepNext/>
      <w:keepLines/>
      <w:numPr>
        <w:ilvl w:val="3"/>
        <w:numId w:val="12"/>
      </w:numPr>
      <w:spacing w:before="280" w:after="290" w:line="376" w:lineRule="auto"/>
      <w:outlineLvl w:val="3"/>
    </w:pPr>
    <w:rPr>
      <w:rFonts w:asciiTheme="majorHAnsi" w:eastAsiaTheme="majorEastAsia" w:hAnsiTheme="majorHAnsi" w:cstheme="majorBidi"/>
      <w:b/>
      <w:bCs/>
      <w:sz w:val="28"/>
      <w:szCs w:val="28"/>
      <w:lang w:eastAsia="zh-TW"/>
    </w:rPr>
  </w:style>
  <w:style w:type="paragraph" w:styleId="Heading5">
    <w:name w:val="heading 5"/>
    <w:basedOn w:val="Normal"/>
    <w:next w:val="Normal"/>
    <w:link w:val="Heading5Char"/>
    <w:uiPriority w:val="9"/>
    <w:unhideWhenUsed/>
    <w:qFormat/>
    <w:rsid w:val="00893CB7"/>
    <w:pPr>
      <w:keepNext/>
      <w:keepLines/>
      <w:numPr>
        <w:ilvl w:val="4"/>
        <w:numId w:val="12"/>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893CB7"/>
    <w:pPr>
      <w:keepNext/>
      <w:keepLines/>
      <w:numPr>
        <w:ilvl w:val="5"/>
        <w:numId w:val="12"/>
      </w:numPr>
      <w:spacing w:before="240" w:after="64" w:line="320" w:lineRule="auto"/>
      <w:outlineLvl w:val="5"/>
    </w:pPr>
    <w:rPr>
      <w:rFonts w:asciiTheme="majorHAnsi" w:eastAsiaTheme="majorEastAsia" w:hAnsiTheme="majorHAnsi" w:cstheme="majorBidi"/>
      <w:b/>
      <w:bCs/>
      <w:sz w:val="24"/>
    </w:rPr>
  </w:style>
  <w:style w:type="paragraph" w:styleId="Heading7">
    <w:name w:val="heading 7"/>
    <w:basedOn w:val="Normal"/>
    <w:next w:val="Normal"/>
    <w:link w:val="Heading7Char"/>
    <w:uiPriority w:val="9"/>
    <w:semiHidden/>
    <w:unhideWhenUsed/>
    <w:qFormat/>
    <w:rsid w:val="00893CB7"/>
    <w:pPr>
      <w:keepNext/>
      <w:keepLines/>
      <w:numPr>
        <w:ilvl w:val="6"/>
        <w:numId w:val="12"/>
      </w:numPr>
      <w:spacing w:before="240" w:after="64" w:line="320" w:lineRule="auto"/>
      <w:outlineLvl w:val="6"/>
    </w:pPr>
    <w:rPr>
      <w:b/>
      <w:bCs/>
      <w:sz w:val="24"/>
    </w:rPr>
  </w:style>
  <w:style w:type="paragraph" w:styleId="Heading8">
    <w:name w:val="heading 8"/>
    <w:basedOn w:val="Normal"/>
    <w:next w:val="Normal"/>
    <w:link w:val="Heading8Char"/>
    <w:uiPriority w:val="9"/>
    <w:semiHidden/>
    <w:unhideWhenUsed/>
    <w:qFormat/>
    <w:rsid w:val="00893CB7"/>
    <w:pPr>
      <w:keepNext/>
      <w:keepLines/>
      <w:numPr>
        <w:ilvl w:val="7"/>
        <w:numId w:val="12"/>
      </w:numPr>
      <w:spacing w:before="240" w:after="64" w:line="320" w:lineRule="auto"/>
      <w:outlineLvl w:val="7"/>
    </w:pPr>
    <w:rPr>
      <w:rFonts w:asciiTheme="majorHAnsi" w:eastAsiaTheme="majorEastAsia" w:hAnsiTheme="majorHAnsi" w:cstheme="majorBidi"/>
      <w:sz w:val="24"/>
    </w:rPr>
  </w:style>
  <w:style w:type="paragraph" w:styleId="Heading9">
    <w:name w:val="heading 9"/>
    <w:basedOn w:val="Normal"/>
    <w:next w:val="Normal"/>
    <w:link w:val="Heading9Char"/>
    <w:uiPriority w:val="9"/>
    <w:semiHidden/>
    <w:unhideWhenUsed/>
    <w:qFormat/>
    <w:rsid w:val="00893CB7"/>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84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67843"/>
    <w:rPr>
      <w:sz w:val="18"/>
      <w:szCs w:val="18"/>
    </w:rPr>
  </w:style>
  <w:style w:type="paragraph" w:styleId="Footer">
    <w:name w:val="footer"/>
    <w:basedOn w:val="Normal"/>
    <w:link w:val="FooterChar"/>
    <w:uiPriority w:val="99"/>
    <w:unhideWhenUsed/>
    <w:rsid w:val="0006784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67843"/>
    <w:rPr>
      <w:sz w:val="18"/>
      <w:szCs w:val="18"/>
    </w:rPr>
  </w:style>
  <w:style w:type="character" w:customStyle="1" w:styleId="Heading1Char">
    <w:name w:val="Heading 1 Char"/>
    <w:basedOn w:val="DefaultParagraphFont"/>
    <w:link w:val="Heading1"/>
    <w:rsid w:val="00C01980"/>
    <w:rPr>
      <w:rFonts w:ascii="Times New Roman" w:eastAsia="宋体" w:hAnsi="Times New Roman"/>
      <w:b/>
      <w:bCs/>
      <w:kern w:val="44"/>
      <w:sz w:val="44"/>
      <w:szCs w:val="44"/>
    </w:rPr>
  </w:style>
  <w:style w:type="paragraph" w:styleId="ListParagraph">
    <w:name w:val="List Paragraph"/>
    <w:basedOn w:val="Normal"/>
    <w:uiPriority w:val="34"/>
    <w:qFormat/>
    <w:rsid w:val="00C012B1"/>
    <w:pPr>
      <w:ind w:firstLineChars="200" w:firstLine="420"/>
    </w:pPr>
  </w:style>
  <w:style w:type="character" w:customStyle="1" w:styleId="Heading2Char">
    <w:name w:val="Heading 2 Char"/>
    <w:basedOn w:val="DefaultParagraphFont"/>
    <w:link w:val="Heading2"/>
    <w:uiPriority w:val="9"/>
    <w:rsid w:val="007B54DE"/>
    <w:rPr>
      <w:rFonts w:asciiTheme="majorHAnsi" w:eastAsiaTheme="majorEastAsia" w:hAnsiTheme="majorHAnsi" w:cstheme="majorBidi"/>
      <w:b/>
      <w:bCs/>
      <w:sz w:val="32"/>
      <w:szCs w:val="32"/>
      <w:lang w:eastAsia="zh-TW"/>
    </w:rPr>
  </w:style>
  <w:style w:type="paragraph" w:styleId="NormalIndent">
    <w:name w:val="Normal Indent"/>
    <w:basedOn w:val="Normal"/>
    <w:rsid w:val="004E157F"/>
    <w:pPr>
      <w:widowControl/>
      <w:ind w:firstLine="420"/>
      <w:jc w:val="left"/>
    </w:pPr>
    <w:rPr>
      <w:kern w:val="0"/>
      <w:sz w:val="20"/>
      <w:szCs w:val="20"/>
    </w:rPr>
  </w:style>
  <w:style w:type="paragraph" w:styleId="BalloonText">
    <w:name w:val="Balloon Text"/>
    <w:basedOn w:val="Normal"/>
    <w:link w:val="BalloonTextChar"/>
    <w:uiPriority w:val="99"/>
    <w:semiHidden/>
    <w:unhideWhenUsed/>
    <w:rsid w:val="00DE0744"/>
    <w:rPr>
      <w:sz w:val="18"/>
      <w:szCs w:val="18"/>
    </w:rPr>
  </w:style>
  <w:style w:type="character" w:customStyle="1" w:styleId="BalloonTextChar">
    <w:name w:val="Balloon Text Char"/>
    <w:basedOn w:val="DefaultParagraphFont"/>
    <w:link w:val="BalloonText"/>
    <w:uiPriority w:val="99"/>
    <w:semiHidden/>
    <w:rsid w:val="00DE0744"/>
    <w:rPr>
      <w:rFonts w:ascii="Times New Roman" w:eastAsia="宋体" w:hAnsi="Times New Roman" w:cs="Times New Roman"/>
      <w:sz w:val="18"/>
      <w:szCs w:val="18"/>
    </w:rPr>
  </w:style>
  <w:style w:type="table" w:styleId="TableGrid">
    <w:name w:val="Table Grid"/>
    <w:basedOn w:val="TableNormal"/>
    <w:uiPriority w:val="59"/>
    <w:rsid w:val="00D37AA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23050"/>
    <w:rPr>
      <w:rFonts w:ascii="Times New Roman" w:eastAsia="宋体" w:hAnsi="Times New Roman"/>
      <w:b/>
      <w:bCs/>
      <w:sz w:val="32"/>
      <w:szCs w:val="32"/>
    </w:rPr>
  </w:style>
  <w:style w:type="paragraph" w:styleId="TOCHeading">
    <w:name w:val="TOC Heading"/>
    <w:basedOn w:val="Heading1"/>
    <w:next w:val="Normal"/>
    <w:uiPriority w:val="39"/>
    <w:unhideWhenUsed/>
    <w:qFormat/>
    <w:rsid w:val="00C012B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qFormat/>
    <w:rsid w:val="00C012B1"/>
  </w:style>
  <w:style w:type="paragraph" w:styleId="TOC2">
    <w:name w:val="toc 2"/>
    <w:basedOn w:val="Normal"/>
    <w:next w:val="Normal"/>
    <w:autoRedefine/>
    <w:uiPriority w:val="39"/>
    <w:unhideWhenUsed/>
    <w:qFormat/>
    <w:rsid w:val="00C012B1"/>
    <w:pPr>
      <w:tabs>
        <w:tab w:val="left" w:pos="1260"/>
        <w:tab w:val="right" w:leader="dot" w:pos="8296"/>
      </w:tabs>
      <w:ind w:leftChars="200" w:left="420"/>
    </w:pPr>
  </w:style>
  <w:style w:type="paragraph" w:styleId="TOC3">
    <w:name w:val="toc 3"/>
    <w:basedOn w:val="Normal"/>
    <w:next w:val="Normal"/>
    <w:autoRedefine/>
    <w:uiPriority w:val="39"/>
    <w:unhideWhenUsed/>
    <w:qFormat/>
    <w:rsid w:val="00C012B1"/>
    <w:pPr>
      <w:tabs>
        <w:tab w:val="left" w:pos="1365"/>
        <w:tab w:val="right" w:leader="dot" w:pos="8296"/>
      </w:tabs>
      <w:ind w:leftChars="400" w:left="840"/>
    </w:pPr>
  </w:style>
  <w:style w:type="character" w:styleId="Hyperlink">
    <w:name w:val="Hyperlink"/>
    <w:basedOn w:val="DefaultParagraphFont"/>
    <w:uiPriority w:val="99"/>
    <w:unhideWhenUsed/>
    <w:rsid w:val="00A3194B"/>
    <w:rPr>
      <w:color w:val="0000FF" w:themeColor="hyperlink"/>
      <w:u w:val="single"/>
    </w:rPr>
  </w:style>
  <w:style w:type="character" w:customStyle="1" w:styleId="Heading4Char">
    <w:name w:val="Heading 4 Char"/>
    <w:basedOn w:val="DefaultParagraphFont"/>
    <w:link w:val="Heading4"/>
    <w:rsid w:val="00580BE0"/>
    <w:rPr>
      <w:rFonts w:asciiTheme="majorHAnsi" w:eastAsiaTheme="majorEastAsia" w:hAnsiTheme="majorHAnsi" w:cstheme="majorBidi"/>
      <w:b/>
      <w:bCs/>
      <w:sz w:val="28"/>
      <w:szCs w:val="28"/>
      <w:lang w:eastAsia="zh-TW"/>
    </w:rPr>
  </w:style>
  <w:style w:type="paragraph" w:styleId="TOC4">
    <w:name w:val="toc 4"/>
    <w:basedOn w:val="Normal"/>
    <w:next w:val="Normal"/>
    <w:autoRedefine/>
    <w:uiPriority w:val="39"/>
    <w:unhideWhenUsed/>
    <w:rsid w:val="003376C1"/>
    <w:pPr>
      <w:ind w:leftChars="600" w:left="1260"/>
    </w:pPr>
  </w:style>
  <w:style w:type="character" w:customStyle="1" w:styleId="Heading5Char">
    <w:name w:val="Heading 5 Char"/>
    <w:basedOn w:val="DefaultParagraphFont"/>
    <w:link w:val="Heading5"/>
    <w:uiPriority w:val="9"/>
    <w:rsid w:val="00893CB7"/>
    <w:rPr>
      <w:rFonts w:ascii="Times New Roman" w:eastAsia="宋体" w:hAnsi="Times New Roman"/>
      <w:b/>
      <w:bCs/>
      <w:sz w:val="28"/>
      <w:szCs w:val="28"/>
    </w:rPr>
  </w:style>
  <w:style w:type="character" w:customStyle="1" w:styleId="Heading6Char">
    <w:name w:val="Heading 6 Char"/>
    <w:basedOn w:val="DefaultParagraphFont"/>
    <w:link w:val="Heading6"/>
    <w:uiPriority w:val="9"/>
    <w:semiHidden/>
    <w:rsid w:val="00893CB7"/>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893CB7"/>
    <w:rPr>
      <w:rFonts w:ascii="Times New Roman" w:eastAsia="宋体" w:hAnsi="Times New Roman"/>
      <w:b/>
      <w:bCs/>
      <w:sz w:val="24"/>
      <w:szCs w:val="24"/>
    </w:rPr>
  </w:style>
  <w:style w:type="character" w:customStyle="1" w:styleId="Heading8Char">
    <w:name w:val="Heading 8 Char"/>
    <w:basedOn w:val="DefaultParagraphFont"/>
    <w:link w:val="Heading8"/>
    <w:uiPriority w:val="9"/>
    <w:semiHidden/>
    <w:rsid w:val="00893CB7"/>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893CB7"/>
    <w:rPr>
      <w:rFonts w:asciiTheme="majorHAnsi" w:eastAsiaTheme="majorEastAsia" w:hAnsiTheme="majorHAnsi" w:cstheme="majorBidi"/>
      <w:szCs w:val="21"/>
    </w:rPr>
  </w:style>
  <w:style w:type="paragraph" w:styleId="Title">
    <w:name w:val="Title"/>
    <w:basedOn w:val="Normal"/>
    <w:next w:val="Normal"/>
    <w:link w:val="TitleChar"/>
    <w:uiPriority w:val="10"/>
    <w:qFormat/>
    <w:rsid w:val="00893CB7"/>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uiPriority w:val="10"/>
    <w:rsid w:val="00893CB7"/>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893CB7"/>
    <w:pPr>
      <w:spacing w:before="240" w:after="60" w:line="312" w:lineRule="auto"/>
      <w:jc w:val="center"/>
      <w:outlineLvl w:val="1"/>
    </w:pPr>
    <w:rPr>
      <w:rFonts w:asciiTheme="majorHAnsi" w:hAnsiTheme="majorHAnsi" w:cstheme="majorBidi"/>
      <w:b/>
      <w:bCs/>
      <w:kern w:val="28"/>
      <w:sz w:val="32"/>
      <w:szCs w:val="32"/>
    </w:rPr>
  </w:style>
  <w:style w:type="character" w:customStyle="1" w:styleId="SubtitleChar">
    <w:name w:val="Subtitle Char"/>
    <w:basedOn w:val="DefaultParagraphFont"/>
    <w:link w:val="Subtitle"/>
    <w:uiPriority w:val="11"/>
    <w:rsid w:val="00893CB7"/>
    <w:rPr>
      <w:rFonts w:asciiTheme="majorHAnsi" w:eastAsia="宋体" w:hAnsiTheme="majorHAnsi" w:cstheme="majorBidi"/>
      <w:b/>
      <w:bCs/>
      <w:kern w:val="28"/>
      <w:sz w:val="32"/>
      <w:szCs w:val="32"/>
    </w:rPr>
  </w:style>
  <w:style w:type="character" w:styleId="Strong">
    <w:name w:val="Strong"/>
    <w:uiPriority w:val="22"/>
    <w:qFormat/>
    <w:rsid w:val="00893CB7"/>
    <w:rPr>
      <w:b/>
      <w:bCs/>
    </w:rPr>
  </w:style>
  <w:style w:type="character" w:styleId="Emphasis">
    <w:name w:val="Emphasis"/>
    <w:uiPriority w:val="20"/>
    <w:qFormat/>
    <w:rsid w:val="00893CB7"/>
    <w:rPr>
      <w:i/>
      <w:iCs/>
    </w:rPr>
  </w:style>
  <w:style w:type="paragraph" w:styleId="NoSpacing">
    <w:name w:val="No Spacing"/>
    <w:basedOn w:val="Normal"/>
    <w:uiPriority w:val="1"/>
    <w:qFormat/>
    <w:rsid w:val="00893CB7"/>
  </w:style>
  <w:style w:type="paragraph" w:styleId="Quote">
    <w:name w:val="Quote"/>
    <w:basedOn w:val="Normal"/>
    <w:next w:val="Normal"/>
    <w:link w:val="QuoteChar"/>
    <w:uiPriority w:val="29"/>
    <w:qFormat/>
    <w:rsid w:val="00893CB7"/>
    <w:rPr>
      <w:i/>
      <w:iCs/>
      <w:color w:val="000000" w:themeColor="text1"/>
    </w:rPr>
  </w:style>
  <w:style w:type="character" w:customStyle="1" w:styleId="QuoteChar">
    <w:name w:val="Quote Char"/>
    <w:basedOn w:val="DefaultParagraphFont"/>
    <w:link w:val="Quote"/>
    <w:uiPriority w:val="29"/>
    <w:rsid w:val="00893CB7"/>
    <w:rPr>
      <w:rFonts w:ascii="Times New Roman" w:eastAsia="宋体" w:hAnsi="Times New Roman"/>
      <w:i/>
      <w:iCs/>
      <w:color w:val="000000" w:themeColor="text1"/>
      <w:szCs w:val="24"/>
    </w:rPr>
  </w:style>
  <w:style w:type="paragraph" w:styleId="IntenseQuote">
    <w:name w:val="Intense Quote"/>
    <w:basedOn w:val="Normal"/>
    <w:next w:val="Normal"/>
    <w:link w:val="IntenseQuoteChar"/>
    <w:uiPriority w:val="30"/>
    <w:qFormat/>
    <w:rsid w:val="00893C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93CB7"/>
    <w:rPr>
      <w:rFonts w:ascii="Times New Roman" w:eastAsia="宋体" w:hAnsi="Times New Roman"/>
      <w:b/>
      <w:bCs/>
      <w:i/>
      <w:iCs/>
      <w:color w:val="4F81BD" w:themeColor="accent1"/>
      <w:szCs w:val="24"/>
    </w:rPr>
  </w:style>
  <w:style w:type="character" w:styleId="SubtleEmphasis">
    <w:name w:val="Subtle Emphasis"/>
    <w:uiPriority w:val="19"/>
    <w:qFormat/>
    <w:rsid w:val="00893CB7"/>
    <w:rPr>
      <w:i/>
      <w:iCs/>
      <w:color w:val="808080" w:themeColor="text1" w:themeTint="7F"/>
    </w:rPr>
  </w:style>
  <w:style w:type="character" w:styleId="IntenseEmphasis">
    <w:name w:val="Intense Emphasis"/>
    <w:uiPriority w:val="21"/>
    <w:qFormat/>
    <w:rsid w:val="00893CB7"/>
    <w:rPr>
      <w:b/>
      <w:bCs/>
      <w:i/>
      <w:iCs/>
      <w:color w:val="4F81BD" w:themeColor="accent1"/>
    </w:rPr>
  </w:style>
  <w:style w:type="character" w:styleId="SubtleReference">
    <w:name w:val="Subtle Reference"/>
    <w:basedOn w:val="DefaultParagraphFont"/>
    <w:uiPriority w:val="31"/>
    <w:qFormat/>
    <w:rsid w:val="00893CB7"/>
    <w:rPr>
      <w:smallCaps/>
      <w:color w:val="C0504D" w:themeColor="accent2"/>
      <w:u w:val="single"/>
    </w:rPr>
  </w:style>
  <w:style w:type="character" w:styleId="IntenseReference">
    <w:name w:val="Intense Reference"/>
    <w:uiPriority w:val="32"/>
    <w:qFormat/>
    <w:rsid w:val="00893CB7"/>
    <w:rPr>
      <w:b/>
      <w:bCs/>
      <w:smallCaps/>
      <w:color w:val="C0504D" w:themeColor="accent2"/>
      <w:spacing w:val="5"/>
      <w:u w:val="single"/>
    </w:rPr>
  </w:style>
  <w:style w:type="character" w:styleId="BookTitle">
    <w:name w:val="Book Title"/>
    <w:basedOn w:val="DefaultParagraphFont"/>
    <w:uiPriority w:val="33"/>
    <w:qFormat/>
    <w:rsid w:val="00893CB7"/>
    <w:rPr>
      <w:b/>
      <w:bCs/>
      <w:smallCaps/>
      <w:spacing w:val="5"/>
    </w:rPr>
  </w:style>
  <w:style w:type="paragraph" w:styleId="DocumentMap">
    <w:name w:val="Document Map"/>
    <w:basedOn w:val="Normal"/>
    <w:link w:val="DocumentMapChar"/>
    <w:uiPriority w:val="99"/>
    <w:semiHidden/>
    <w:unhideWhenUsed/>
    <w:rsid w:val="0018595D"/>
    <w:rPr>
      <w:rFonts w:ascii="宋体"/>
      <w:sz w:val="18"/>
      <w:szCs w:val="18"/>
    </w:rPr>
  </w:style>
  <w:style w:type="character" w:customStyle="1" w:styleId="DocumentMapChar">
    <w:name w:val="Document Map Char"/>
    <w:basedOn w:val="DefaultParagraphFont"/>
    <w:link w:val="DocumentMap"/>
    <w:uiPriority w:val="99"/>
    <w:semiHidden/>
    <w:rsid w:val="0018595D"/>
    <w:rPr>
      <w:rFonts w:ascii="宋体" w:eastAsia="宋体" w:hAnsi="Times New Roman"/>
      <w:sz w:val="18"/>
      <w:szCs w:val="18"/>
    </w:rPr>
  </w:style>
  <w:style w:type="paragraph" w:styleId="HTMLPreformatted">
    <w:name w:val="HTML Preformatted"/>
    <w:basedOn w:val="Normal"/>
    <w:link w:val="HTMLPreformattedChar"/>
    <w:uiPriority w:val="99"/>
    <w:semiHidden/>
    <w:unhideWhenUsed/>
    <w:rsid w:val="00D458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PreformattedChar">
    <w:name w:val="HTML Preformatted Char"/>
    <w:basedOn w:val="DefaultParagraphFont"/>
    <w:link w:val="HTMLPreformatted"/>
    <w:uiPriority w:val="99"/>
    <w:semiHidden/>
    <w:rsid w:val="00D4589C"/>
    <w:rPr>
      <w:rFonts w:ascii="宋体" w:eastAsia="宋体" w:hAnsi="宋体" w:cs="宋体"/>
      <w:kern w:val="0"/>
      <w:sz w:val="24"/>
      <w:szCs w:val="24"/>
    </w:rPr>
  </w:style>
  <w:style w:type="character" w:styleId="CommentReference">
    <w:name w:val="annotation reference"/>
    <w:basedOn w:val="DefaultParagraphFont"/>
    <w:uiPriority w:val="99"/>
    <w:semiHidden/>
    <w:unhideWhenUsed/>
    <w:rsid w:val="006F57CC"/>
    <w:rPr>
      <w:sz w:val="21"/>
      <w:szCs w:val="21"/>
    </w:rPr>
  </w:style>
  <w:style w:type="paragraph" w:styleId="CommentText">
    <w:name w:val="annotation text"/>
    <w:basedOn w:val="Normal"/>
    <w:link w:val="CommentTextChar"/>
    <w:uiPriority w:val="99"/>
    <w:semiHidden/>
    <w:unhideWhenUsed/>
    <w:rsid w:val="006F57CC"/>
    <w:pPr>
      <w:jc w:val="left"/>
    </w:pPr>
  </w:style>
  <w:style w:type="character" w:customStyle="1" w:styleId="CommentTextChar">
    <w:name w:val="Comment Text Char"/>
    <w:basedOn w:val="DefaultParagraphFont"/>
    <w:link w:val="CommentText"/>
    <w:uiPriority w:val="99"/>
    <w:semiHidden/>
    <w:rsid w:val="006F57CC"/>
    <w:rPr>
      <w:rFonts w:ascii="Times New Roman" w:eastAsia="宋体" w:hAnsi="Times New Roman"/>
      <w:szCs w:val="24"/>
    </w:rPr>
  </w:style>
  <w:style w:type="paragraph" w:styleId="CommentSubject">
    <w:name w:val="annotation subject"/>
    <w:basedOn w:val="CommentText"/>
    <w:next w:val="CommentText"/>
    <w:link w:val="CommentSubjectChar"/>
    <w:uiPriority w:val="99"/>
    <w:semiHidden/>
    <w:unhideWhenUsed/>
    <w:rsid w:val="006F57CC"/>
    <w:rPr>
      <w:b/>
      <w:bCs/>
    </w:rPr>
  </w:style>
  <w:style w:type="character" w:customStyle="1" w:styleId="CommentSubjectChar">
    <w:name w:val="Comment Subject Char"/>
    <w:basedOn w:val="CommentTextChar"/>
    <w:link w:val="CommentSubject"/>
    <w:uiPriority w:val="99"/>
    <w:semiHidden/>
    <w:rsid w:val="006F57CC"/>
    <w:rPr>
      <w:rFonts w:ascii="Times New Roman" w:eastAsia="宋体" w:hAnsi="Times New Roman"/>
      <w:b/>
      <w:bCs/>
      <w:szCs w:val="24"/>
    </w:rPr>
  </w:style>
  <w:style w:type="paragraph" w:customStyle="1" w:styleId="Style-1">
    <w:name w:val="Style-1"/>
    <w:rsid w:val="005769C2"/>
    <w:rPr>
      <w:rFonts w:ascii="Times New Roman" w:hAnsi="Times New Roman" w:cs="Times New Roman"/>
      <w:kern w:val="0"/>
      <w:sz w:val="20"/>
      <w:szCs w:val="20"/>
    </w:rPr>
  </w:style>
  <w:style w:type="paragraph" w:customStyle="1" w:styleId="Style-2">
    <w:name w:val="Style-2"/>
    <w:rsid w:val="00857FFC"/>
    <w:rPr>
      <w:rFonts w:ascii="Times New Roman" w:hAnsi="Times New Roman" w:cs="Times New Roman"/>
      <w:kern w:val="0"/>
      <w:sz w:val="20"/>
      <w:szCs w:val="20"/>
    </w:rPr>
  </w:style>
  <w:style w:type="paragraph" w:customStyle="1" w:styleId="Style-3">
    <w:name w:val="Style-3"/>
    <w:rsid w:val="00857FFC"/>
    <w:rPr>
      <w:rFonts w:ascii="Times New Roman" w:hAnsi="Times New Roman" w:cs="Times New Roman"/>
      <w:kern w:val="0"/>
      <w:sz w:val="20"/>
      <w:szCs w:val="20"/>
    </w:rPr>
  </w:style>
  <w:style w:type="paragraph" w:customStyle="1" w:styleId="1">
    <w:name w:val="正文1"/>
    <w:basedOn w:val="Normal"/>
    <w:rsid w:val="00890BDF"/>
    <w:pPr>
      <w:widowControl/>
      <w:tabs>
        <w:tab w:val="left" w:pos="420"/>
      </w:tabs>
      <w:suppressAutoHyphens/>
      <w:spacing w:after="120"/>
    </w:pPr>
    <w:rPr>
      <w:color w:val="00000A"/>
      <w:kern w:val="0"/>
    </w:rPr>
  </w:style>
  <w:style w:type="paragraph" w:customStyle="1" w:styleId="a">
    <w:name w:val="默认"/>
    <w:rsid w:val="00811D71"/>
    <w:pPr>
      <w:tabs>
        <w:tab w:val="left" w:pos="420"/>
      </w:tabs>
      <w:suppressAutoHyphens/>
      <w:jc w:val="both"/>
    </w:pPr>
    <w:rPr>
      <w:rFonts w:ascii="Times New Roman" w:eastAsia="宋体" w:hAnsi="Times New Roman"/>
      <w:color w:val="00000A"/>
      <w:szCs w:val="24"/>
    </w:rPr>
  </w:style>
  <w:style w:type="paragraph" w:styleId="Revision">
    <w:name w:val="Revision"/>
    <w:hidden/>
    <w:uiPriority w:val="99"/>
    <w:semiHidden/>
    <w:rsid w:val="00866DD1"/>
    <w:rPr>
      <w:rFonts w:ascii="Times New Roman" w:eastAsia="宋体" w:hAnsi="Times New Roman"/>
      <w:szCs w:val="24"/>
    </w:rPr>
  </w:style>
  <w:style w:type="paragraph" w:styleId="NormalWeb">
    <w:name w:val="Normal (Web)"/>
    <w:basedOn w:val="Normal"/>
    <w:uiPriority w:val="99"/>
    <w:semiHidden/>
    <w:unhideWhenUsed/>
    <w:rsid w:val="007D3E61"/>
    <w:pPr>
      <w:widowControl/>
      <w:spacing w:before="100" w:beforeAutospacing="1" w:after="100" w:afterAutospacing="1"/>
      <w:jc w:val="left"/>
    </w:pPr>
    <w:rPr>
      <w:rFonts w:ascii="Times" w:eastAsiaTheme="minorEastAsia" w:hAnsi="Times" w:cs="Times New Roman"/>
      <w:kern w:val="0"/>
      <w:sz w:val="20"/>
      <w:szCs w:val="20"/>
    </w:rPr>
  </w:style>
</w:styles>
</file>

<file path=word/webSettings.xml><?xml version="1.0" encoding="utf-8"?>
<w:webSettings xmlns:r="http://schemas.openxmlformats.org/officeDocument/2006/relationships" xmlns:w="http://schemas.openxmlformats.org/wordprocessingml/2006/main">
  <w:divs>
    <w:div w:id="616639277">
      <w:bodyDiv w:val="1"/>
      <w:marLeft w:val="0"/>
      <w:marRight w:val="0"/>
      <w:marTop w:val="0"/>
      <w:marBottom w:val="0"/>
      <w:divBdr>
        <w:top w:val="none" w:sz="0" w:space="0" w:color="auto"/>
        <w:left w:val="none" w:sz="0" w:space="0" w:color="auto"/>
        <w:bottom w:val="none" w:sz="0" w:space="0" w:color="auto"/>
        <w:right w:val="none" w:sz="0" w:space="0" w:color="auto"/>
      </w:divBdr>
    </w:div>
    <w:div w:id="1678268346">
      <w:bodyDiv w:val="1"/>
      <w:marLeft w:val="0"/>
      <w:marRight w:val="0"/>
      <w:marTop w:val="0"/>
      <w:marBottom w:val="0"/>
      <w:divBdr>
        <w:top w:val="none" w:sz="0" w:space="0" w:color="auto"/>
        <w:left w:val="none" w:sz="0" w:space="0" w:color="auto"/>
        <w:bottom w:val="none" w:sz="0" w:space="0" w:color="auto"/>
        <w:right w:val="none" w:sz="0" w:space="0" w:color="auto"/>
      </w:divBdr>
    </w:div>
    <w:div w:id="190409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0/en/operator-precedenc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zh.wikipedia.org/wiki/%E9%80%86%E6%B3%A2%E5%85%B0%E8%A1%A8%E7%A4%BA%E6%B3%95" TargetMode="External"/><Relationship Id="rId4" Type="http://schemas.openxmlformats.org/officeDocument/2006/relationships/settings" Target="settings.xml"/><Relationship Id="rId9" Type="http://schemas.openxmlformats.org/officeDocument/2006/relationships/hyperlink" Target="http://en.wikipedia.org/wiki/Reverse_Polish_notatio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6249B-F7BF-45D2-9B7B-62AA26A41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20265</TotalTime>
  <Pages>14</Pages>
  <Words>2443</Words>
  <Characters>13928</Characters>
  <Application>Microsoft Office Word</Application>
  <DocSecurity>0</DocSecurity>
  <Lines>116</Lines>
  <Paragraphs>32</Paragraphs>
  <ScaleCrop>false</ScaleCrop>
  <Company>alibaba</Company>
  <LinksUpToDate>false</LinksUpToDate>
  <CharactersWithSpaces>16339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duanbing</dc:creator>
  <cp:keywords/>
  <dc:description/>
  <cp:lastModifiedBy>xiaochu.yh</cp:lastModifiedBy>
  <cp:revision>83</cp:revision>
  <dcterms:created xsi:type="dcterms:W3CDTF">2011-07-05T04:02:00Z</dcterms:created>
  <dcterms:modified xsi:type="dcterms:W3CDTF">2011-09-14T10:40:00Z</dcterms:modified>
</cp:coreProperties>
</file>